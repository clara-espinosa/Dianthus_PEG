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597D7" w14:textId="323DEBCE" w:rsidR="00B0645A" w:rsidRDefault="00B0645A" w:rsidP="006A496A">
      <w:pPr>
        <w:pStyle w:val="Sinespaciado"/>
        <w:jc w:val="right"/>
        <w:rPr>
          <w:lang w:val="es-ES"/>
        </w:rPr>
      </w:pPr>
      <w:r w:rsidRPr="00B0645A">
        <w:rPr>
          <w:lang w:val="es-ES"/>
        </w:rPr>
        <w:t>Clara E</w:t>
      </w:r>
      <w:r>
        <w:rPr>
          <w:lang w:val="es-ES"/>
        </w:rPr>
        <w:t>spinosa del Alba</w:t>
      </w:r>
    </w:p>
    <w:p w14:paraId="441EFCEA" w14:textId="77777777" w:rsidR="00EB147C" w:rsidRDefault="00B0645A" w:rsidP="006A496A">
      <w:pPr>
        <w:pStyle w:val="Sinespaciado"/>
        <w:jc w:val="right"/>
        <w:rPr>
          <w:lang w:val="es-ES"/>
        </w:rPr>
      </w:pPr>
      <w:r w:rsidRPr="00BF3DE3">
        <w:rPr>
          <w:lang w:val="es-ES"/>
        </w:rPr>
        <w:t xml:space="preserve">IMIB, </w:t>
      </w:r>
      <w:proofErr w:type="spellStart"/>
      <w:r w:rsidRPr="00BF3DE3">
        <w:rPr>
          <w:lang w:val="es-ES"/>
        </w:rPr>
        <w:t>Biodiversity</w:t>
      </w:r>
      <w:proofErr w:type="spellEnd"/>
      <w:r w:rsidRPr="00BF3DE3">
        <w:rPr>
          <w:lang w:val="es-ES"/>
        </w:rPr>
        <w:t xml:space="preserve"> </w:t>
      </w:r>
      <w:proofErr w:type="spellStart"/>
      <w:r w:rsidRPr="00BF3DE3">
        <w:rPr>
          <w:lang w:val="es-ES"/>
        </w:rPr>
        <w:t>Research</w:t>
      </w:r>
      <w:proofErr w:type="spellEnd"/>
      <w:r w:rsidRPr="00BF3DE3">
        <w:rPr>
          <w:lang w:val="es-ES"/>
        </w:rPr>
        <w:t xml:space="preserve"> </w:t>
      </w:r>
      <w:proofErr w:type="spellStart"/>
      <w:r w:rsidRPr="00BF3DE3">
        <w:rPr>
          <w:lang w:val="es-ES"/>
        </w:rPr>
        <w:t>Institute</w:t>
      </w:r>
      <w:proofErr w:type="spellEnd"/>
      <w:r w:rsidRPr="00BF3DE3">
        <w:rPr>
          <w:lang w:val="es-ES"/>
        </w:rPr>
        <w:t xml:space="preserve"> </w:t>
      </w:r>
    </w:p>
    <w:p w14:paraId="2AF7F504" w14:textId="4EC0B29B" w:rsidR="00373BFF" w:rsidRPr="00EB147C" w:rsidRDefault="00B0645A" w:rsidP="006A496A">
      <w:pPr>
        <w:pStyle w:val="Sinespaciado"/>
        <w:jc w:val="right"/>
        <w:rPr>
          <w:lang w:val="es-ES"/>
        </w:rPr>
      </w:pPr>
      <w:r w:rsidRPr="00BF3DE3">
        <w:rPr>
          <w:lang w:val="es-ES"/>
        </w:rPr>
        <w:t>CSIC-</w:t>
      </w:r>
      <w:proofErr w:type="spellStart"/>
      <w:r w:rsidRPr="00BF3DE3">
        <w:rPr>
          <w:lang w:val="es-ES"/>
        </w:rPr>
        <w:t>University</w:t>
      </w:r>
      <w:proofErr w:type="spellEnd"/>
      <w:r w:rsidRPr="00BF3DE3">
        <w:rPr>
          <w:lang w:val="es-ES"/>
        </w:rPr>
        <w:t xml:space="preserve"> of Oviedo-</w:t>
      </w:r>
      <w:r w:rsidR="00373BFF" w:rsidRPr="00BF3DE3">
        <w:rPr>
          <w:lang w:val="es-ES"/>
        </w:rPr>
        <w:t>Principado de Asturias</w:t>
      </w:r>
    </w:p>
    <w:p w14:paraId="51D51639" w14:textId="42B5AC5C" w:rsidR="00373BFF" w:rsidRDefault="00373BFF" w:rsidP="006A496A">
      <w:pPr>
        <w:pStyle w:val="Sinespaciado"/>
        <w:jc w:val="right"/>
        <w:rPr>
          <w:lang w:val="en-US"/>
        </w:rPr>
      </w:pPr>
      <w:r>
        <w:rPr>
          <w:lang w:val="en-US"/>
        </w:rPr>
        <w:t>33</w:t>
      </w:r>
      <w:r w:rsidR="006A496A">
        <w:rPr>
          <w:lang w:val="en-US"/>
        </w:rPr>
        <w:t>600</w:t>
      </w:r>
      <w:r w:rsidR="006A496A" w:rsidRPr="006A496A">
        <w:rPr>
          <w:lang w:val="en-US"/>
        </w:rPr>
        <w:t xml:space="preserve"> </w:t>
      </w:r>
      <w:r w:rsidR="006A496A">
        <w:rPr>
          <w:lang w:val="en-US"/>
        </w:rPr>
        <w:t>Mieres, Spain</w:t>
      </w:r>
    </w:p>
    <w:p w14:paraId="54559951" w14:textId="77777777" w:rsidR="004C0EB7" w:rsidRDefault="004C0EB7" w:rsidP="00B0645A">
      <w:pPr>
        <w:pStyle w:val="Sinespaciado"/>
        <w:rPr>
          <w:lang w:val="en-US"/>
        </w:rPr>
      </w:pPr>
    </w:p>
    <w:p w14:paraId="38956FDE" w14:textId="35E4FEA8" w:rsidR="004C0EB7" w:rsidRDefault="00E2440B" w:rsidP="00B0645A">
      <w:pPr>
        <w:pStyle w:val="Sinespaciado"/>
        <w:rPr>
          <w:lang w:val="en-US"/>
        </w:rPr>
      </w:pPr>
      <w:r w:rsidRPr="00E2440B">
        <w:rPr>
          <w:highlight w:val="yellow"/>
          <w:lang w:val="en-US"/>
        </w:rPr>
        <w:t>XXX</w:t>
      </w:r>
      <w:r>
        <w:rPr>
          <w:lang w:val="en-US"/>
        </w:rPr>
        <w:t xml:space="preserve"> March </w:t>
      </w:r>
      <w:r w:rsidR="006153C4">
        <w:rPr>
          <w:lang w:val="en-US"/>
        </w:rPr>
        <w:t>2024</w:t>
      </w:r>
    </w:p>
    <w:p w14:paraId="4B3DA383" w14:textId="77777777" w:rsidR="00373BFF" w:rsidRDefault="00373BFF" w:rsidP="00B0645A">
      <w:pPr>
        <w:pStyle w:val="Sinespaciado"/>
        <w:rPr>
          <w:lang w:val="en-US"/>
        </w:rPr>
      </w:pPr>
    </w:p>
    <w:p w14:paraId="7904E1D9" w14:textId="46FF0C01" w:rsidR="00373BFF" w:rsidRDefault="00493AFA" w:rsidP="00B0645A">
      <w:pPr>
        <w:pStyle w:val="Sinespaciado"/>
        <w:rPr>
          <w:lang w:val="en-US"/>
        </w:rPr>
      </w:pPr>
      <w:r>
        <w:rPr>
          <w:lang w:val="en-US"/>
        </w:rPr>
        <w:t>Richard D. Bardgett</w:t>
      </w:r>
    </w:p>
    <w:p w14:paraId="5AF2A82C" w14:textId="1E6887F6" w:rsidR="00493AFA" w:rsidRDefault="00493AFA" w:rsidP="00B0645A">
      <w:pPr>
        <w:pStyle w:val="Sinespaciado"/>
        <w:rPr>
          <w:lang w:val="en-US"/>
        </w:rPr>
      </w:pPr>
      <w:r>
        <w:rPr>
          <w:lang w:val="en-US"/>
        </w:rPr>
        <w:t>Executive Editor</w:t>
      </w:r>
      <w:r w:rsidR="00C22772">
        <w:rPr>
          <w:lang w:val="en-US"/>
        </w:rPr>
        <w:t xml:space="preserve"> of the editorial bord</w:t>
      </w:r>
      <w:bookmarkStart w:id="0" w:name="_GoBack"/>
      <w:bookmarkEnd w:id="0"/>
    </w:p>
    <w:p w14:paraId="0F24B1D3" w14:textId="33331789" w:rsidR="00AE5C81" w:rsidRDefault="00AE5C81" w:rsidP="00B0645A">
      <w:pPr>
        <w:pStyle w:val="Sinespaciado"/>
        <w:rPr>
          <w:lang w:val="en-US"/>
        </w:rPr>
      </w:pPr>
      <w:r>
        <w:rPr>
          <w:lang w:val="en-US"/>
        </w:rPr>
        <w:t>Journal of Ecology</w:t>
      </w:r>
    </w:p>
    <w:p w14:paraId="0E493EFB" w14:textId="77777777" w:rsidR="00742B7E" w:rsidRDefault="00742B7E" w:rsidP="00B0645A">
      <w:pPr>
        <w:pStyle w:val="Sinespaciado"/>
        <w:rPr>
          <w:rFonts w:ascii="Open Sans" w:hAnsi="Open Sans" w:cs="Open Sans"/>
          <w:color w:val="424242"/>
          <w:sz w:val="20"/>
          <w:szCs w:val="20"/>
          <w:shd w:val="clear" w:color="auto" w:fill="FFFFFF"/>
        </w:rPr>
      </w:pPr>
    </w:p>
    <w:p w14:paraId="4AF7400D" w14:textId="534D80BA" w:rsidR="00742B7E" w:rsidRDefault="00742B7E" w:rsidP="00B0645A">
      <w:pPr>
        <w:pStyle w:val="Sinespaciado"/>
        <w:rPr>
          <w:lang w:val="en-US"/>
        </w:rPr>
      </w:pPr>
      <w:proofErr w:type="spellStart"/>
      <w:r w:rsidRPr="00742B7E">
        <w:rPr>
          <w:rFonts w:ascii="Open Sans" w:hAnsi="Open Sans" w:cs="Open Sans"/>
          <w:color w:val="424242"/>
          <w:sz w:val="20"/>
          <w:szCs w:val="20"/>
          <w:highlight w:val="yellow"/>
          <w:shd w:val="clear" w:color="auto" w:fill="FFFFFF"/>
        </w:rPr>
        <w:t>Covering</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letters</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are</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optional</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and</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should</w:t>
      </w:r>
      <w:proofErr w:type="spellEnd"/>
      <w:r w:rsidRPr="00742B7E">
        <w:rPr>
          <w:rFonts w:ascii="Open Sans" w:hAnsi="Open Sans" w:cs="Open Sans"/>
          <w:color w:val="424242"/>
          <w:sz w:val="20"/>
          <w:szCs w:val="20"/>
          <w:highlight w:val="yellow"/>
          <w:shd w:val="clear" w:color="auto" w:fill="FFFFFF"/>
        </w:rPr>
        <w:t xml:space="preserve"> be </w:t>
      </w:r>
      <w:proofErr w:type="spellStart"/>
      <w:r w:rsidRPr="00742B7E">
        <w:rPr>
          <w:rFonts w:ascii="Open Sans" w:hAnsi="Open Sans" w:cs="Open Sans"/>
          <w:color w:val="424242"/>
          <w:sz w:val="20"/>
          <w:szCs w:val="20"/>
          <w:highlight w:val="yellow"/>
          <w:shd w:val="clear" w:color="auto" w:fill="FFFFFF"/>
        </w:rPr>
        <w:t>used</w:t>
      </w:r>
      <w:proofErr w:type="spellEnd"/>
      <w:r w:rsidRPr="00742B7E">
        <w:rPr>
          <w:rFonts w:ascii="Open Sans" w:hAnsi="Open Sans" w:cs="Open Sans"/>
          <w:color w:val="424242"/>
          <w:sz w:val="20"/>
          <w:szCs w:val="20"/>
          <w:highlight w:val="yellow"/>
          <w:shd w:val="clear" w:color="auto" w:fill="FFFFFF"/>
        </w:rPr>
        <w:t xml:space="preserve"> to </w:t>
      </w:r>
      <w:proofErr w:type="spellStart"/>
      <w:r w:rsidRPr="00742B7E">
        <w:rPr>
          <w:rFonts w:ascii="Open Sans" w:hAnsi="Open Sans" w:cs="Open Sans"/>
          <w:color w:val="424242"/>
          <w:sz w:val="20"/>
          <w:szCs w:val="20"/>
          <w:highlight w:val="yellow"/>
          <w:shd w:val="clear" w:color="auto" w:fill="FFFFFF"/>
        </w:rPr>
        <w:t>provide</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additional</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information</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not</w:t>
      </w:r>
      <w:proofErr w:type="spellEnd"/>
      <w:r w:rsidRPr="00742B7E">
        <w:rPr>
          <w:rFonts w:ascii="Open Sans" w:hAnsi="Open Sans" w:cs="Open Sans"/>
          <w:color w:val="424242"/>
          <w:sz w:val="20"/>
          <w:szCs w:val="20"/>
          <w:highlight w:val="yellow"/>
          <w:shd w:val="clear" w:color="auto" w:fill="FFFFFF"/>
        </w:rPr>
        <w:t xml:space="preserve"> present in </w:t>
      </w:r>
      <w:proofErr w:type="spellStart"/>
      <w:r w:rsidRPr="00742B7E">
        <w:rPr>
          <w:rFonts w:ascii="Open Sans" w:hAnsi="Open Sans" w:cs="Open Sans"/>
          <w:color w:val="424242"/>
          <w:sz w:val="20"/>
          <w:szCs w:val="20"/>
          <w:highlight w:val="yellow"/>
          <w:shd w:val="clear" w:color="auto" w:fill="FFFFFF"/>
        </w:rPr>
        <w:t>the</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manuscript</w:t>
      </w:r>
      <w:proofErr w:type="spellEnd"/>
      <w:r w:rsidRPr="00742B7E">
        <w:rPr>
          <w:rFonts w:ascii="Open Sans" w:hAnsi="Open Sans" w:cs="Open Sans"/>
          <w:color w:val="424242"/>
          <w:sz w:val="20"/>
          <w:szCs w:val="20"/>
          <w:highlight w:val="yellow"/>
          <w:shd w:val="clear" w:color="auto" w:fill="FFFFFF"/>
        </w:rPr>
        <w:t xml:space="preserve"> </w:t>
      </w:r>
      <w:proofErr w:type="spellStart"/>
      <w:r w:rsidRPr="00742B7E">
        <w:rPr>
          <w:rFonts w:ascii="Open Sans" w:hAnsi="Open Sans" w:cs="Open Sans"/>
          <w:color w:val="424242"/>
          <w:sz w:val="20"/>
          <w:szCs w:val="20"/>
          <w:highlight w:val="yellow"/>
          <w:shd w:val="clear" w:color="auto" w:fill="FFFFFF"/>
        </w:rPr>
        <w:t>which</w:t>
      </w:r>
      <w:proofErr w:type="spellEnd"/>
      <w:r w:rsidRPr="00742B7E">
        <w:rPr>
          <w:rFonts w:ascii="Open Sans" w:hAnsi="Open Sans" w:cs="Open Sans"/>
          <w:color w:val="424242"/>
          <w:sz w:val="20"/>
          <w:szCs w:val="20"/>
          <w:highlight w:val="yellow"/>
          <w:shd w:val="clear" w:color="auto" w:fill="FFFFFF"/>
        </w:rPr>
        <w:t xml:space="preserve"> is </w:t>
      </w:r>
      <w:proofErr w:type="spellStart"/>
      <w:r w:rsidRPr="00742B7E">
        <w:rPr>
          <w:rFonts w:ascii="Open Sans" w:hAnsi="Open Sans" w:cs="Open Sans"/>
          <w:color w:val="424242"/>
          <w:sz w:val="20"/>
          <w:szCs w:val="20"/>
          <w:highlight w:val="yellow"/>
          <w:shd w:val="clear" w:color="auto" w:fill="FFFFFF"/>
        </w:rPr>
        <w:t>relevant</w:t>
      </w:r>
      <w:proofErr w:type="spellEnd"/>
      <w:r w:rsidRPr="00742B7E">
        <w:rPr>
          <w:rFonts w:ascii="Open Sans" w:hAnsi="Open Sans" w:cs="Open Sans"/>
          <w:color w:val="424242"/>
          <w:sz w:val="20"/>
          <w:szCs w:val="20"/>
          <w:highlight w:val="yellow"/>
          <w:shd w:val="clear" w:color="auto" w:fill="FFFFFF"/>
        </w:rPr>
        <w:t xml:space="preserve"> for </w:t>
      </w:r>
      <w:proofErr w:type="spellStart"/>
      <w:r w:rsidRPr="00742B7E">
        <w:rPr>
          <w:rFonts w:ascii="Open Sans" w:hAnsi="Open Sans" w:cs="Open Sans"/>
          <w:color w:val="424242"/>
          <w:sz w:val="20"/>
          <w:szCs w:val="20"/>
          <w:highlight w:val="yellow"/>
          <w:shd w:val="clear" w:color="auto" w:fill="FFFFFF"/>
        </w:rPr>
        <w:t>the</w:t>
      </w:r>
      <w:proofErr w:type="spellEnd"/>
      <w:r w:rsidRPr="00742B7E">
        <w:rPr>
          <w:rFonts w:ascii="Open Sans" w:hAnsi="Open Sans" w:cs="Open Sans"/>
          <w:color w:val="424242"/>
          <w:sz w:val="20"/>
          <w:szCs w:val="20"/>
          <w:highlight w:val="yellow"/>
          <w:shd w:val="clear" w:color="auto" w:fill="FFFFFF"/>
        </w:rPr>
        <w:t xml:space="preserve"> editorial office or editors.</w:t>
      </w:r>
      <w:r w:rsidR="0056287E">
        <w:rPr>
          <w:rFonts w:ascii="Open Sans" w:hAnsi="Open Sans" w:cs="Open Sans"/>
          <w:color w:val="424242"/>
          <w:sz w:val="20"/>
          <w:szCs w:val="20"/>
          <w:shd w:val="clear" w:color="auto" w:fill="FFFFFF"/>
        </w:rPr>
        <w:t xml:space="preserve"> </w:t>
      </w:r>
      <w:proofErr w:type="spellStart"/>
      <w:r w:rsidR="0056287E" w:rsidRPr="0056287E">
        <w:rPr>
          <w:rFonts w:ascii="Open Sans" w:hAnsi="Open Sans" w:cs="Open Sans"/>
          <w:color w:val="FF0000"/>
          <w:sz w:val="20"/>
          <w:szCs w:val="20"/>
          <w:shd w:val="clear" w:color="auto" w:fill="FFFFFF"/>
        </w:rPr>
        <w:t>Comment</w:t>
      </w:r>
      <w:proofErr w:type="spellEnd"/>
      <w:r w:rsidR="0056287E" w:rsidRPr="0056287E">
        <w:rPr>
          <w:rFonts w:ascii="Open Sans" w:hAnsi="Open Sans" w:cs="Open Sans"/>
          <w:color w:val="FF0000"/>
          <w:sz w:val="20"/>
          <w:szCs w:val="20"/>
          <w:shd w:val="clear" w:color="auto" w:fill="FFFFFF"/>
        </w:rPr>
        <w:t xml:space="preserve"> </w:t>
      </w:r>
      <w:proofErr w:type="spellStart"/>
      <w:r w:rsidR="0056287E" w:rsidRPr="0056287E">
        <w:rPr>
          <w:rFonts w:ascii="Open Sans" w:hAnsi="Open Sans" w:cs="Open Sans"/>
          <w:color w:val="FF0000"/>
          <w:sz w:val="20"/>
          <w:szCs w:val="20"/>
          <w:shd w:val="clear" w:color="auto" w:fill="FFFFFF"/>
        </w:rPr>
        <w:t>from</w:t>
      </w:r>
      <w:proofErr w:type="spellEnd"/>
      <w:r w:rsidR="0056287E" w:rsidRPr="0056287E">
        <w:rPr>
          <w:rFonts w:ascii="Open Sans" w:hAnsi="Open Sans" w:cs="Open Sans"/>
          <w:color w:val="FF0000"/>
          <w:sz w:val="20"/>
          <w:szCs w:val="20"/>
          <w:shd w:val="clear" w:color="auto" w:fill="FFFFFF"/>
        </w:rPr>
        <w:t xml:space="preserve"> </w:t>
      </w:r>
      <w:proofErr w:type="spellStart"/>
      <w:r w:rsidR="0056287E" w:rsidRPr="0056287E">
        <w:rPr>
          <w:rFonts w:ascii="Open Sans" w:hAnsi="Open Sans" w:cs="Open Sans"/>
          <w:color w:val="FF0000"/>
          <w:sz w:val="20"/>
          <w:szCs w:val="20"/>
          <w:shd w:val="clear" w:color="auto" w:fill="FFFFFF"/>
        </w:rPr>
        <w:t>webpage</w:t>
      </w:r>
      <w:proofErr w:type="spellEnd"/>
      <w:r w:rsidR="0056287E" w:rsidRPr="0056287E">
        <w:rPr>
          <w:rFonts w:ascii="Open Sans" w:hAnsi="Open Sans" w:cs="Open Sans"/>
          <w:color w:val="FF0000"/>
          <w:sz w:val="20"/>
          <w:szCs w:val="20"/>
          <w:shd w:val="clear" w:color="auto" w:fill="FFFFFF"/>
        </w:rPr>
        <w:t>.</w:t>
      </w:r>
    </w:p>
    <w:p w14:paraId="247C1857" w14:textId="77777777" w:rsidR="00493AFA" w:rsidRPr="00B0645A" w:rsidRDefault="00493AFA" w:rsidP="00B0645A">
      <w:pPr>
        <w:pStyle w:val="Sinespaciado"/>
        <w:rPr>
          <w:lang w:val="en-US"/>
        </w:rPr>
      </w:pPr>
    </w:p>
    <w:p w14:paraId="08AA9CB8" w14:textId="10D499BF" w:rsidR="00A23BB8" w:rsidRPr="00B0645A" w:rsidRDefault="00A23BB8" w:rsidP="002338E1">
      <w:pPr>
        <w:jc w:val="both"/>
        <w:rPr>
          <w:rFonts w:cstheme="minorHAnsi"/>
          <w:sz w:val="24"/>
          <w:szCs w:val="24"/>
          <w:lang w:val="en-US"/>
        </w:rPr>
      </w:pPr>
      <w:r w:rsidRPr="00B0645A">
        <w:rPr>
          <w:rFonts w:cstheme="minorHAnsi"/>
          <w:sz w:val="24"/>
          <w:szCs w:val="24"/>
          <w:lang w:val="en-US"/>
        </w:rPr>
        <w:t xml:space="preserve">Dear </w:t>
      </w:r>
      <w:r w:rsidR="00BF3DE3">
        <w:rPr>
          <w:rFonts w:cstheme="minorHAnsi"/>
          <w:sz w:val="24"/>
          <w:szCs w:val="24"/>
          <w:lang w:val="en-US"/>
        </w:rPr>
        <w:t>Editorial Board,</w:t>
      </w:r>
    </w:p>
    <w:p w14:paraId="29730653" w14:textId="71EA09F0" w:rsidR="00ED3E1B" w:rsidRPr="00EE6FF1" w:rsidRDefault="00A1070C" w:rsidP="002338E1">
      <w:pPr>
        <w:jc w:val="both"/>
        <w:rPr>
          <w:rFonts w:cstheme="minorHAnsi"/>
          <w:sz w:val="24"/>
          <w:szCs w:val="24"/>
          <w:lang w:val="en-GB"/>
        </w:rPr>
      </w:pPr>
      <w:commentRangeStart w:id="1"/>
      <w:r>
        <w:rPr>
          <w:rFonts w:cstheme="minorHAnsi"/>
          <w:sz w:val="24"/>
          <w:szCs w:val="24"/>
          <w:lang w:val="en-GB"/>
        </w:rPr>
        <w:t xml:space="preserve">I am pleased to </w:t>
      </w:r>
      <w:r w:rsidR="00ED3E1B" w:rsidRPr="00EE6FF1">
        <w:rPr>
          <w:rFonts w:cstheme="minorHAnsi"/>
          <w:sz w:val="24"/>
          <w:szCs w:val="24"/>
          <w:lang w:val="en-GB"/>
        </w:rPr>
        <w:t xml:space="preserve">submit our </w:t>
      </w:r>
      <w:r>
        <w:rPr>
          <w:rFonts w:cstheme="minorHAnsi"/>
          <w:sz w:val="24"/>
          <w:szCs w:val="24"/>
          <w:lang w:val="en-GB"/>
        </w:rPr>
        <w:t xml:space="preserve">original </w:t>
      </w:r>
      <w:r w:rsidR="00ED3E1B" w:rsidRPr="00EE6FF1">
        <w:rPr>
          <w:rFonts w:cstheme="minorHAnsi"/>
          <w:sz w:val="24"/>
          <w:szCs w:val="24"/>
          <w:lang w:val="en-GB"/>
        </w:rPr>
        <w:t xml:space="preserve">manuscript </w:t>
      </w:r>
      <w:proofErr w:type="gramStart"/>
      <w:r>
        <w:rPr>
          <w:rFonts w:cstheme="minorHAnsi"/>
          <w:sz w:val="24"/>
          <w:szCs w:val="24"/>
          <w:lang w:val="en-GB"/>
        </w:rPr>
        <w:t>entitled:</w:t>
      </w:r>
      <w:proofErr w:type="gramEnd"/>
      <w:r>
        <w:rPr>
          <w:rFonts w:cstheme="minorHAnsi"/>
          <w:sz w:val="24"/>
          <w:szCs w:val="24"/>
          <w:lang w:val="en-GB"/>
        </w:rPr>
        <w:t xml:space="preserve"> </w:t>
      </w:r>
      <w:r w:rsidR="00ED3E1B" w:rsidRPr="00A1070C">
        <w:rPr>
          <w:rFonts w:cstheme="minorHAnsi"/>
          <w:b/>
          <w:bCs/>
          <w:sz w:val="24"/>
          <w:szCs w:val="24"/>
          <w:lang w:val="en-GB"/>
        </w:rPr>
        <w:t>“</w:t>
      </w:r>
      <w:r w:rsidR="00A64AD9" w:rsidRPr="00A1070C">
        <w:rPr>
          <w:rFonts w:cstheme="minorHAnsi"/>
          <w:b/>
          <w:bCs/>
          <w:sz w:val="24"/>
          <w:szCs w:val="24"/>
          <w:lang w:val="en-GB"/>
        </w:rPr>
        <w:t>Functional intraspecific v</w:t>
      </w:r>
      <w:r w:rsidR="00EB3509" w:rsidRPr="00A1070C">
        <w:rPr>
          <w:rFonts w:cstheme="minorHAnsi"/>
          <w:b/>
          <w:bCs/>
          <w:sz w:val="24"/>
          <w:szCs w:val="24"/>
          <w:lang w:val="en-GB"/>
        </w:rPr>
        <w:t>a</w:t>
      </w:r>
      <w:r w:rsidR="00A64AD9" w:rsidRPr="00A1070C">
        <w:rPr>
          <w:rFonts w:cstheme="minorHAnsi"/>
          <w:b/>
          <w:bCs/>
          <w:sz w:val="24"/>
          <w:szCs w:val="24"/>
          <w:lang w:val="en-GB"/>
        </w:rPr>
        <w:t xml:space="preserve">riation in </w:t>
      </w:r>
      <w:r w:rsidR="00EB3509" w:rsidRPr="00A1070C">
        <w:rPr>
          <w:rFonts w:cstheme="minorHAnsi"/>
          <w:b/>
          <w:bCs/>
          <w:sz w:val="24"/>
          <w:szCs w:val="24"/>
          <w:lang w:val="en-GB"/>
        </w:rPr>
        <w:t>the</w:t>
      </w:r>
      <w:r w:rsidR="00A64AD9" w:rsidRPr="00A1070C">
        <w:rPr>
          <w:rFonts w:cstheme="minorHAnsi"/>
          <w:b/>
          <w:bCs/>
          <w:sz w:val="24"/>
          <w:szCs w:val="24"/>
          <w:lang w:val="en-GB"/>
        </w:rPr>
        <w:t xml:space="preserve"> base w</w:t>
      </w:r>
      <w:r w:rsidR="00EB3509" w:rsidRPr="00A1070C">
        <w:rPr>
          <w:rFonts w:cstheme="minorHAnsi"/>
          <w:b/>
          <w:bCs/>
          <w:sz w:val="24"/>
          <w:szCs w:val="24"/>
          <w:lang w:val="en-GB"/>
        </w:rPr>
        <w:t>a</w:t>
      </w:r>
      <w:r w:rsidR="00A64AD9" w:rsidRPr="00A1070C">
        <w:rPr>
          <w:rFonts w:cstheme="minorHAnsi"/>
          <w:b/>
          <w:bCs/>
          <w:sz w:val="24"/>
          <w:szCs w:val="24"/>
          <w:lang w:val="en-GB"/>
        </w:rPr>
        <w:t>ter potential for</w:t>
      </w:r>
      <w:r w:rsidR="007F2321" w:rsidRPr="00A1070C">
        <w:rPr>
          <w:rFonts w:cstheme="minorHAnsi"/>
          <w:b/>
          <w:bCs/>
          <w:sz w:val="24"/>
          <w:szCs w:val="24"/>
          <w:lang w:val="en-GB"/>
        </w:rPr>
        <w:t xml:space="preserve"> seed germination along soil microclimatic gradients</w:t>
      </w:r>
      <w:r w:rsidR="00ED3E1B" w:rsidRPr="00A1070C">
        <w:rPr>
          <w:rFonts w:cstheme="minorHAnsi"/>
          <w:b/>
          <w:bCs/>
          <w:sz w:val="24"/>
          <w:szCs w:val="24"/>
          <w:lang w:val="en-GB"/>
        </w:rPr>
        <w:t>”</w:t>
      </w:r>
      <w:r w:rsidR="00ED3E1B" w:rsidRPr="00EE6FF1">
        <w:rPr>
          <w:rFonts w:cstheme="minorHAnsi"/>
          <w:sz w:val="24"/>
          <w:szCs w:val="24"/>
          <w:lang w:val="en-GB"/>
        </w:rPr>
        <w:t xml:space="preserve"> </w:t>
      </w:r>
      <w:commentRangeStart w:id="2"/>
      <w:r>
        <w:rPr>
          <w:rFonts w:cstheme="minorHAnsi"/>
          <w:sz w:val="24"/>
          <w:szCs w:val="24"/>
          <w:lang w:val="en-GB"/>
        </w:rPr>
        <w:t xml:space="preserve">by Clara Espinosa del Alba, Diana Cruz Tejada, Borja Jiménez-Alfaro and </w:t>
      </w:r>
      <w:r w:rsidR="00C7001C">
        <w:rPr>
          <w:rFonts w:cstheme="minorHAnsi"/>
          <w:sz w:val="24"/>
          <w:szCs w:val="24"/>
          <w:lang w:val="en-GB"/>
        </w:rPr>
        <w:t>Eduardo</w:t>
      </w:r>
      <w:r>
        <w:rPr>
          <w:rFonts w:cstheme="minorHAnsi"/>
          <w:sz w:val="24"/>
          <w:szCs w:val="24"/>
          <w:lang w:val="en-GB"/>
        </w:rPr>
        <w:t xml:space="preserve"> Fernández-</w:t>
      </w:r>
      <w:r w:rsidR="00C7001C">
        <w:rPr>
          <w:rFonts w:cstheme="minorHAnsi"/>
          <w:sz w:val="24"/>
          <w:szCs w:val="24"/>
          <w:lang w:val="en-GB"/>
        </w:rPr>
        <w:t xml:space="preserve">Pascual, </w:t>
      </w:r>
      <w:commentRangeEnd w:id="2"/>
      <w:r w:rsidR="00246871">
        <w:rPr>
          <w:rStyle w:val="Refdecomentario"/>
        </w:rPr>
        <w:commentReference w:id="2"/>
      </w:r>
      <w:r w:rsidR="00ED3E1B" w:rsidRPr="00EE6FF1">
        <w:rPr>
          <w:rFonts w:cstheme="minorHAnsi"/>
          <w:sz w:val="24"/>
          <w:szCs w:val="24"/>
          <w:lang w:val="en-GB"/>
        </w:rPr>
        <w:t xml:space="preserve">to be considered </w:t>
      </w:r>
      <w:r w:rsidR="00C7001C">
        <w:rPr>
          <w:rFonts w:cstheme="minorHAnsi"/>
          <w:sz w:val="24"/>
          <w:szCs w:val="24"/>
          <w:lang w:val="en-GB"/>
        </w:rPr>
        <w:t>for publication as</w:t>
      </w:r>
      <w:ins w:id="3" w:author="EDUARDO FERNANDEZ PASCUAL" w:date="2024-03-21T16:48:00Z">
        <w:r w:rsidR="00997354">
          <w:rPr>
            <w:rFonts w:cstheme="minorHAnsi"/>
            <w:sz w:val="24"/>
            <w:szCs w:val="24"/>
            <w:lang w:val="en-GB"/>
          </w:rPr>
          <w:t xml:space="preserve"> a</w:t>
        </w:r>
      </w:ins>
      <w:r w:rsidR="00C7001C">
        <w:rPr>
          <w:rFonts w:cstheme="minorHAnsi"/>
          <w:sz w:val="24"/>
          <w:szCs w:val="24"/>
          <w:lang w:val="en-GB"/>
        </w:rPr>
        <w:t xml:space="preserve"> “</w:t>
      </w:r>
      <w:r w:rsidR="000B65B6">
        <w:rPr>
          <w:rFonts w:cstheme="minorHAnsi"/>
          <w:sz w:val="24"/>
          <w:szCs w:val="24"/>
          <w:lang w:val="en-GB"/>
        </w:rPr>
        <w:t>Research article</w:t>
      </w:r>
      <w:r w:rsidR="00C7001C">
        <w:rPr>
          <w:rFonts w:cstheme="minorHAnsi"/>
          <w:sz w:val="24"/>
          <w:szCs w:val="24"/>
          <w:lang w:val="en-GB"/>
        </w:rPr>
        <w:t>”</w:t>
      </w:r>
      <w:r w:rsidR="00ED3E1B" w:rsidRPr="00EE6FF1">
        <w:rPr>
          <w:rFonts w:cstheme="minorHAnsi"/>
          <w:sz w:val="24"/>
          <w:szCs w:val="24"/>
          <w:lang w:val="en-GB"/>
        </w:rPr>
        <w:t xml:space="preserve"> in </w:t>
      </w:r>
      <w:r w:rsidR="00171441" w:rsidRPr="00EE6FF1">
        <w:rPr>
          <w:rFonts w:cstheme="minorHAnsi"/>
          <w:sz w:val="24"/>
          <w:szCs w:val="24"/>
          <w:lang w:val="en-GB"/>
        </w:rPr>
        <w:t xml:space="preserve">the </w:t>
      </w:r>
      <w:r w:rsidR="007F2321" w:rsidRPr="00C7001C">
        <w:rPr>
          <w:rFonts w:cstheme="minorHAnsi"/>
          <w:i/>
          <w:iCs/>
          <w:sz w:val="24"/>
          <w:szCs w:val="24"/>
          <w:lang w:val="en-GB"/>
        </w:rPr>
        <w:t>Journal of Ecology</w:t>
      </w:r>
      <w:r w:rsidR="00ED3E1B" w:rsidRPr="00EE6FF1">
        <w:rPr>
          <w:rFonts w:cstheme="minorHAnsi"/>
          <w:sz w:val="24"/>
          <w:szCs w:val="24"/>
          <w:lang w:val="en-GB"/>
        </w:rPr>
        <w:t>.</w:t>
      </w:r>
    </w:p>
    <w:p w14:paraId="01335370" w14:textId="72B221E7" w:rsidR="00413211" w:rsidRDefault="00582540" w:rsidP="002338E1">
      <w:pPr>
        <w:jc w:val="both"/>
        <w:rPr>
          <w:rFonts w:cstheme="minorHAnsi"/>
          <w:sz w:val="24"/>
          <w:szCs w:val="24"/>
          <w:lang w:val="en-GB"/>
        </w:rPr>
      </w:pPr>
      <w:r>
        <w:rPr>
          <w:rFonts w:cstheme="minorHAnsi"/>
          <w:sz w:val="24"/>
          <w:szCs w:val="24"/>
          <w:lang w:val="en-GB"/>
        </w:rPr>
        <w:t xml:space="preserve">For </w:t>
      </w:r>
      <w:r w:rsidR="004E267F">
        <w:rPr>
          <w:rFonts w:cstheme="minorHAnsi"/>
          <w:sz w:val="24"/>
          <w:szCs w:val="24"/>
          <w:lang w:val="en-GB"/>
        </w:rPr>
        <w:t>a long time</w:t>
      </w:r>
      <w:r>
        <w:rPr>
          <w:rFonts w:cstheme="minorHAnsi"/>
          <w:sz w:val="24"/>
          <w:szCs w:val="24"/>
          <w:lang w:val="en-GB"/>
        </w:rPr>
        <w:t>, r</w:t>
      </w:r>
      <w:r w:rsidR="00153161">
        <w:rPr>
          <w:rFonts w:cstheme="minorHAnsi"/>
          <w:sz w:val="24"/>
          <w:szCs w:val="24"/>
          <w:lang w:val="en-GB"/>
        </w:rPr>
        <w:t xml:space="preserve">egeneration traits </w:t>
      </w:r>
      <w:r w:rsidR="004E267F">
        <w:rPr>
          <w:rFonts w:cstheme="minorHAnsi"/>
          <w:sz w:val="24"/>
          <w:szCs w:val="24"/>
          <w:lang w:val="en-GB"/>
        </w:rPr>
        <w:t>were</w:t>
      </w:r>
      <w:r w:rsidR="00A67D18">
        <w:rPr>
          <w:rFonts w:cstheme="minorHAnsi"/>
          <w:sz w:val="24"/>
          <w:szCs w:val="24"/>
          <w:lang w:val="en-GB"/>
        </w:rPr>
        <w:t xml:space="preserve"> overlooked </w:t>
      </w:r>
      <w:r w:rsidR="00346D96">
        <w:rPr>
          <w:rFonts w:cstheme="minorHAnsi"/>
          <w:sz w:val="24"/>
          <w:szCs w:val="24"/>
          <w:lang w:val="en-GB"/>
        </w:rPr>
        <w:t xml:space="preserve">in </w:t>
      </w:r>
      <w:r w:rsidR="00A67D18">
        <w:rPr>
          <w:rFonts w:cstheme="minorHAnsi"/>
          <w:sz w:val="24"/>
          <w:szCs w:val="24"/>
          <w:lang w:val="en-GB"/>
        </w:rPr>
        <w:t>trait-based ecology, basically only considering seed mass</w:t>
      </w:r>
      <w:r w:rsidR="00346D96">
        <w:rPr>
          <w:rFonts w:cstheme="minorHAnsi"/>
          <w:sz w:val="24"/>
          <w:szCs w:val="24"/>
          <w:lang w:val="en-GB"/>
        </w:rPr>
        <w:t xml:space="preserve"> </w:t>
      </w:r>
      <w:r w:rsidR="00F229F2">
        <w:rPr>
          <w:rFonts w:cstheme="minorHAnsi"/>
          <w:sz w:val="24"/>
          <w:szCs w:val="24"/>
          <w:lang w:val="en-GB"/>
        </w:rPr>
        <w:t>to control for this dimension in the whole plant spectrum</w:t>
      </w:r>
      <w:r w:rsidR="00413211">
        <w:rPr>
          <w:rFonts w:cstheme="minorHAnsi"/>
          <w:sz w:val="24"/>
          <w:szCs w:val="24"/>
          <w:lang w:val="en-GB"/>
        </w:rPr>
        <w:t xml:space="preserve"> (REF</w:t>
      </w:r>
      <w:proofErr w:type="gramStart"/>
      <w:r w:rsidR="00413211">
        <w:rPr>
          <w:rFonts w:cstheme="minorHAnsi"/>
          <w:sz w:val="24"/>
          <w:szCs w:val="24"/>
          <w:lang w:val="en-GB"/>
        </w:rPr>
        <w:t>?,</w:t>
      </w:r>
      <w:proofErr w:type="gramEnd"/>
      <w:r w:rsidR="00413211">
        <w:rPr>
          <w:rFonts w:cstheme="minorHAnsi"/>
          <w:sz w:val="24"/>
          <w:szCs w:val="24"/>
          <w:lang w:val="en-GB"/>
        </w:rPr>
        <w:t xml:space="preserve"> </w:t>
      </w:r>
      <w:r w:rsidR="001C1802">
        <w:rPr>
          <w:rFonts w:cstheme="minorHAnsi"/>
          <w:sz w:val="24"/>
          <w:szCs w:val="24"/>
          <w:lang w:val="en-GB"/>
        </w:rPr>
        <w:t>Briceño 2015</w:t>
      </w:r>
      <w:r w:rsidR="00413211">
        <w:rPr>
          <w:rFonts w:cstheme="minorHAnsi"/>
          <w:sz w:val="24"/>
          <w:szCs w:val="24"/>
          <w:lang w:val="en-GB"/>
        </w:rPr>
        <w:t>)</w:t>
      </w:r>
      <w:r w:rsidR="00F229F2">
        <w:rPr>
          <w:rFonts w:cstheme="minorHAnsi"/>
          <w:sz w:val="24"/>
          <w:szCs w:val="24"/>
          <w:lang w:val="en-GB"/>
        </w:rPr>
        <w:t>.</w:t>
      </w:r>
      <w:r w:rsidR="00413211">
        <w:rPr>
          <w:rFonts w:cstheme="minorHAnsi"/>
          <w:sz w:val="24"/>
          <w:szCs w:val="24"/>
          <w:lang w:val="en-GB"/>
        </w:rPr>
        <w:t xml:space="preserve"> </w:t>
      </w:r>
      <w:r>
        <w:rPr>
          <w:rFonts w:cstheme="minorHAnsi"/>
          <w:sz w:val="24"/>
          <w:szCs w:val="24"/>
          <w:lang w:val="en-GB"/>
        </w:rPr>
        <w:t xml:space="preserve">Nevertheless, recent research has highlighted the importance of regeneration traits </w:t>
      </w:r>
      <w:r w:rsidR="004E267F">
        <w:rPr>
          <w:rFonts w:cstheme="minorHAnsi"/>
          <w:sz w:val="24"/>
          <w:szCs w:val="24"/>
          <w:lang w:val="en-GB"/>
        </w:rPr>
        <w:t>to explain</w:t>
      </w:r>
      <w:r>
        <w:rPr>
          <w:rFonts w:cstheme="minorHAnsi"/>
          <w:sz w:val="24"/>
          <w:szCs w:val="24"/>
          <w:lang w:val="en-GB"/>
        </w:rPr>
        <w:t xml:space="preserve"> an independent axis of variation</w:t>
      </w:r>
      <w:r w:rsidR="00413211">
        <w:rPr>
          <w:rFonts w:cstheme="minorHAnsi"/>
          <w:sz w:val="24"/>
          <w:szCs w:val="24"/>
          <w:lang w:val="en-GB"/>
        </w:rPr>
        <w:t xml:space="preserve"> (REF</w:t>
      </w:r>
      <w:proofErr w:type="gramStart"/>
      <w:r w:rsidR="00413211">
        <w:rPr>
          <w:rFonts w:cstheme="minorHAnsi"/>
          <w:sz w:val="24"/>
          <w:szCs w:val="24"/>
          <w:lang w:val="en-GB"/>
        </w:rPr>
        <w:t>?,</w:t>
      </w:r>
      <w:proofErr w:type="gramEnd"/>
      <w:r w:rsidR="00413211">
        <w:rPr>
          <w:rFonts w:cstheme="minorHAnsi"/>
          <w:sz w:val="24"/>
          <w:szCs w:val="24"/>
          <w:lang w:val="en-GB"/>
        </w:rPr>
        <w:t xml:space="preserve"> Hoyle 2015)</w:t>
      </w:r>
      <w:r>
        <w:rPr>
          <w:rFonts w:cstheme="minorHAnsi"/>
          <w:sz w:val="24"/>
          <w:szCs w:val="24"/>
          <w:lang w:val="en-GB"/>
        </w:rPr>
        <w:t>. I</w:t>
      </w:r>
      <w:r w:rsidR="00ED3E1B" w:rsidRPr="00EE6FF1">
        <w:rPr>
          <w:rFonts w:cstheme="minorHAnsi"/>
          <w:sz w:val="24"/>
          <w:szCs w:val="24"/>
          <w:lang w:val="en-GB"/>
        </w:rPr>
        <w:t>n this study</w:t>
      </w:r>
      <w:r w:rsidR="001F6866" w:rsidRPr="00EE6FF1">
        <w:rPr>
          <w:rFonts w:cstheme="minorHAnsi"/>
          <w:sz w:val="24"/>
          <w:szCs w:val="24"/>
          <w:lang w:val="en-GB"/>
        </w:rPr>
        <w:t>,</w:t>
      </w:r>
      <w:r w:rsidR="00ED3E1B" w:rsidRPr="00EE6FF1">
        <w:rPr>
          <w:rFonts w:cstheme="minorHAnsi"/>
          <w:sz w:val="24"/>
          <w:szCs w:val="24"/>
          <w:lang w:val="en-GB"/>
        </w:rPr>
        <w:t xml:space="preserve"> </w:t>
      </w:r>
      <w:r w:rsidR="00646AB3" w:rsidRPr="00EE6FF1">
        <w:rPr>
          <w:rFonts w:cstheme="minorHAnsi"/>
          <w:sz w:val="24"/>
          <w:szCs w:val="24"/>
          <w:lang w:val="en-GB"/>
        </w:rPr>
        <w:t xml:space="preserve">we conclude that germination water thresholds </w:t>
      </w:r>
      <w:r w:rsidR="00646AB3">
        <w:rPr>
          <w:rFonts w:cstheme="minorHAnsi"/>
          <w:sz w:val="24"/>
          <w:szCs w:val="24"/>
          <w:lang w:val="en-GB"/>
        </w:rPr>
        <w:t>are</w:t>
      </w:r>
      <w:r w:rsidR="00646AB3" w:rsidRPr="00EE6FF1">
        <w:rPr>
          <w:rFonts w:cstheme="minorHAnsi"/>
          <w:sz w:val="24"/>
          <w:szCs w:val="24"/>
          <w:lang w:val="en-GB"/>
        </w:rPr>
        <w:t xml:space="preserve"> a functional trait with important consequences for individual phenology, reproduction, and fitness in water-limited ecosystems</w:t>
      </w:r>
      <w:r w:rsidR="0065530A">
        <w:rPr>
          <w:rFonts w:cstheme="minorHAnsi"/>
          <w:sz w:val="24"/>
          <w:szCs w:val="24"/>
          <w:lang w:val="en-GB"/>
        </w:rPr>
        <w:t xml:space="preserve"> even at the microscale</w:t>
      </w:r>
      <w:r w:rsidR="00646AB3" w:rsidRPr="00EE6FF1">
        <w:rPr>
          <w:rFonts w:cstheme="minorHAnsi"/>
          <w:sz w:val="24"/>
          <w:szCs w:val="24"/>
          <w:lang w:val="en-GB"/>
        </w:rPr>
        <w:t xml:space="preserve">. </w:t>
      </w:r>
    </w:p>
    <w:p w14:paraId="1C79309E" w14:textId="12AC0686" w:rsidR="00413211" w:rsidRDefault="00134AD6" w:rsidP="002338E1">
      <w:pPr>
        <w:jc w:val="both"/>
        <w:rPr>
          <w:rFonts w:cstheme="minorHAnsi"/>
          <w:sz w:val="24"/>
          <w:szCs w:val="24"/>
          <w:lang w:val="en-GB"/>
        </w:rPr>
      </w:pPr>
      <w:r w:rsidRPr="00EE6FF1">
        <w:rPr>
          <w:rFonts w:cstheme="minorHAnsi"/>
          <w:sz w:val="24"/>
          <w:szCs w:val="24"/>
          <w:lang w:val="en-GB"/>
        </w:rPr>
        <w:t xml:space="preserve">Our approach allowed us to integrate valuable </w:t>
      </w:r>
      <w:r>
        <w:rPr>
          <w:rFonts w:cstheme="minorHAnsi"/>
          <w:sz w:val="24"/>
          <w:szCs w:val="24"/>
          <w:lang w:val="en-GB"/>
        </w:rPr>
        <w:t xml:space="preserve">and detailed environmental and regeneration traits </w:t>
      </w:r>
      <w:r w:rsidRPr="00EE6FF1">
        <w:rPr>
          <w:rFonts w:cstheme="minorHAnsi"/>
          <w:sz w:val="24"/>
          <w:szCs w:val="24"/>
          <w:lang w:val="en-GB"/>
        </w:rPr>
        <w:t xml:space="preserve">information at the </w:t>
      </w:r>
      <w:r w:rsidR="005B06CE">
        <w:rPr>
          <w:rFonts w:cstheme="minorHAnsi"/>
          <w:sz w:val="24"/>
          <w:szCs w:val="24"/>
          <w:lang w:val="en-GB"/>
        </w:rPr>
        <w:t>micro</w:t>
      </w:r>
      <w:r w:rsidRPr="00EE6FF1">
        <w:rPr>
          <w:rFonts w:cstheme="minorHAnsi"/>
          <w:sz w:val="24"/>
          <w:szCs w:val="24"/>
          <w:lang w:val="en-GB"/>
        </w:rPr>
        <w:t>scale and examine the results exhaustively</w:t>
      </w:r>
      <w:r>
        <w:rPr>
          <w:rFonts w:cstheme="minorHAnsi"/>
          <w:sz w:val="24"/>
          <w:szCs w:val="24"/>
          <w:lang w:val="en-GB"/>
        </w:rPr>
        <w:t>.</w:t>
      </w:r>
      <w:r w:rsidRPr="00EE6FF1">
        <w:rPr>
          <w:rFonts w:cstheme="minorHAnsi"/>
          <w:sz w:val="24"/>
          <w:szCs w:val="24"/>
          <w:lang w:val="en-GB"/>
        </w:rPr>
        <w:t xml:space="preserve"> </w:t>
      </w:r>
      <w:r w:rsidR="00646AB3" w:rsidRPr="00EE6FF1">
        <w:rPr>
          <w:rFonts w:cstheme="minorHAnsi"/>
          <w:sz w:val="24"/>
          <w:szCs w:val="24"/>
          <w:lang w:val="en-GB"/>
        </w:rPr>
        <w:t xml:space="preserve">Our findings have large implications highlighting the adaptation potential of </w:t>
      </w:r>
      <w:r w:rsidR="00646AB3" w:rsidRPr="00EE6FF1">
        <w:rPr>
          <w:sz w:val="24"/>
          <w:szCs w:val="24"/>
          <w:lang w:val="en-GB"/>
        </w:rPr>
        <w:t>seed germination to both current and future climate scenarios.</w:t>
      </w:r>
      <w:r w:rsidR="00646AB3">
        <w:rPr>
          <w:sz w:val="24"/>
          <w:szCs w:val="24"/>
          <w:lang w:val="en-GB"/>
        </w:rPr>
        <w:t xml:space="preserve"> </w:t>
      </w:r>
      <w:r w:rsidR="002C7EFE">
        <w:rPr>
          <w:rFonts w:cstheme="minorHAnsi"/>
          <w:sz w:val="24"/>
          <w:szCs w:val="24"/>
          <w:lang w:val="en-GB"/>
        </w:rPr>
        <w:t xml:space="preserve">The </w:t>
      </w:r>
      <w:r w:rsidR="00706271">
        <w:rPr>
          <w:rFonts w:cstheme="minorHAnsi"/>
          <w:sz w:val="24"/>
          <w:szCs w:val="24"/>
          <w:lang w:val="en-GB"/>
        </w:rPr>
        <w:t>functional intraspecific trait variation found</w:t>
      </w:r>
      <w:r w:rsidR="00A76E45">
        <w:rPr>
          <w:rFonts w:cstheme="minorHAnsi"/>
          <w:sz w:val="24"/>
          <w:szCs w:val="24"/>
          <w:lang w:val="en-GB"/>
        </w:rPr>
        <w:t xml:space="preserve"> </w:t>
      </w:r>
      <w:r w:rsidR="00706271" w:rsidRPr="00EE6FF1">
        <w:rPr>
          <w:rFonts w:cstheme="minorHAnsi"/>
          <w:sz w:val="24"/>
          <w:szCs w:val="24"/>
          <w:lang w:val="en-GB"/>
        </w:rPr>
        <w:t xml:space="preserve">could help buffer ongoing climate warming and be key to adaptation in water-limited ecosystems.  </w:t>
      </w:r>
    </w:p>
    <w:p w14:paraId="29730658" w14:textId="797493D1" w:rsidR="00303B6E" w:rsidRPr="00EE6FF1" w:rsidRDefault="00ED3E1B" w:rsidP="00303B6E">
      <w:pPr>
        <w:jc w:val="both"/>
        <w:rPr>
          <w:rFonts w:cstheme="minorHAnsi"/>
          <w:sz w:val="24"/>
          <w:szCs w:val="24"/>
          <w:lang w:val="en-GB"/>
        </w:rPr>
      </w:pPr>
      <w:r w:rsidRPr="00EE6FF1">
        <w:rPr>
          <w:rFonts w:cstheme="minorHAnsi"/>
          <w:sz w:val="24"/>
          <w:szCs w:val="24"/>
          <w:lang w:val="en-GB"/>
        </w:rPr>
        <w:t xml:space="preserve">We are confident that our manuscript is of broad international interest and </w:t>
      </w:r>
      <w:r w:rsidR="00D24E8C" w:rsidRPr="00EE6FF1">
        <w:rPr>
          <w:rFonts w:cstheme="minorHAnsi"/>
          <w:sz w:val="24"/>
          <w:szCs w:val="24"/>
          <w:lang w:val="en-GB"/>
        </w:rPr>
        <w:t>consider</w:t>
      </w:r>
      <w:r w:rsidRPr="00EE6FF1">
        <w:rPr>
          <w:rFonts w:cstheme="minorHAnsi"/>
          <w:sz w:val="24"/>
          <w:szCs w:val="24"/>
          <w:lang w:val="en-GB"/>
        </w:rPr>
        <w:t xml:space="preserve"> that </w:t>
      </w:r>
      <w:r w:rsidR="005B06CE">
        <w:rPr>
          <w:rFonts w:cstheme="minorHAnsi"/>
          <w:sz w:val="24"/>
          <w:szCs w:val="24"/>
          <w:lang w:val="en-GB"/>
        </w:rPr>
        <w:t>fits</w:t>
      </w:r>
      <w:r w:rsidRPr="00EE6FF1">
        <w:rPr>
          <w:rFonts w:cstheme="minorHAnsi"/>
          <w:sz w:val="24"/>
          <w:szCs w:val="24"/>
          <w:lang w:val="en-GB"/>
        </w:rPr>
        <w:t xml:space="preserve"> the scope of </w:t>
      </w:r>
      <w:r w:rsidR="003A6D14" w:rsidRPr="00EE6FF1">
        <w:rPr>
          <w:rFonts w:cstheme="minorHAnsi"/>
          <w:sz w:val="24"/>
          <w:szCs w:val="24"/>
          <w:lang w:val="en-GB"/>
        </w:rPr>
        <w:t>the Journal of Ecology</w:t>
      </w:r>
      <w:r w:rsidR="00A76E45">
        <w:rPr>
          <w:rFonts w:cstheme="minorHAnsi"/>
          <w:sz w:val="24"/>
          <w:szCs w:val="24"/>
          <w:lang w:val="en-GB"/>
        </w:rPr>
        <w:t>.</w:t>
      </w:r>
      <w:r w:rsidR="004357D2">
        <w:rPr>
          <w:rFonts w:cstheme="minorHAnsi"/>
          <w:sz w:val="24"/>
          <w:szCs w:val="24"/>
          <w:lang w:val="en-GB"/>
        </w:rPr>
        <w:t xml:space="preserve"> </w:t>
      </w:r>
      <w:r w:rsidR="00303B6E" w:rsidRPr="00EE6FF1">
        <w:rPr>
          <w:rFonts w:cstheme="minorHAnsi"/>
          <w:sz w:val="24"/>
          <w:szCs w:val="24"/>
          <w:lang w:val="en-GB"/>
        </w:rPr>
        <w:t>Our manuscript has not been published, nor is it currently under consideration for publication, elsewhere. We would also like to clarify that all sources of funding have been acknowledged and that no ethical approvals were required for this research.</w:t>
      </w:r>
      <w:commentRangeEnd w:id="1"/>
      <w:r w:rsidR="00850CE1">
        <w:rPr>
          <w:rStyle w:val="Refdecomentario"/>
        </w:rPr>
        <w:commentReference w:id="1"/>
      </w:r>
    </w:p>
    <w:p w14:paraId="29730659" w14:textId="1B2AB942" w:rsidR="00303B6E" w:rsidRPr="00EE6FF1" w:rsidRDefault="00303B6E" w:rsidP="00303B6E">
      <w:pPr>
        <w:jc w:val="both"/>
        <w:rPr>
          <w:rFonts w:cstheme="minorHAnsi"/>
          <w:sz w:val="24"/>
          <w:szCs w:val="24"/>
          <w:lang w:val="en-GB"/>
        </w:rPr>
      </w:pPr>
      <w:r w:rsidRPr="00EE6FF1">
        <w:rPr>
          <w:rFonts w:cstheme="minorHAnsi"/>
          <w:sz w:val="24"/>
          <w:szCs w:val="24"/>
          <w:lang w:val="en-GB"/>
        </w:rPr>
        <w:t xml:space="preserve">Thank you for </w:t>
      </w:r>
      <w:r w:rsidR="00732B1E">
        <w:rPr>
          <w:rFonts w:cstheme="minorHAnsi"/>
          <w:sz w:val="24"/>
          <w:szCs w:val="24"/>
          <w:lang w:val="en-GB"/>
        </w:rPr>
        <w:t xml:space="preserve">taking the time </w:t>
      </w:r>
      <w:r w:rsidR="00FB49F0">
        <w:rPr>
          <w:rFonts w:cstheme="minorHAnsi"/>
          <w:sz w:val="24"/>
          <w:szCs w:val="24"/>
          <w:lang w:val="en-GB"/>
        </w:rPr>
        <w:t xml:space="preserve">to consider </w:t>
      </w:r>
      <w:r w:rsidRPr="00EE6FF1">
        <w:rPr>
          <w:rFonts w:cstheme="minorHAnsi"/>
          <w:sz w:val="24"/>
          <w:szCs w:val="24"/>
          <w:lang w:val="en-GB"/>
        </w:rPr>
        <w:t>this manuscript.</w:t>
      </w:r>
    </w:p>
    <w:p w14:paraId="2973065A" w14:textId="77777777" w:rsidR="00ED3E1B" w:rsidRDefault="00ED3E1B">
      <w:pPr>
        <w:rPr>
          <w:rFonts w:cstheme="minorHAnsi"/>
          <w:sz w:val="24"/>
          <w:szCs w:val="24"/>
          <w:lang w:val="en-GB"/>
        </w:rPr>
      </w:pPr>
      <w:r w:rsidRPr="00EE6FF1">
        <w:rPr>
          <w:rFonts w:cstheme="minorHAnsi"/>
          <w:sz w:val="24"/>
          <w:szCs w:val="24"/>
          <w:lang w:val="en-GB"/>
        </w:rPr>
        <w:t xml:space="preserve">Yours sincerely, </w:t>
      </w:r>
    </w:p>
    <w:p w14:paraId="29730660" w14:textId="29EE2DA0" w:rsidR="00BD3BCD" w:rsidRPr="00EE6FF1" w:rsidRDefault="00ED3E1B">
      <w:pPr>
        <w:rPr>
          <w:rFonts w:cstheme="minorHAnsi"/>
          <w:sz w:val="24"/>
          <w:szCs w:val="24"/>
          <w:lang w:val="en-GB"/>
        </w:rPr>
      </w:pPr>
      <w:r w:rsidRPr="00EE6FF1">
        <w:rPr>
          <w:rFonts w:cstheme="minorHAnsi"/>
          <w:sz w:val="24"/>
          <w:szCs w:val="24"/>
          <w:lang w:val="en-GB"/>
        </w:rPr>
        <w:t>Clara Espinosa del Alba,</w:t>
      </w:r>
      <w:r w:rsidR="00BD3BCD" w:rsidRPr="00EE6FF1">
        <w:rPr>
          <w:rFonts w:cstheme="minorHAnsi"/>
          <w:sz w:val="24"/>
          <w:szCs w:val="24"/>
          <w:lang w:val="en-GB"/>
        </w:rPr>
        <w:t xml:space="preserve"> corresponding author,</w:t>
      </w:r>
      <w:r w:rsidRPr="00EE6FF1">
        <w:rPr>
          <w:rFonts w:cstheme="minorHAnsi"/>
          <w:sz w:val="24"/>
          <w:szCs w:val="24"/>
          <w:lang w:val="en-GB"/>
        </w:rPr>
        <w:t xml:space="preserve"> on behalf of my co-authors.</w:t>
      </w:r>
    </w:p>
    <w:sectPr w:rsidR="00BD3BCD" w:rsidRPr="00EE6FF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LARA ESPINOSA DEL ALBA" w:date="2024-03-11T15:22:00Z" w:initials="CEDA">
    <w:p w14:paraId="78AF4EAD" w14:textId="77777777" w:rsidR="00246871" w:rsidRDefault="00246871" w:rsidP="00246871">
      <w:pPr>
        <w:pStyle w:val="Textocomentario"/>
      </w:pPr>
      <w:r>
        <w:rPr>
          <w:rStyle w:val="Refdecomentario"/>
        </w:rPr>
        <w:annotationRef/>
      </w:r>
      <w:r>
        <w:t>Remove?</w:t>
      </w:r>
    </w:p>
  </w:comment>
  <w:comment w:id="1" w:author="EDUARDO FERNANDEZ PASCUAL" w:date="2024-03-21T17:02:00Z" w:initials="EF">
    <w:p w14:paraId="432C5580" w14:textId="77777777" w:rsidR="00850CE1" w:rsidRDefault="00850CE1" w:rsidP="00850CE1">
      <w:pPr>
        <w:pStyle w:val="Textocomentario"/>
      </w:pPr>
      <w:r>
        <w:rPr>
          <w:rStyle w:val="Refdecomentario"/>
        </w:rPr>
        <w:annotationRef/>
      </w:r>
      <w:r>
        <w:t>La carta si no es obligatoria no hace falta, pero si hiciese falta necesita algo más de trabajo. Ahora mismo el contenido es algo genérico y deja fuera varios puntos importantes del trabajo. Debería de ser concisa, muy específica, y tocar los asuntos principales: (1) la importancia de la variación intraspecífica funcional y lo poco que se sabe de ella a escalas locales y para las respuestas de las semillas al water potential; (2) la hipótesis y la predicción; (3) las fortalezas metodológicas: el muestreo detallado de poblaciones, los datos ambientales precisos, y los modelos hydrotime; (4) los resultados en cuanto a la hipótesis y a la proyección; (5) la conclusión en cuanto a la adaptabilidad de las semillas.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F4EAD" w15:done="0"/>
  <w15:commentEx w15:paraId="432C5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EE0265" w16cex:dateUtc="2024-03-11T14:22:00Z"/>
  <w16cex:commentExtensible w16cex:durableId="40B59264" w16cex:dateUtc="2024-03-21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AF4EAD" w16cid:durableId="69EE0265"/>
  <w16cid:commentId w16cid:paraId="432C5580" w16cid:durableId="40B592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A ESPINOSA DEL ALBA">
    <w15:presenceInfo w15:providerId="AD" w15:userId="S::espinosaclara@uniovi.es::56b0cbcd-66e9-4a2a-97b1-2aadcbcf6318"/>
  </w15:person>
  <w15:person w15:author="EDUARDO FERNANDEZ PASCUAL">
    <w15:presenceInfo w15:providerId="AD" w15:userId="S::fernandezpeduardo@uniovi.es::0e8328ed-56ff-4d0a-9c6e-ed6996099a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E1B"/>
    <w:rsid w:val="000B4296"/>
    <w:rsid w:val="000B65B6"/>
    <w:rsid w:val="000E7529"/>
    <w:rsid w:val="00103490"/>
    <w:rsid w:val="00134AD6"/>
    <w:rsid w:val="00153161"/>
    <w:rsid w:val="00171441"/>
    <w:rsid w:val="001B7B6D"/>
    <w:rsid w:val="001C1802"/>
    <w:rsid w:val="001D260D"/>
    <w:rsid w:val="001F6866"/>
    <w:rsid w:val="00211D9C"/>
    <w:rsid w:val="0023237B"/>
    <w:rsid w:val="002338E1"/>
    <w:rsid w:val="00246871"/>
    <w:rsid w:val="00297141"/>
    <w:rsid w:val="00297FC8"/>
    <w:rsid w:val="002C7EFE"/>
    <w:rsid w:val="00303B6E"/>
    <w:rsid w:val="00324EEA"/>
    <w:rsid w:val="00346D96"/>
    <w:rsid w:val="00373BFF"/>
    <w:rsid w:val="00373CA9"/>
    <w:rsid w:val="003A590C"/>
    <w:rsid w:val="003A6D14"/>
    <w:rsid w:val="003E31CF"/>
    <w:rsid w:val="003F3FBD"/>
    <w:rsid w:val="00413211"/>
    <w:rsid w:val="004242BE"/>
    <w:rsid w:val="0043014C"/>
    <w:rsid w:val="004357D2"/>
    <w:rsid w:val="004407E4"/>
    <w:rsid w:val="00446194"/>
    <w:rsid w:val="00454DC8"/>
    <w:rsid w:val="00493AFA"/>
    <w:rsid w:val="004B6B51"/>
    <w:rsid w:val="004C0EB7"/>
    <w:rsid w:val="004E267F"/>
    <w:rsid w:val="0050143A"/>
    <w:rsid w:val="00530585"/>
    <w:rsid w:val="00531623"/>
    <w:rsid w:val="005434F5"/>
    <w:rsid w:val="005473BA"/>
    <w:rsid w:val="00554D54"/>
    <w:rsid w:val="0056287E"/>
    <w:rsid w:val="00582540"/>
    <w:rsid w:val="005B06CE"/>
    <w:rsid w:val="006153C4"/>
    <w:rsid w:val="00646AB3"/>
    <w:rsid w:val="0065530A"/>
    <w:rsid w:val="006A496A"/>
    <w:rsid w:val="00706271"/>
    <w:rsid w:val="00726EEB"/>
    <w:rsid w:val="00731072"/>
    <w:rsid w:val="00732B1E"/>
    <w:rsid w:val="00742B7E"/>
    <w:rsid w:val="00756CA1"/>
    <w:rsid w:val="007B45EF"/>
    <w:rsid w:val="007E5559"/>
    <w:rsid w:val="007F2321"/>
    <w:rsid w:val="008427A8"/>
    <w:rsid w:val="00850CE1"/>
    <w:rsid w:val="008A1F67"/>
    <w:rsid w:val="008C2A7C"/>
    <w:rsid w:val="00905563"/>
    <w:rsid w:val="00916637"/>
    <w:rsid w:val="00967900"/>
    <w:rsid w:val="00997354"/>
    <w:rsid w:val="00A1070C"/>
    <w:rsid w:val="00A23BB8"/>
    <w:rsid w:val="00A43935"/>
    <w:rsid w:val="00A64AD9"/>
    <w:rsid w:val="00A67D18"/>
    <w:rsid w:val="00A76E45"/>
    <w:rsid w:val="00AC23CF"/>
    <w:rsid w:val="00AE5C81"/>
    <w:rsid w:val="00AF7AF4"/>
    <w:rsid w:val="00B0645A"/>
    <w:rsid w:val="00B25E72"/>
    <w:rsid w:val="00B30B82"/>
    <w:rsid w:val="00B80BB2"/>
    <w:rsid w:val="00B94859"/>
    <w:rsid w:val="00BD3BCD"/>
    <w:rsid w:val="00BE1A88"/>
    <w:rsid w:val="00BF0145"/>
    <w:rsid w:val="00BF3DE3"/>
    <w:rsid w:val="00C2109E"/>
    <w:rsid w:val="00C22772"/>
    <w:rsid w:val="00C506D6"/>
    <w:rsid w:val="00C60693"/>
    <w:rsid w:val="00C64D7E"/>
    <w:rsid w:val="00C7001C"/>
    <w:rsid w:val="00C75391"/>
    <w:rsid w:val="00D10706"/>
    <w:rsid w:val="00D247AD"/>
    <w:rsid w:val="00D24E8C"/>
    <w:rsid w:val="00D95EE2"/>
    <w:rsid w:val="00E00474"/>
    <w:rsid w:val="00E2440B"/>
    <w:rsid w:val="00E24FB6"/>
    <w:rsid w:val="00E4479B"/>
    <w:rsid w:val="00E973D8"/>
    <w:rsid w:val="00EB147C"/>
    <w:rsid w:val="00EB3509"/>
    <w:rsid w:val="00EB5F58"/>
    <w:rsid w:val="00ED3E1B"/>
    <w:rsid w:val="00EE6FF1"/>
    <w:rsid w:val="00F11B43"/>
    <w:rsid w:val="00F229F2"/>
    <w:rsid w:val="00FB49F0"/>
    <w:rsid w:val="00FF40E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30652"/>
  <w15:chartTrackingRefBased/>
  <w15:docId w15:val="{89E08A23-D6DB-45D3-8FED-42A7697B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BCD"/>
    <w:rPr>
      <w:color w:val="0563C1" w:themeColor="hyperlink"/>
      <w:u w:val="single"/>
    </w:rPr>
  </w:style>
  <w:style w:type="character" w:customStyle="1" w:styleId="Mainpagetitle">
    <w:name w:val="Main page title"/>
    <w:basedOn w:val="Fuentedeprrafopredeter"/>
    <w:uiPriority w:val="4"/>
    <w:rsid w:val="00BD3BCD"/>
    <w:rPr>
      <w:rFonts w:ascii="Arial" w:hAnsi="Arial"/>
      <w:b/>
      <w:bCs/>
      <w:color w:val="000000" w:themeColor="text1"/>
      <w:sz w:val="48"/>
    </w:rPr>
  </w:style>
  <w:style w:type="character" w:customStyle="1" w:styleId="Mainpagesubtitle">
    <w:name w:val="Main page subtitle"/>
    <w:basedOn w:val="Fuentedeprrafopredeter"/>
    <w:uiPriority w:val="4"/>
    <w:rsid w:val="00BD3BCD"/>
    <w:rPr>
      <w:rFonts w:ascii="Arial" w:hAnsi="Arial"/>
      <w:color w:val="000000" w:themeColor="text1"/>
      <w:sz w:val="36"/>
    </w:rPr>
  </w:style>
  <w:style w:type="paragraph" w:styleId="Textodeglobo">
    <w:name w:val="Balloon Text"/>
    <w:basedOn w:val="Normal"/>
    <w:link w:val="TextodegloboCar"/>
    <w:uiPriority w:val="99"/>
    <w:semiHidden/>
    <w:unhideWhenUsed/>
    <w:rsid w:val="00BE1A8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E1A88"/>
    <w:rPr>
      <w:rFonts w:ascii="Times New Roman" w:hAnsi="Times New Roman" w:cs="Times New Roman"/>
      <w:sz w:val="18"/>
      <w:szCs w:val="18"/>
    </w:rPr>
  </w:style>
  <w:style w:type="paragraph" w:styleId="Revisin">
    <w:name w:val="Revision"/>
    <w:hidden/>
    <w:uiPriority w:val="99"/>
    <w:semiHidden/>
    <w:rsid w:val="001B7B6D"/>
    <w:pPr>
      <w:spacing w:after="0" w:line="240" w:lineRule="auto"/>
    </w:pPr>
  </w:style>
  <w:style w:type="paragraph" w:styleId="Sinespaciado">
    <w:name w:val="No Spacing"/>
    <w:uiPriority w:val="1"/>
    <w:qFormat/>
    <w:rsid w:val="00B0645A"/>
    <w:pPr>
      <w:spacing w:after="0" w:line="240" w:lineRule="auto"/>
    </w:pPr>
  </w:style>
  <w:style w:type="character" w:customStyle="1" w:styleId="UnresolvedMention">
    <w:name w:val="Unresolved Mention"/>
    <w:basedOn w:val="Fuentedeprrafopredeter"/>
    <w:uiPriority w:val="99"/>
    <w:semiHidden/>
    <w:unhideWhenUsed/>
    <w:rsid w:val="0056287E"/>
    <w:rPr>
      <w:color w:val="605E5C"/>
      <w:shd w:val="clear" w:color="auto" w:fill="E1DFDD"/>
    </w:rPr>
  </w:style>
  <w:style w:type="character" w:styleId="Refdecomentario">
    <w:name w:val="annotation reference"/>
    <w:basedOn w:val="Fuentedeprrafopredeter"/>
    <w:uiPriority w:val="99"/>
    <w:semiHidden/>
    <w:unhideWhenUsed/>
    <w:rsid w:val="00246871"/>
    <w:rPr>
      <w:sz w:val="16"/>
      <w:szCs w:val="16"/>
    </w:rPr>
  </w:style>
  <w:style w:type="paragraph" w:styleId="Textocomentario">
    <w:name w:val="annotation text"/>
    <w:basedOn w:val="Normal"/>
    <w:link w:val="TextocomentarioCar"/>
    <w:uiPriority w:val="99"/>
    <w:unhideWhenUsed/>
    <w:rsid w:val="00246871"/>
    <w:pPr>
      <w:spacing w:line="240" w:lineRule="auto"/>
    </w:pPr>
    <w:rPr>
      <w:sz w:val="20"/>
      <w:szCs w:val="20"/>
    </w:rPr>
  </w:style>
  <w:style w:type="character" w:customStyle="1" w:styleId="TextocomentarioCar">
    <w:name w:val="Texto comentario Car"/>
    <w:basedOn w:val="Fuentedeprrafopredeter"/>
    <w:link w:val="Textocomentario"/>
    <w:uiPriority w:val="99"/>
    <w:rsid w:val="00246871"/>
    <w:rPr>
      <w:sz w:val="20"/>
      <w:szCs w:val="20"/>
    </w:rPr>
  </w:style>
  <w:style w:type="paragraph" w:styleId="Asuntodelcomentario">
    <w:name w:val="annotation subject"/>
    <w:basedOn w:val="Textocomentario"/>
    <w:next w:val="Textocomentario"/>
    <w:link w:val="AsuntodelcomentarioCar"/>
    <w:uiPriority w:val="99"/>
    <w:semiHidden/>
    <w:unhideWhenUsed/>
    <w:rsid w:val="00246871"/>
    <w:rPr>
      <w:b/>
      <w:bCs/>
    </w:rPr>
  </w:style>
  <w:style w:type="character" w:customStyle="1" w:styleId="AsuntodelcomentarioCar">
    <w:name w:val="Asunto del comentario Car"/>
    <w:basedOn w:val="TextocomentarioCar"/>
    <w:link w:val="Asuntodelcomentario"/>
    <w:uiPriority w:val="99"/>
    <w:semiHidden/>
    <w:rsid w:val="002468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6/09/relationships/commentsIds" Target="commentsIds.xml"/><Relationship Id="rId4" Type="http://schemas.openxmlformats.org/officeDocument/2006/relationships/comments" Target="comment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40</TotalTime>
  <Pages>1</Pages>
  <Words>351</Words>
  <Characters>2002</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dc:creator>
  <cp:keywords/>
  <dc:description/>
  <cp:lastModifiedBy>Cuenta Microsoft</cp:lastModifiedBy>
  <cp:revision>29</cp:revision>
  <dcterms:created xsi:type="dcterms:W3CDTF">2024-03-11T13:59:00Z</dcterms:created>
  <dcterms:modified xsi:type="dcterms:W3CDTF">2024-03-22T11:04:00Z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023bd717ef8b314c3db33a5757397e060251e86cb507fa4707027c89b91c689b</vt:lpwstr>
  </property>
</Properties>
</file>