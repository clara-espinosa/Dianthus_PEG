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36EB5" w14:textId="77777777" w:rsidR="00D47FE5" w:rsidRPr="005A2687" w:rsidRDefault="00D47FE5" w:rsidP="003A72E7">
      <w:pPr>
        <w:jc w:val="both"/>
        <w:rPr>
          <w:lang w:val="en-GB"/>
        </w:rPr>
      </w:pPr>
      <w:r w:rsidRPr="005A2687">
        <w:rPr>
          <w:shd w:val="clear" w:color="auto" w:fill="FFFFFF"/>
          <w:lang w:val="en-GB"/>
        </w:rPr>
        <w:t>19-Nov-2024</w:t>
      </w:r>
      <w:r w:rsidRPr="005A2687">
        <w:rPr>
          <w:lang w:val="en-GB"/>
        </w:rPr>
        <w:br/>
      </w:r>
      <w:r w:rsidRPr="005A2687">
        <w:rPr>
          <w:lang w:val="en-GB"/>
        </w:rPr>
        <w:br/>
      </w:r>
      <w:r w:rsidR="00196375" w:rsidRPr="005A2687">
        <w:rPr>
          <w:shd w:val="clear" w:color="auto" w:fill="FFFFFF"/>
          <w:lang w:val="en-GB"/>
        </w:rPr>
        <w:t>FE-2024-00628.R</w:t>
      </w:r>
    </w:p>
    <w:p w14:paraId="73CAF390" w14:textId="77777777" w:rsidR="003A72E7" w:rsidRPr="005A2687" w:rsidRDefault="00D47FE5" w:rsidP="003A72E7">
      <w:pPr>
        <w:jc w:val="both"/>
        <w:rPr>
          <w:shd w:val="clear" w:color="auto" w:fill="FFFFFF"/>
          <w:lang w:val="en-GB"/>
        </w:rPr>
      </w:pPr>
      <w:r w:rsidRPr="005A2687">
        <w:rPr>
          <w:shd w:val="clear" w:color="auto" w:fill="FFFFFF"/>
          <w:lang w:val="en-GB"/>
        </w:rPr>
        <w:t>ASSOCIATE EDITOR'S COMMENTS TO THE AUTHORS</w:t>
      </w:r>
    </w:p>
    <w:p w14:paraId="4BEEC509" w14:textId="77777777" w:rsidR="003A72E7" w:rsidRPr="005A2687" w:rsidRDefault="00D47FE5" w:rsidP="003A72E7">
      <w:pPr>
        <w:jc w:val="both"/>
        <w:rPr>
          <w:shd w:val="clear" w:color="auto" w:fill="FFFFFF"/>
          <w:lang w:val="en-GB"/>
        </w:rPr>
      </w:pPr>
      <w:r w:rsidRPr="005A2687">
        <w:rPr>
          <w:shd w:val="clear" w:color="auto" w:fill="FFFFFF"/>
          <w:lang w:val="en-GB"/>
        </w:rPr>
        <w:t>Associate Editor</w:t>
      </w:r>
    </w:p>
    <w:p w14:paraId="2209CF80" w14:textId="77777777" w:rsidR="003A72E7" w:rsidRPr="005A2687" w:rsidRDefault="00D47FE5" w:rsidP="003A72E7">
      <w:pPr>
        <w:jc w:val="both"/>
        <w:rPr>
          <w:shd w:val="clear" w:color="auto" w:fill="FFFFFF"/>
          <w:lang w:val="en-GB"/>
        </w:rPr>
      </w:pPr>
      <w:r w:rsidRPr="005A2687">
        <w:rPr>
          <w:shd w:val="clear" w:color="auto" w:fill="FFFFFF"/>
          <w:lang w:val="en-GB"/>
        </w:rPr>
        <w:t>Comments to the Author:</w:t>
      </w:r>
    </w:p>
    <w:p w14:paraId="6D6A242F" w14:textId="77777777" w:rsidR="003A72E7" w:rsidRPr="005A2687" w:rsidRDefault="00D47FE5" w:rsidP="003A72E7">
      <w:pPr>
        <w:jc w:val="both"/>
        <w:rPr>
          <w:shd w:val="clear" w:color="auto" w:fill="FFFFFF"/>
          <w:lang w:val="en-GB"/>
        </w:rPr>
      </w:pPr>
      <w:r w:rsidRPr="005A2687">
        <w:rPr>
          <w:shd w:val="clear" w:color="auto" w:fill="FFFFFF"/>
          <w:lang w:val="en-GB"/>
        </w:rPr>
        <w:t>Dear Authors,</w:t>
      </w:r>
    </w:p>
    <w:p w14:paraId="1BFB123E" w14:textId="77777777" w:rsidR="00373165" w:rsidRDefault="00D47FE5" w:rsidP="003A72E7">
      <w:pPr>
        <w:jc w:val="both"/>
        <w:rPr>
          <w:shd w:val="clear" w:color="auto" w:fill="FFFFFF"/>
          <w:lang w:val="en-GB"/>
        </w:rPr>
      </w:pPr>
      <w:r w:rsidRPr="005A2687">
        <w:rPr>
          <w:lang w:val="en-GB"/>
        </w:rPr>
        <w:br/>
      </w:r>
      <w:r w:rsidRPr="005A2687">
        <w:rPr>
          <w:shd w:val="clear" w:color="auto" w:fill="FFFFFF"/>
          <w:lang w:val="en-GB"/>
        </w:rPr>
        <w:t>Thank you for submitting the revised version of your manuscript. An additional independent reviewer has evaluated your work and found the study both impressive and timely. However, the reviewer also noted some technical and language issues and has recommended certain improvements to enhance clarity. We encourage you to address these points for further refinement of the manuscript.</w:t>
      </w:r>
    </w:p>
    <w:p w14:paraId="09F78F0C" w14:textId="77777777" w:rsidR="003A72E7" w:rsidRPr="005A2687" w:rsidRDefault="003A72E7" w:rsidP="003A72E7">
      <w:pPr>
        <w:jc w:val="both"/>
        <w:rPr>
          <w:color w:val="1F4E79" w:themeColor="accent1" w:themeShade="80"/>
          <w:lang w:val="en-GB"/>
        </w:rPr>
      </w:pPr>
      <w:r w:rsidRPr="005A2687">
        <w:rPr>
          <w:color w:val="1F4E79" w:themeColor="accent1" w:themeShade="80"/>
          <w:lang w:val="en-GB"/>
        </w:rPr>
        <w:t xml:space="preserve">Dear Editor and Associate Editor, </w:t>
      </w:r>
    </w:p>
    <w:p w14:paraId="79376D83" w14:textId="33101F24" w:rsidR="003A72E7" w:rsidRPr="005A2687" w:rsidRDefault="003A72E7" w:rsidP="003A72E7">
      <w:pPr>
        <w:jc w:val="both"/>
        <w:rPr>
          <w:color w:val="1F4E79" w:themeColor="accent1" w:themeShade="80"/>
          <w:lang w:val="en-GB"/>
        </w:rPr>
      </w:pPr>
      <w:r w:rsidRPr="005A2687">
        <w:rPr>
          <w:color w:val="1F4E79" w:themeColor="accent1" w:themeShade="80"/>
          <w:lang w:val="en-GB"/>
        </w:rPr>
        <w:t xml:space="preserve">We are very pleased to know that the review we provided has been </w:t>
      </w:r>
      <w:r w:rsidR="001D6C36" w:rsidRPr="005A2687">
        <w:rPr>
          <w:color w:val="1F4E79" w:themeColor="accent1" w:themeShade="80"/>
          <w:lang w:val="en-GB"/>
        </w:rPr>
        <w:t>positively</w:t>
      </w:r>
      <w:r w:rsidRPr="005A2687">
        <w:rPr>
          <w:color w:val="1F4E79" w:themeColor="accent1" w:themeShade="80"/>
          <w:lang w:val="en-GB"/>
        </w:rPr>
        <w:t xml:space="preserve"> received by the Associate Editor and Reviewer. We have considered all comments and our and incorporated them into a revised version. Please find below our </w:t>
      </w:r>
      <w:proofErr w:type="gramStart"/>
      <w:r w:rsidRPr="005A2687">
        <w:rPr>
          <w:color w:val="1F4E79" w:themeColor="accent1" w:themeShade="80"/>
          <w:lang w:val="en-GB"/>
        </w:rPr>
        <w:t>point by point</w:t>
      </w:r>
      <w:proofErr w:type="gramEnd"/>
      <w:r w:rsidRPr="005A2687">
        <w:rPr>
          <w:color w:val="1F4E79" w:themeColor="accent1" w:themeShade="80"/>
          <w:lang w:val="en-GB"/>
        </w:rPr>
        <w:t xml:space="preserve"> responses (shown in blue) to the comment made by the reviewers. We hope that you find this revised </w:t>
      </w:r>
      <w:r w:rsidR="001D6C36" w:rsidRPr="005A2687">
        <w:rPr>
          <w:color w:val="1F4E79" w:themeColor="accent1" w:themeShade="80"/>
          <w:lang w:val="en-GB"/>
        </w:rPr>
        <w:t>manuscript</w:t>
      </w:r>
      <w:r w:rsidRPr="005A2687">
        <w:rPr>
          <w:color w:val="1F4E79" w:themeColor="accent1" w:themeShade="80"/>
          <w:lang w:val="en-GB"/>
        </w:rPr>
        <w:t xml:space="preserve"> acceptable for publication in Functional Ecology. All </w:t>
      </w:r>
      <w:r w:rsidR="001D6C36" w:rsidRPr="005A2687">
        <w:rPr>
          <w:color w:val="1F4E79" w:themeColor="accent1" w:themeShade="80"/>
          <w:lang w:val="en-GB"/>
        </w:rPr>
        <w:t>authors</w:t>
      </w:r>
      <w:r w:rsidRPr="005A2687">
        <w:rPr>
          <w:color w:val="1F4E79" w:themeColor="accent1" w:themeShade="80"/>
          <w:lang w:val="en-GB"/>
        </w:rPr>
        <w:t xml:space="preserve"> contributed to and approved this revised submission.</w:t>
      </w:r>
    </w:p>
    <w:p w14:paraId="5E713698" w14:textId="77777777" w:rsidR="003A72E7" w:rsidRPr="005A2687" w:rsidRDefault="003A72E7" w:rsidP="003A72E7">
      <w:pPr>
        <w:jc w:val="both"/>
        <w:rPr>
          <w:color w:val="1F4E79" w:themeColor="accent1" w:themeShade="80"/>
          <w:lang w:val="en-GB"/>
        </w:rPr>
      </w:pPr>
      <w:r w:rsidRPr="005A2687">
        <w:rPr>
          <w:color w:val="1F4E79" w:themeColor="accent1" w:themeShade="80"/>
          <w:lang w:val="en-GB"/>
        </w:rPr>
        <w:t xml:space="preserve">Yours sincerely, </w:t>
      </w:r>
    </w:p>
    <w:p w14:paraId="384856BC" w14:textId="77777777" w:rsidR="003A72E7" w:rsidRPr="005A2687" w:rsidRDefault="003A72E7" w:rsidP="003A72E7">
      <w:pPr>
        <w:jc w:val="both"/>
        <w:rPr>
          <w:color w:val="1F4E79" w:themeColor="accent1" w:themeShade="80"/>
          <w:lang w:val="en-GB"/>
        </w:rPr>
      </w:pPr>
      <w:r w:rsidRPr="005A2687">
        <w:rPr>
          <w:color w:val="1F4E79" w:themeColor="accent1" w:themeShade="80"/>
          <w:lang w:val="en-GB"/>
        </w:rPr>
        <w:t xml:space="preserve">The autors. </w:t>
      </w:r>
    </w:p>
    <w:p w14:paraId="4A344B41" w14:textId="77777777" w:rsidR="003A72E7" w:rsidRPr="005A2687" w:rsidRDefault="003A72E7" w:rsidP="003A72E7">
      <w:pPr>
        <w:jc w:val="both"/>
        <w:rPr>
          <w:shd w:val="clear" w:color="auto" w:fill="FFFFFF"/>
          <w:lang w:val="en-GB"/>
        </w:rPr>
      </w:pPr>
    </w:p>
    <w:p w14:paraId="5337D81A" w14:textId="77777777" w:rsidR="003A72E7" w:rsidRPr="005A2687" w:rsidRDefault="00D47FE5" w:rsidP="003A72E7">
      <w:pPr>
        <w:jc w:val="both"/>
        <w:rPr>
          <w:shd w:val="clear" w:color="auto" w:fill="FFFFFF"/>
          <w:lang w:val="en-GB"/>
        </w:rPr>
      </w:pPr>
      <w:r w:rsidRPr="005A2687">
        <w:rPr>
          <w:shd w:val="clear" w:color="auto" w:fill="FFFFFF"/>
          <w:lang w:val="en-GB"/>
        </w:rPr>
        <w:t>REVIEWERS' COMMENTS TO THE AUTHORS</w:t>
      </w:r>
    </w:p>
    <w:p w14:paraId="206A2EF8" w14:textId="77777777" w:rsidR="003A72E7" w:rsidRPr="005A2687" w:rsidRDefault="00D47FE5" w:rsidP="003A72E7">
      <w:pPr>
        <w:jc w:val="both"/>
        <w:rPr>
          <w:shd w:val="clear" w:color="auto" w:fill="FFFFFF"/>
          <w:lang w:val="en-GB"/>
        </w:rPr>
      </w:pPr>
      <w:r w:rsidRPr="005A2687">
        <w:rPr>
          <w:lang w:val="en-GB"/>
        </w:rPr>
        <w:br/>
      </w:r>
      <w:r w:rsidRPr="005A2687">
        <w:rPr>
          <w:shd w:val="clear" w:color="auto" w:fill="FFFFFF"/>
          <w:lang w:val="en-GB"/>
        </w:rPr>
        <w:t>Reviewer: 1</w:t>
      </w:r>
    </w:p>
    <w:p w14:paraId="2498AB8C" w14:textId="77777777" w:rsidR="003A72E7" w:rsidRPr="005A2687" w:rsidRDefault="00D47FE5" w:rsidP="003A72E7">
      <w:pPr>
        <w:jc w:val="both"/>
        <w:rPr>
          <w:shd w:val="clear" w:color="auto" w:fill="FFFFFF"/>
          <w:lang w:val="en-GB"/>
        </w:rPr>
      </w:pPr>
      <w:r w:rsidRPr="005A2687">
        <w:rPr>
          <w:shd w:val="clear" w:color="auto" w:fill="FFFFFF"/>
          <w:lang w:val="en-GB"/>
        </w:rPr>
        <w:t xml:space="preserve">Comments to the Corresponding </w:t>
      </w:r>
      <w:r w:rsidR="003A72E7" w:rsidRPr="005A2687">
        <w:rPr>
          <w:shd w:val="clear" w:color="auto" w:fill="FFFFFF"/>
          <w:lang w:val="en-GB"/>
        </w:rPr>
        <w:t>autor</w:t>
      </w:r>
    </w:p>
    <w:p w14:paraId="0FF9F054" w14:textId="77777777" w:rsidR="003A72E7" w:rsidRPr="005A2687" w:rsidRDefault="00D47FE5" w:rsidP="003A72E7">
      <w:pPr>
        <w:jc w:val="both"/>
        <w:rPr>
          <w:shd w:val="clear" w:color="auto" w:fill="FFFFFF"/>
          <w:lang w:val="en-GB"/>
        </w:rPr>
      </w:pPr>
      <w:r w:rsidRPr="005A2687">
        <w:rPr>
          <w:shd w:val="clear" w:color="auto" w:fill="FFFFFF"/>
          <w:lang w:val="en-GB"/>
        </w:rPr>
        <w:t xml:space="preserve">This is an interesting </w:t>
      </w:r>
      <w:proofErr w:type="gramStart"/>
      <w:r w:rsidRPr="005A2687">
        <w:rPr>
          <w:shd w:val="clear" w:color="auto" w:fill="FFFFFF"/>
          <w:lang w:val="en-GB"/>
        </w:rPr>
        <w:t>work</w:t>
      </w:r>
      <w:proofErr w:type="gramEnd"/>
      <w:r w:rsidRPr="005A2687">
        <w:rPr>
          <w:shd w:val="clear" w:color="auto" w:fill="FFFFFF"/>
          <w:lang w:val="en-GB"/>
        </w:rPr>
        <w:t xml:space="preserve"> and I enjoyed reading the manuscript. Clearly, understanding germination is critical, and efforts should shift from just temperature assessment in the face of climate change. In this regard, this study focusing on water stress or limitation is a welcome addition to the literature. The authors worked with physiological germination models and attempted to make some ecological sense from the results. This is an interesting approach, an area that has been overlooked in the field of ecology since the dawn of time. As with some preliminary attempts before, the authors could not completely achieve this, but it is certainly a good start.</w:t>
      </w:r>
    </w:p>
    <w:p w14:paraId="0A4D69B4" w14:textId="77777777" w:rsidR="001D6C36" w:rsidRDefault="001D6C36" w:rsidP="003A72E7">
      <w:pPr>
        <w:jc w:val="both"/>
        <w:rPr>
          <w:rFonts w:cstheme="minorHAnsi"/>
          <w:color w:val="1F4E79" w:themeColor="accent1" w:themeShade="80"/>
          <w:szCs w:val="20"/>
          <w:shd w:val="clear" w:color="auto" w:fill="FFFFFF"/>
          <w:lang w:val="en-GB"/>
        </w:rPr>
      </w:pPr>
      <w:r w:rsidRPr="005A2687">
        <w:rPr>
          <w:rFonts w:cstheme="minorHAnsi"/>
          <w:color w:val="1F4E79" w:themeColor="accent1" w:themeShade="80"/>
          <w:szCs w:val="20"/>
          <w:shd w:val="clear" w:color="auto" w:fill="FFFFFF"/>
          <w:lang w:val="en-GB"/>
        </w:rPr>
        <w:t>We were very pleased to see that Reviewer 1 had a positive view of our research and valued the novelty of the question and the approach we used. We deeply appreciate the additional time dedicated to improving this manuscript.</w:t>
      </w:r>
    </w:p>
    <w:p w14:paraId="07A94E2A" w14:textId="6FAE4BDA" w:rsidR="003C25A9" w:rsidRDefault="00D47FE5" w:rsidP="003A72E7">
      <w:pPr>
        <w:jc w:val="both"/>
        <w:rPr>
          <w:shd w:val="clear" w:color="auto" w:fill="FFFFFF"/>
          <w:lang w:val="en-GB"/>
        </w:rPr>
      </w:pPr>
      <w:r w:rsidRPr="005A2687">
        <w:rPr>
          <w:shd w:val="clear" w:color="auto" w:fill="FFFFFF"/>
          <w:lang w:val="en-GB"/>
        </w:rPr>
        <w:lastRenderedPageBreak/>
        <w:t xml:space="preserve">The use of R packaging for data analysis and Bradford's hydro-time model in several populations of the seeds makes this manuscript more interesting. I am on the side favoring publication of the idea, but I have some comments, mainly for writing, which should be incorporated to improve the readability. Thus, the science is OK, but the presentation needs intense tweaking. </w:t>
      </w:r>
      <w:r w:rsidRPr="001D6C36">
        <w:rPr>
          <w:shd w:val="clear" w:color="auto" w:fill="FFFFFF"/>
          <w:lang w:val="en-GB"/>
        </w:rPr>
        <w:t>Especially the newly added section or those in the 'track changes' have plenty of grammar errors.</w:t>
      </w:r>
      <w:r w:rsidRPr="005A2687">
        <w:rPr>
          <w:shd w:val="clear" w:color="auto" w:fill="FFFFFF"/>
          <w:lang w:val="en-GB"/>
        </w:rPr>
        <w:t xml:space="preserve"> </w:t>
      </w:r>
    </w:p>
    <w:p w14:paraId="78BA5148" w14:textId="7CEB6685" w:rsidR="003C25A9" w:rsidRPr="003C25A9" w:rsidRDefault="003C25A9" w:rsidP="003A72E7">
      <w:pPr>
        <w:jc w:val="both"/>
        <w:rPr>
          <w:color w:val="1F4E79" w:themeColor="accent1" w:themeShade="80"/>
          <w:shd w:val="clear" w:color="auto" w:fill="FFFFFF"/>
          <w:lang w:val="en-GB"/>
        </w:rPr>
      </w:pPr>
      <w:r w:rsidRPr="003C25A9">
        <w:rPr>
          <w:color w:val="1F4E79" w:themeColor="accent1" w:themeShade="80"/>
          <w:shd w:val="clear" w:color="auto" w:fill="FFFFFF"/>
          <w:lang w:val="en-GB"/>
        </w:rPr>
        <w:t xml:space="preserve">We have reviewed all the sections to correct the grammar error the reviewer refers to. </w:t>
      </w:r>
    </w:p>
    <w:p w14:paraId="02859186" w14:textId="05285E67" w:rsidR="002B0E80" w:rsidRPr="005A2687" w:rsidRDefault="00D47FE5" w:rsidP="003A72E7">
      <w:pPr>
        <w:jc w:val="both"/>
        <w:rPr>
          <w:shd w:val="clear" w:color="auto" w:fill="FFFFFF"/>
          <w:lang w:val="en-GB"/>
        </w:rPr>
      </w:pPr>
      <w:r w:rsidRPr="005A2687">
        <w:rPr>
          <w:shd w:val="clear" w:color="auto" w:fill="FFFFFF"/>
          <w:lang w:val="en-GB"/>
        </w:rPr>
        <w:t>Please see below, where I cannot ascertain what the authors attempted to say.</w:t>
      </w:r>
    </w:p>
    <w:p w14:paraId="592C6E56" w14:textId="0CA0ED66" w:rsidR="002B0E80" w:rsidRPr="005A2687" w:rsidRDefault="002B0E80" w:rsidP="002B0E80">
      <w:pPr>
        <w:jc w:val="both"/>
        <w:rPr>
          <w:rFonts w:cstheme="minorHAnsi"/>
          <w:color w:val="1F4E79" w:themeColor="accent1" w:themeShade="80"/>
          <w:szCs w:val="20"/>
          <w:shd w:val="clear" w:color="auto" w:fill="FFFFFF"/>
          <w:lang w:val="en-GB"/>
        </w:rPr>
      </w:pPr>
      <w:r w:rsidRPr="005A2687">
        <w:rPr>
          <w:rFonts w:cstheme="minorHAnsi"/>
          <w:color w:val="1F4E79" w:themeColor="accent1" w:themeShade="80"/>
          <w:szCs w:val="20"/>
          <w:shd w:val="clear" w:color="auto" w:fill="FFFFFF"/>
          <w:lang w:val="en-GB"/>
        </w:rPr>
        <w:t>Please see below our response</w:t>
      </w:r>
      <w:r w:rsidR="001D6C36">
        <w:rPr>
          <w:rFonts w:cstheme="minorHAnsi"/>
          <w:color w:val="1F4E79" w:themeColor="accent1" w:themeShade="80"/>
          <w:szCs w:val="20"/>
          <w:shd w:val="clear" w:color="auto" w:fill="FFFFFF"/>
          <w:lang w:val="en-GB"/>
        </w:rPr>
        <w:t>s</w:t>
      </w:r>
      <w:r w:rsidRPr="005A2687">
        <w:rPr>
          <w:rFonts w:cstheme="minorHAnsi"/>
          <w:color w:val="1F4E79" w:themeColor="accent1" w:themeShade="80"/>
          <w:szCs w:val="20"/>
          <w:shd w:val="clear" w:color="auto" w:fill="FFFFFF"/>
          <w:lang w:val="en-GB"/>
        </w:rPr>
        <w:t xml:space="preserve"> to your comments.</w:t>
      </w:r>
    </w:p>
    <w:p w14:paraId="1891BCFA" w14:textId="77777777" w:rsidR="003A72E7" w:rsidRPr="005A2687" w:rsidRDefault="00D47FE5" w:rsidP="003A72E7">
      <w:pPr>
        <w:jc w:val="both"/>
        <w:rPr>
          <w:shd w:val="clear" w:color="auto" w:fill="FFFFFF"/>
          <w:lang w:val="en-GB"/>
        </w:rPr>
      </w:pPr>
      <w:r w:rsidRPr="005A2687">
        <w:rPr>
          <w:lang w:val="en-GB"/>
        </w:rPr>
        <w:br/>
      </w:r>
      <w:r w:rsidRPr="005A2687">
        <w:rPr>
          <w:shd w:val="clear" w:color="auto" w:fill="FFFFFF"/>
          <w:lang w:val="en-GB"/>
        </w:rPr>
        <w:t>Introduction</w:t>
      </w:r>
      <w:r w:rsidRPr="005A2687">
        <w:rPr>
          <w:lang w:val="en-GB"/>
        </w:rPr>
        <w:br/>
      </w:r>
      <w:r w:rsidRPr="005A2687">
        <w:rPr>
          <w:shd w:val="clear" w:color="auto" w:fill="FFFFFF"/>
          <w:lang w:val="en-GB"/>
        </w:rPr>
        <w:t>Generally, well written, but in places, the authors did not complete the idea.</w:t>
      </w:r>
      <w:r w:rsidRPr="005A2687">
        <w:rPr>
          <w:lang w:val="en-GB"/>
        </w:rPr>
        <w:br/>
      </w:r>
      <w:r w:rsidRPr="005A2687">
        <w:rPr>
          <w:shd w:val="clear" w:color="auto" w:fill="FFFFFF"/>
          <w:lang w:val="en-GB"/>
        </w:rPr>
        <w:t>L91- Do you have evidence for this happening late in other ecosystems? I also think you should replace 'advanced' with 'early'. Perhaps "... arid conditions show early flowering, germination, and seedling emergence."</w:t>
      </w:r>
    </w:p>
    <w:p w14:paraId="2A0B843C" w14:textId="28B7E1E9" w:rsidR="00196375" w:rsidRPr="005A2687" w:rsidRDefault="005B351D" w:rsidP="003A72E7">
      <w:pPr>
        <w:jc w:val="both"/>
        <w:rPr>
          <w:color w:val="1F4E79" w:themeColor="accent1" w:themeShade="80"/>
          <w:lang w:val="en-GB"/>
        </w:rPr>
      </w:pPr>
      <w:r w:rsidRPr="005A2687">
        <w:rPr>
          <w:color w:val="1F4E79" w:themeColor="accent1" w:themeShade="80"/>
          <w:lang w:val="en-GB"/>
        </w:rPr>
        <w:t xml:space="preserve">Thanks for pointing this out. </w:t>
      </w:r>
      <w:r w:rsidR="0003162C" w:rsidRPr="005A2687">
        <w:rPr>
          <w:color w:val="1F4E79" w:themeColor="accent1" w:themeShade="80"/>
          <w:lang w:val="en-GB"/>
        </w:rPr>
        <w:t xml:space="preserve">Yes, in other alpine regions (without significant water limitation) the </w:t>
      </w:r>
      <w:del w:id="0" w:author="Diana María Cruz Tejada" w:date="2024-11-27T18:54:00Z" w16du:dateUtc="2024-11-27T17:54:00Z">
        <w:r w:rsidR="0003162C" w:rsidRPr="005A2687" w:rsidDel="001752E4">
          <w:rPr>
            <w:color w:val="1F4E79" w:themeColor="accent1" w:themeShade="80"/>
            <w:lang w:val="en-GB"/>
          </w:rPr>
          <w:delText xml:space="preserve">general </w:delText>
        </w:r>
      </w:del>
      <w:r w:rsidR="0003162C" w:rsidRPr="005A2687">
        <w:rPr>
          <w:color w:val="1F4E79" w:themeColor="accent1" w:themeShade="80"/>
          <w:lang w:val="en-GB"/>
        </w:rPr>
        <w:t xml:space="preserve">germination pattern is to </w:t>
      </w:r>
      <w:r w:rsidRPr="005A2687">
        <w:rPr>
          <w:color w:val="1F4E79" w:themeColor="accent1" w:themeShade="80"/>
          <w:lang w:val="en-GB"/>
        </w:rPr>
        <w:t>delay germination</w:t>
      </w:r>
      <w:r w:rsidR="0003162C" w:rsidRPr="005A2687">
        <w:rPr>
          <w:color w:val="1F4E79" w:themeColor="accent1" w:themeShade="80"/>
          <w:lang w:val="en-GB"/>
        </w:rPr>
        <w:t xml:space="preserve"> after snow-melting and once temperature rise above certain threshold (</w:t>
      </w:r>
      <w:del w:id="1" w:author="Diana María Cruz Tejada" w:date="2024-11-27T18:55:00Z" w16du:dateUtc="2024-11-27T17:55:00Z">
        <w:r w:rsidR="0003162C" w:rsidRPr="005A2687" w:rsidDel="001752E4">
          <w:rPr>
            <w:color w:val="1F4E79" w:themeColor="accent1" w:themeShade="80"/>
            <w:lang w:val="en-GB"/>
          </w:rPr>
          <w:delText xml:space="preserve">see for </w:delText>
        </w:r>
        <w:r w:rsidR="005A2687" w:rsidRPr="005A2687" w:rsidDel="001752E4">
          <w:rPr>
            <w:color w:val="1F4E79" w:themeColor="accent1" w:themeShade="80"/>
            <w:lang w:val="en-GB"/>
          </w:rPr>
          <w:delText>example</w:delText>
        </w:r>
      </w:del>
      <w:ins w:id="2" w:author="Diana María Cruz Tejada" w:date="2024-11-27T18:55:00Z" w16du:dateUtc="2024-11-27T17:55:00Z">
        <w:r w:rsidR="001752E4">
          <w:rPr>
            <w:color w:val="1F4E79" w:themeColor="accent1" w:themeShade="80"/>
            <w:lang w:val="en-GB"/>
          </w:rPr>
          <w:t>e.g.</w:t>
        </w:r>
        <w:proofErr w:type="gramStart"/>
        <w:r w:rsidR="001752E4">
          <w:rPr>
            <w:color w:val="1F4E79" w:themeColor="accent1" w:themeShade="80"/>
            <w:lang w:val="en-GB"/>
          </w:rPr>
          <w:t xml:space="preserve">, </w:t>
        </w:r>
      </w:ins>
      <w:r w:rsidR="0003162C" w:rsidRPr="005A2687">
        <w:rPr>
          <w:color w:val="1F4E79" w:themeColor="accent1" w:themeShade="80"/>
          <w:lang w:val="en-GB"/>
        </w:rPr>
        <w:t>,</w:t>
      </w:r>
      <w:proofErr w:type="gramEnd"/>
      <w:r w:rsidR="0003162C" w:rsidRPr="005A2687">
        <w:rPr>
          <w:color w:val="1F4E79" w:themeColor="accent1" w:themeShade="80"/>
          <w:lang w:val="en-GB"/>
        </w:rPr>
        <w:t xml:space="preserve"> </w:t>
      </w:r>
      <w:commentRangeStart w:id="3"/>
      <w:r w:rsidR="0003162C" w:rsidRPr="005A2687">
        <w:rPr>
          <w:color w:val="1F4E79" w:themeColor="accent1" w:themeShade="80"/>
          <w:lang w:val="en-GB"/>
        </w:rPr>
        <w:t>Fernández-Pascual et 2021, New Phytologist</w:t>
      </w:r>
      <w:commentRangeEnd w:id="3"/>
      <w:r w:rsidR="001752E4">
        <w:rPr>
          <w:rStyle w:val="CommentReference"/>
        </w:rPr>
        <w:commentReference w:id="3"/>
      </w:r>
      <w:r w:rsidR="0003162C" w:rsidRPr="005A2687">
        <w:rPr>
          <w:color w:val="1F4E79" w:themeColor="accent1" w:themeShade="80"/>
          <w:lang w:val="en-GB"/>
        </w:rPr>
        <w:t>)</w:t>
      </w:r>
      <w:r w:rsidRPr="005A2687">
        <w:rPr>
          <w:color w:val="1F4E79" w:themeColor="accent1" w:themeShade="80"/>
          <w:lang w:val="en-GB"/>
        </w:rPr>
        <w:t xml:space="preserve"> we added explanation in </w:t>
      </w:r>
      <w:r w:rsidR="001D6C36">
        <w:rPr>
          <w:color w:val="1F4E79" w:themeColor="accent1" w:themeShade="80"/>
          <w:highlight w:val="yellow"/>
          <w:lang w:val="en-GB"/>
        </w:rPr>
        <w:t>L 87-90</w:t>
      </w:r>
      <w:r w:rsidR="0003162C" w:rsidRPr="005A2687">
        <w:rPr>
          <w:color w:val="1F4E79" w:themeColor="accent1" w:themeShade="80"/>
          <w:lang w:val="en-GB"/>
        </w:rPr>
        <w:t xml:space="preserve">. </w:t>
      </w:r>
      <w:r w:rsidR="00196375" w:rsidRPr="005A2687">
        <w:rPr>
          <w:color w:val="1F4E79" w:themeColor="accent1" w:themeShade="80"/>
          <w:lang w:val="en-GB"/>
        </w:rPr>
        <w:t>We rephrase</w:t>
      </w:r>
      <w:r w:rsidR="005A2687">
        <w:rPr>
          <w:color w:val="1F4E79" w:themeColor="accent1" w:themeShade="80"/>
          <w:lang w:val="en-GB"/>
        </w:rPr>
        <w:t>d</w:t>
      </w:r>
      <w:r w:rsidR="00196375" w:rsidRPr="005A2687">
        <w:rPr>
          <w:color w:val="1F4E79" w:themeColor="accent1" w:themeShade="80"/>
          <w:lang w:val="en-GB"/>
        </w:rPr>
        <w:t xml:space="preserve"> the sentence as suggested by the reviewer</w:t>
      </w:r>
      <w:r w:rsidRPr="005A2687">
        <w:rPr>
          <w:color w:val="1F4E79" w:themeColor="accent1" w:themeShade="80"/>
          <w:lang w:val="en-GB"/>
        </w:rPr>
        <w:t xml:space="preserve"> </w:t>
      </w:r>
      <w:r w:rsidR="005A2687">
        <w:rPr>
          <w:color w:val="1F4E79" w:themeColor="accent1" w:themeShade="80"/>
          <w:lang w:val="en-GB"/>
        </w:rPr>
        <w:t xml:space="preserve">in </w:t>
      </w:r>
      <w:r w:rsidR="001D6C36">
        <w:rPr>
          <w:color w:val="1F4E79" w:themeColor="accent1" w:themeShade="80"/>
          <w:highlight w:val="yellow"/>
          <w:lang w:val="en-GB"/>
        </w:rPr>
        <w:t>L95</w:t>
      </w:r>
      <w:r w:rsidR="00196375" w:rsidRPr="005A2687">
        <w:rPr>
          <w:color w:val="1F4E79" w:themeColor="accent1" w:themeShade="80"/>
          <w:lang w:val="en-GB"/>
        </w:rPr>
        <w:t xml:space="preserve">. </w:t>
      </w:r>
    </w:p>
    <w:p w14:paraId="16DCBB3B" w14:textId="77777777" w:rsidR="00196375" w:rsidRPr="005A2687" w:rsidRDefault="00D47FE5" w:rsidP="003A72E7">
      <w:pPr>
        <w:jc w:val="both"/>
        <w:rPr>
          <w:shd w:val="clear" w:color="auto" w:fill="FFFFFF"/>
          <w:lang w:val="en-GB"/>
        </w:rPr>
      </w:pPr>
      <w:r w:rsidRPr="005A2687">
        <w:rPr>
          <w:lang w:val="en-GB"/>
        </w:rPr>
        <w:br/>
      </w:r>
      <w:r w:rsidRPr="005A2687">
        <w:rPr>
          <w:shd w:val="clear" w:color="auto" w:fill="FFFFFF"/>
          <w:lang w:val="en-GB"/>
        </w:rPr>
        <w:t>L94-98: How and why are early germination or seedling emergence advantageous?</w:t>
      </w:r>
    </w:p>
    <w:p w14:paraId="2D077A36" w14:textId="70C08494" w:rsidR="00196375" w:rsidRPr="005A2687" w:rsidRDefault="00196375" w:rsidP="003A72E7">
      <w:pPr>
        <w:jc w:val="both"/>
        <w:rPr>
          <w:color w:val="1F4E79" w:themeColor="accent1" w:themeShade="80"/>
          <w:shd w:val="clear" w:color="auto" w:fill="FFFFFF"/>
          <w:lang w:val="en-GB"/>
        </w:rPr>
      </w:pPr>
      <w:r w:rsidRPr="005A2687">
        <w:rPr>
          <w:color w:val="1F4E79" w:themeColor="accent1" w:themeShade="80"/>
          <w:shd w:val="clear" w:color="auto" w:fill="FFFFFF"/>
          <w:lang w:val="en-GB"/>
        </w:rPr>
        <w:t xml:space="preserve">We have expanded the reasoning behind </w:t>
      </w:r>
      <w:r w:rsidR="0003162C" w:rsidRPr="005A2687">
        <w:rPr>
          <w:color w:val="1F4E79" w:themeColor="accent1" w:themeShade="80"/>
          <w:shd w:val="clear" w:color="auto" w:fill="FFFFFF"/>
          <w:lang w:val="en-GB"/>
        </w:rPr>
        <w:t>this idea</w:t>
      </w:r>
      <w:r w:rsidRPr="005A2687">
        <w:rPr>
          <w:color w:val="1F4E79" w:themeColor="accent1" w:themeShade="80"/>
          <w:shd w:val="clear" w:color="auto" w:fill="FFFFFF"/>
          <w:lang w:val="en-GB"/>
        </w:rPr>
        <w:t xml:space="preserve"> in </w:t>
      </w:r>
      <w:r w:rsidRPr="005A2687">
        <w:rPr>
          <w:color w:val="1F4E79" w:themeColor="accent1" w:themeShade="80"/>
          <w:highlight w:val="yellow"/>
          <w:shd w:val="clear" w:color="auto" w:fill="FFFFFF"/>
          <w:lang w:val="en-GB"/>
        </w:rPr>
        <w:t>L</w:t>
      </w:r>
      <w:r w:rsidR="0003162C" w:rsidRPr="005A2687">
        <w:rPr>
          <w:color w:val="1F4E79" w:themeColor="accent1" w:themeShade="80"/>
          <w:highlight w:val="yellow"/>
          <w:shd w:val="clear" w:color="auto" w:fill="FFFFFF"/>
          <w:lang w:val="en-GB"/>
        </w:rPr>
        <w:t>9</w:t>
      </w:r>
      <w:r w:rsidR="001D6C36">
        <w:rPr>
          <w:color w:val="1F4E79" w:themeColor="accent1" w:themeShade="80"/>
          <w:highlight w:val="yellow"/>
          <w:shd w:val="clear" w:color="auto" w:fill="FFFFFF"/>
          <w:lang w:val="en-GB"/>
        </w:rPr>
        <w:t>2</w:t>
      </w:r>
      <w:r w:rsidR="0003162C" w:rsidRPr="005A2687">
        <w:rPr>
          <w:color w:val="1F4E79" w:themeColor="accent1" w:themeShade="80"/>
          <w:highlight w:val="yellow"/>
          <w:shd w:val="clear" w:color="auto" w:fill="FFFFFF"/>
          <w:lang w:val="en-GB"/>
        </w:rPr>
        <w:t>-9</w:t>
      </w:r>
      <w:r w:rsidR="001D6C36">
        <w:rPr>
          <w:color w:val="1F4E79" w:themeColor="accent1" w:themeShade="80"/>
          <w:highlight w:val="yellow"/>
          <w:shd w:val="clear" w:color="auto" w:fill="FFFFFF"/>
          <w:lang w:val="en-GB"/>
        </w:rPr>
        <w:t>4</w:t>
      </w:r>
      <w:r w:rsidRPr="005A2687">
        <w:rPr>
          <w:color w:val="1F4E79" w:themeColor="accent1" w:themeShade="80"/>
          <w:highlight w:val="yellow"/>
          <w:shd w:val="clear" w:color="auto" w:fill="FFFFFF"/>
          <w:lang w:val="en-GB"/>
        </w:rPr>
        <w:t>.</w:t>
      </w:r>
      <w:r w:rsidR="0003162C" w:rsidRPr="005A2687">
        <w:rPr>
          <w:color w:val="1F4E79" w:themeColor="accent1" w:themeShade="80"/>
          <w:shd w:val="clear" w:color="auto" w:fill="FFFFFF"/>
          <w:lang w:val="en-GB"/>
        </w:rPr>
        <w:t xml:space="preserve"> </w:t>
      </w:r>
      <w:r w:rsidR="005A2687" w:rsidRPr="005A2687">
        <w:rPr>
          <w:color w:val="1F4E79" w:themeColor="accent1" w:themeShade="80"/>
          <w:shd w:val="clear" w:color="auto" w:fill="FFFFFF"/>
          <w:lang w:val="en-GB"/>
        </w:rPr>
        <w:t>According</w:t>
      </w:r>
      <w:r w:rsidR="0003162C" w:rsidRPr="005A2687">
        <w:rPr>
          <w:color w:val="1F4E79" w:themeColor="accent1" w:themeShade="80"/>
          <w:shd w:val="clear" w:color="auto" w:fill="FFFFFF"/>
          <w:lang w:val="en-GB"/>
        </w:rPr>
        <w:t xml:space="preserve"> to </w:t>
      </w:r>
      <w:r w:rsidR="005A2687" w:rsidRPr="005A2687">
        <w:rPr>
          <w:color w:val="1F4E79" w:themeColor="accent1" w:themeShade="80"/>
          <w:shd w:val="clear" w:color="auto" w:fill="FFFFFF"/>
          <w:lang w:val="en-GB"/>
        </w:rPr>
        <w:t>literature</w:t>
      </w:r>
      <w:r w:rsidR="0003162C" w:rsidRPr="005A2687">
        <w:rPr>
          <w:color w:val="1F4E79" w:themeColor="accent1" w:themeShade="80"/>
          <w:shd w:val="clear" w:color="auto" w:fill="FFFFFF"/>
          <w:lang w:val="en-GB"/>
        </w:rPr>
        <w:t>, e</w:t>
      </w:r>
      <w:r w:rsidR="0003162C" w:rsidRPr="005A2687">
        <w:rPr>
          <w:color w:val="1F4E79" w:themeColor="accent1" w:themeShade="80"/>
          <w:lang w:val="en-GB"/>
        </w:rPr>
        <w:t xml:space="preserve">arly germination benefit individuals to access first the available resources (Verdú and Traveset, 2005) and provide them with a longer growing season (Donohue et al., 2010), which in turn can potentially </w:t>
      </w:r>
      <w:r w:rsidR="0003162C" w:rsidRPr="005A2687">
        <w:rPr>
          <w:color w:val="1F4E79" w:themeColor="accent1" w:themeShade="80"/>
          <w:shd w:val="clear" w:color="auto" w:fill="FFFFFF"/>
          <w:lang w:val="en-GB"/>
        </w:rPr>
        <w:t>increase</w:t>
      </w:r>
      <w:r w:rsidRPr="005A2687">
        <w:rPr>
          <w:color w:val="1F4E79" w:themeColor="accent1" w:themeShade="80"/>
          <w:shd w:val="clear" w:color="auto" w:fill="FFFFFF"/>
          <w:lang w:val="en-GB"/>
        </w:rPr>
        <w:t xml:space="preserve"> the amount time for </w:t>
      </w:r>
      <w:r w:rsidR="0003162C" w:rsidRPr="005A2687">
        <w:rPr>
          <w:color w:val="1F4E79" w:themeColor="accent1" w:themeShade="80"/>
          <w:shd w:val="clear" w:color="auto" w:fill="FFFFFF"/>
          <w:lang w:val="en-GB"/>
        </w:rPr>
        <w:t xml:space="preserve">the </w:t>
      </w:r>
      <w:r w:rsidRPr="005A2687">
        <w:rPr>
          <w:color w:val="1F4E79" w:themeColor="accent1" w:themeShade="80"/>
          <w:shd w:val="clear" w:color="auto" w:fill="FFFFFF"/>
          <w:lang w:val="en-GB"/>
        </w:rPr>
        <w:t xml:space="preserve">correct development of a root system with more chances to survive summer drought (see </w:t>
      </w:r>
      <w:r w:rsidRPr="005A2687">
        <w:rPr>
          <w:color w:val="1F4E79" w:themeColor="accent1" w:themeShade="80"/>
          <w:highlight w:val="yellow"/>
          <w:shd w:val="clear" w:color="auto" w:fill="FFFFFF"/>
          <w:lang w:val="en-GB"/>
        </w:rPr>
        <w:t xml:space="preserve">L </w:t>
      </w:r>
      <w:r w:rsidR="001D6C36">
        <w:rPr>
          <w:color w:val="1F4E79" w:themeColor="accent1" w:themeShade="80"/>
          <w:highlight w:val="yellow"/>
          <w:shd w:val="clear" w:color="auto" w:fill="FFFFFF"/>
          <w:lang w:val="en-GB"/>
        </w:rPr>
        <w:t>90-</w:t>
      </w:r>
      <w:commentRangeStart w:id="4"/>
      <w:r w:rsidR="001D6C36">
        <w:rPr>
          <w:color w:val="1F4E79" w:themeColor="accent1" w:themeShade="80"/>
          <w:highlight w:val="yellow"/>
          <w:shd w:val="clear" w:color="auto" w:fill="FFFFFF"/>
          <w:lang w:val="en-GB"/>
        </w:rPr>
        <w:t>92</w:t>
      </w:r>
      <w:commentRangeEnd w:id="4"/>
      <w:r w:rsidR="0077185C">
        <w:rPr>
          <w:rStyle w:val="CommentReference"/>
        </w:rPr>
        <w:commentReference w:id="4"/>
      </w:r>
      <w:r w:rsidRPr="005A2687">
        <w:rPr>
          <w:color w:val="1F4E79" w:themeColor="accent1" w:themeShade="80"/>
          <w:shd w:val="clear" w:color="auto" w:fill="FFFFFF"/>
          <w:lang w:val="en-GB"/>
        </w:rPr>
        <w:t xml:space="preserve">). </w:t>
      </w:r>
    </w:p>
    <w:p w14:paraId="12E830CD" w14:textId="77777777" w:rsidR="003A72E7" w:rsidRPr="005A2687" w:rsidRDefault="00D47FE5" w:rsidP="003A72E7">
      <w:pPr>
        <w:jc w:val="both"/>
        <w:rPr>
          <w:shd w:val="clear" w:color="auto" w:fill="FFFFFF"/>
          <w:lang w:val="en-GB"/>
        </w:rPr>
      </w:pPr>
      <w:r w:rsidRPr="005A2687">
        <w:rPr>
          <w:lang w:val="en-GB"/>
        </w:rPr>
        <w:br/>
      </w:r>
      <w:r w:rsidRPr="005A2687">
        <w:rPr>
          <w:shd w:val="clear" w:color="auto" w:fill="FFFFFF"/>
          <w:lang w:val="en-GB"/>
        </w:rPr>
        <w:t>L108- I think it is important for the readers to know from which ecosystem you have studied the species and set the scene for your methods and results. It appears that you have talked about all the ecosystems and possible climatic change effects but lack a sense of belonging to the study species. You must also explain the choice of study species.</w:t>
      </w:r>
    </w:p>
    <w:p w14:paraId="70A4F160" w14:textId="7885FE6F" w:rsidR="005B351D" w:rsidRPr="00AE02A0" w:rsidRDefault="005B351D" w:rsidP="003A72E7">
      <w:pPr>
        <w:jc w:val="both"/>
        <w:rPr>
          <w:color w:val="1F4E79" w:themeColor="accent1" w:themeShade="80"/>
          <w:lang w:val="en-GB"/>
        </w:rPr>
      </w:pPr>
      <w:r w:rsidRPr="00AE02A0">
        <w:rPr>
          <w:color w:val="1F4E79" w:themeColor="accent1" w:themeShade="80"/>
          <w:lang w:val="en-GB"/>
        </w:rPr>
        <w:t xml:space="preserve">We agree with the reviewer comment and have introduced the requirements we followed to selecting the study species in </w:t>
      </w:r>
      <w:r w:rsidRPr="00AE02A0">
        <w:rPr>
          <w:color w:val="1F4E79" w:themeColor="accent1" w:themeShade="80"/>
          <w:highlight w:val="yellow"/>
          <w:lang w:val="en-GB"/>
        </w:rPr>
        <w:t xml:space="preserve">L </w:t>
      </w:r>
      <w:r w:rsidR="001D6C36">
        <w:rPr>
          <w:color w:val="1F4E79" w:themeColor="accent1" w:themeShade="80"/>
          <w:highlight w:val="yellow"/>
          <w:lang w:val="en-GB"/>
        </w:rPr>
        <w:t>110-112</w:t>
      </w:r>
      <w:r w:rsidRPr="00AE02A0">
        <w:rPr>
          <w:color w:val="1F4E79" w:themeColor="accent1" w:themeShade="80"/>
          <w:highlight w:val="yellow"/>
          <w:lang w:val="en-GB"/>
        </w:rPr>
        <w:t>.</w:t>
      </w:r>
      <w:r w:rsidRPr="00AE02A0">
        <w:rPr>
          <w:color w:val="1F4E79" w:themeColor="accent1" w:themeShade="80"/>
          <w:lang w:val="en-GB"/>
        </w:rPr>
        <w:t xml:space="preserve"> To</w:t>
      </w:r>
      <w:r w:rsidR="00AE02A0" w:rsidRPr="00AE02A0">
        <w:rPr>
          <w:color w:val="1F4E79" w:themeColor="accent1" w:themeShade="80"/>
          <w:lang w:val="en-GB"/>
        </w:rPr>
        <w:t xml:space="preserve"> </w:t>
      </w:r>
      <w:r w:rsidRPr="00AE02A0">
        <w:rPr>
          <w:color w:val="1F4E79" w:themeColor="accent1" w:themeShade="80"/>
          <w:lang w:val="en-GB"/>
        </w:rPr>
        <w:t>be able to study intraspecific variation</w:t>
      </w:r>
      <w:r w:rsidR="006954CE">
        <w:rPr>
          <w:color w:val="1F4E79" w:themeColor="accent1" w:themeShade="80"/>
          <w:lang w:val="en-GB"/>
        </w:rPr>
        <w:t xml:space="preserve"> at subpopulation level</w:t>
      </w:r>
      <w:r w:rsidRPr="00AE02A0">
        <w:rPr>
          <w:color w:val="1F4E79" w:themeColor="accent1" w:themeShade="80"/>
          <w:lang w:val="en-GB"/>
        </w:rPr>
        <w:t xml:space="preserve"> </w:t>
      </w:r>
      <w:r w:rsidR="00AE02A0" w:rsidRPr="00AE02A0">
        <w:rPr>
          <w:color w:val="1F4E79" w:themeColor="accent1" w:themeShade="80"/>
          <w:lang w:val="en-GB"/>
        </w:rPr>
        <w:t>it is important to select</w:t>
      </w:r>
      <w:r w:rsidRPr="00AE02A0">
        <w:rPr>
          <w:color w:val="1F4E79" w:themeColor="accent1" w:themeShade="80"/>
          <w:lang w:val="en-GB"/>
        </w:rPr>
        <w:t xml:space="preserve"> a </w:t>
      </w:r>
      <w:r w:rsidR="00AE02A0" w:rsidRPr="00AE02A0">
        <w:rPr>
          <w:color w:val="1F4E79" w:themeColor="accent1" w:themeShade="80"/>
          <w:lang w:val="en-GB"/>
        </w:rPr>
        <w:t>locally abundant</w:t>
      </w:r>
      <w:r w:rsidRPr="00AE02A0">
        <w:rPr>
          <w:color w:val="1F4E79" w:themeColor="accent1" w:themeShade="80"/>
          <w:lang w:val="en-GB"/>
        </w:rPr>
        <w:t xml:space="preserve"> species</w:t>
      </w:r>
      <w:r w:rsidR="005A2687" w:rsidRPr="00AE02A0">
        <w:rPr>
          <w:color w:val="1F4E79" w:themeColor="accent1" w:themeShade="80"/>
          <w:lang w:val="en-GB"/>
        </w:rPr>
        <w:t xml:space="preserve"> </w:t>
      </w:r>
      <w:r w:rsidR="00AE02A0" w:rsidRPr="00AE02A0">
        <w:rPr>
          <w:color w:val="1F4E79" w:themeColor="accent1" w:themeShade="80"/>
          <w:lang w:val="en-GB"/>
        </w:rPr>
        <w:t xml:space="preserve">present along an environmental gradient in the study </w:t>
      </w:r>
      <w:r w:rsidR="005A2687" w:rsidRPr="00AE02A0">
        <w:rPr>
          <w:color w:val="1F4E79" w:themeColor="accent1" w:themeShade="80"/>
          <w:lang w:val="en-GB"/>
        </w:rPr>
        <w:t>area (</w:t>
      </w:r>
      <w:r w:rsidR="00AE02A0" w:rsidRPr="00AE02A0">
        <w:rPr>
          <w:color w:val="1F4E79" w:themeColor="accent1" w:themeShade="80"/>
          <w:lang w:val="en-GB"/>
        </w:rPr>
        <w:t>Albert et al 2011</w:t>
      </w:r>
      <w:r w:rsidR="005A2687" w:rsidRPr="00AE02A0">
        <w:rPr>
          <w:color w:val="1F4E79" w:themeColor="accent1" w:themeShade="80"/>
          <w:lang w:val="en-GB"/>
        </w:rPr>
        <w:t>). Additionally, previous knowledge about optimal germination conditions was also needed to correctly asse</w:t>
      </w:r>
      <w:ins w:id="5" w:author="Diana María Cruz Tejada" w:date="2024-11-27T19:09:00Z" w16du:dateUtc="2024-11-27T18:09:00Z">
        <w:r w:rsidR="0077185C">
          <w:rPr>
            <w:color w:val="1F4E79" w:themeColor="accent1" w:themeShade="80"/>
            <w:lang w:val="en-GB"/>
          </w:rPr>
          <w:t>s</w:t>
        </w:r>
      </w:ins>
      <w:r w:rsidR="005A2687" w:rsidRPr="00AE02A0">
        <w:rPr>
          <w:color w:val="1F4E79" w:themeColor="accent1" w:themeShade="80"/>
          <w:lang w:val="en-GB"/>
        </w:rPr>
        <w:t xml:space="preserve">s </w:t>
      </w:r>
      <w:r w:rsidR="00AE02A0" w:rsidRPr="00AE02A0">
        <w:rPr>
          <w:color w:val="1F4E79" w:themeColor="accent1" w:themeShade="80"/>
          <w:lang w:val="en-GB"/>
        </w:rPr>
        <w:t>that responses observed were because of</w:t>
      </w:r>
      <w:r w:rsidR="005A2687" w:rsidRPr="00AE02A0">
        <w:rPr>
          <w:color w:val="1F4E79" w:themeColor="accent1" w:themeShade="80"/>
          <w:lang w:val="en-GB"/>
        </w:rPr>
        <w:t xml:space="preserve"> water stress</w:t>
      </w:r>
      <w:r w:rsidR="00AE02A0" w:rsidRPr="00AE02A0">
        <w:rPr>
          <w:color w:val="1F4E79" w:themeColor="accent1" w:themeShade="80"/>
          <w:lang w:val="en-GB"/>
        </w:rPr>
        <w:t xml:space="preserve"> levels</w:t>
      </w:r>
      <w:r w:rsidR="00AE02A0">
        <w:rPr>
          <w:color w:val="1F4E79" w:themeColor="accent1" w:themeShade="80"/>
          <w:lang w:val="en-GB"/>
        </w:rPr>
        <w:t xml:space="preserve"> (</w:t>
      </w:r>
      <w:r w:rsidR="001D6C36">
        <w:rPr>
          <w:color w:val="1F4E79" w:themeColor="accent1" w:themeShade="80"/>
          <w:highlight w:val="yellow"/>
          <w:lang w:val="en-GB"/>
        </w:rPr>
        <w:t>L 125-126</w:t>
      </w:r>
      <w:r w:rsidR="00AE02A0">
        <w:rPr>
          <w:color w:val="1F4E79" w:themeColor="accent1" w:themeShade="80"/>
          <w:lang w:val="en-GB"/>
        </w:rPr>
        <w:t>)</w:t>
      </w:r>
      <w:r w:rsidR="005A2687" w:rsidRPr="00AE02A0">
        <w:rPr>
          <w:color w:val="1F4E79" w:themeColor="accent1" w:themeShade="80"/>
          <w:lang w:val="en-GB"/>
        </w:rPr>
        <w:t xml:space="preserve">. </w:t>
      </w:r>
      <w:r w:rsidRPr="00AE02A0">
        <w:rPr>
          <w:color w:val="1F4E79" w:themeColor="accent1" w:themeShade="80"/>
          <w:lang w:val="en-GB"/>
        </w:rPr>
        <w:t xml:space="preserve"> </w:t>
      </w:r>
    </w:p>
    <w:p w14:paraId="02CCE5F7" w14:textId="77777777" w:rsidR="003A72E7" w:rsidRPr="005A2687" w:rsidRDefault="00D47FE5" w:rsidP="003A72E7">
      <w:pPr>
        <w:jc w:val="both"/>
        <w:rPr>
          <w:shd w:val="clear" w:color="auto" w:fill="FFFFFF"/>
          <w:lang w:val="en-GB"/>
        </w:rPr>
      </w:pPr>
      <w:r w:rsidRPr="005A2687">
        <w:rPr>
          <w:lang w:val="en-GB"/>
        </w:rPr>
        <w:br/>
      </w:r>
      <w:r w:rsidRPr="005A2687">
        <w:rPr>
          <w:lang w:val="en-GB"/>
        </w:rPr>
        <w:br/>
      </w:r>
      <w:r w:rsidRPr="005A2687">
        <w:rPr>
          <w:shd w:val="clear" w:color="auto" w:fill="FFFFFF"/>
          <w:lang w:val="en-GB"/>
        </w:rPr>
        <w:t>Materials and methods</w:t>
      </w:r>
    </w:p>
    <w:p w14:paraId="099EF266" w14:textId="77777777" w:rsidR="003A72E7" w:rsidRDefault="00D47FE5" w:rsidP="003A72E7">
      <w:pPr>
        <w:jc w:val="both"/>
        <w:rPr>
          <w:shd w:val="clear" w:color="auto" w:fill="FFFFFF"/>
          <w:lang w:val="en-GB"/>
        </w:rPr>
      </w:pPr>
      <w:r w:rsidRPr="005A2687">
        <w:rPr>
          <w:shd w:val="clear" w:color="auto" w:fill="FFFFFF"/>
          <w:lang w:val="en-GB"/>
        </w:rPr>
        <w:t xml:space="preserve">L126- I always struggle with studies using months and seasons together, which would confuse readers who know less about the study area. For instance, you say flowering onset occurs in </w:t>
      </w:r>
      <w:r w:rsidRPr="005A2687">
        <w:rPr>
          <w:shd w:val="clear" w:color="auto" w:fill="FFFFFF"/>
          <w:lang w:val="en-GB"/>
        </w:rPr>
        <w:lastRenderedPageBreak/>
        <w:t>early June and ripe seeds are dispersed during August, and suddenly talk about germination occurring mainly during late summer/early autumn. I suggest sticking to seasons with month patterns, both described properly.</w:t>
      </w:r>
    </w:p>
    <w:p w14:paraId="31C5F957" w14:textId="5377EA89" w:rsidR="005471AC" w:rsidRPr="005471AC" w:rsidRDefault="005471AC" w:rsidP="003A72E7">
      <w:pPr>
        <w:jc w:val="both"/>
        <w:rPr>
          <w:color w:val="1F4E79" w:themeColor="accent1" w:themeShade="80"/>
          <w:shd w:val="clear" w:color="auto" w:fill="FFFFFF"/>
          <w:lang w:val="en-GB"/>
        </w:rPr>
      </w:pPr>
      <w:r w:rsidRPr="005471AC">
        <w:rPr>
          <w:color w:val="1F4E79" w:themeColor="accent1" w:themeShade="80"/>
          <w:shd w:val="clear" w:color="auto" w:fill="FFFFFF"/>
          <w:lang w:val="en-GB"/>
        </w:rPr>
        <w:t xml:space="preserve">We agree with the reviewer point and used both seasons and patterns consistently in </w:t>
      </w:r>
      <w:r w:rsidRPr="005471AC">
        <w:rPr>
          <w:color w:val="1F4E79" w:themeColor="accent1" w:themeShade="80"/>
          <w:highlight w:val="yellow"/>
          <w:shd w:val="clear" w:color="auto" w:fill="FFFFFF"/>
          <w:lang w:val="en-GB"/>
        </w:rPr>
        <w:t xml:space="preserve">L </w:t>
      </w:r>
      <w:r w:rsidR="001D6C36">
        <w:rPr>
          <w:color w:val="1F4E79" w:themeColor="accent1" w:themeShade="80"/>
          <w:highlight w:val="yellow"/>
          <w:shd w:val="clear" w:color="auto" w:fill="FFFFFF"/>
          <w:lang w:val="en-GB"/>
        </w:rPr>
        <w:t>135-137.</w:t>
      </w:r>
    </w:p>
    <w:p w14:paraId="12FB579D" w14:textId="77777777" w:rsidR="003A72E7" w:rsidRDefault="00D47FE5" w:rsidP="003A72E7">
      <w:pPr>
        <w:jc w:val="both"/>
        <w:rPr>
          <w:shd w:val="clear" w:color="auto" w:fill="FFFFFF"/>
          <w:lang w:val="en-GB"/>
        </w:rPr>
      </w:pPr>
      <w:r w:rsidRPr="005A2687">
        <w:rPr>
          <w:lang w:val="en-GB"/>
        </w:rPr>
        <w:br/>
      </w:r>
      <w:r w:rsidRPr="005A2687">
        <w:rPr>
          <w:shd w:val="clear" w:color="auto" w:fill="FFFFFF"/>
          <w:lang w:val="en-GB"/>
        </w:rPr>
        <w:t>L144- Did you bury the datalogger at the surface or at some centimeters below ground? How did you ensure the loggers stayed at this position for three years?</w:t>
      </w:r>
    </w:p>
    <w:p w14:paraId="4F5CE489" w14:textId="7382CF42" w:rsidR="005471AC" w:rsidRPr="005471AC" w:rsidRDefault="005471AC" w:rsidP="003A72E7">
      <w:pPr>
        <w:jc w:val="both"/>
        <w:rPr>
          <w:color w:val="1F4E79" w:themeColor="accent1" w:themeShade="80"/>
          <w:shd w:val="clear" w:color="auto" w:fill="FFFFFF"/>
          <w:lang w:val="en-GB"/>
        </w:rPr>
      </w:pPr>
      <w:r w:rsidRPr="005471AC">
        <w:rPr>
          <w:color w:val="1F4E79" w:themeColor="accent1" w:themeShade="80"/>
          <w:shd w:val="clear" w:color="auto" w:fill="FFFFFF"/>
          <w:lang w:val="en-GB"/>
        </w:rPr>
        <w:t>We clarified the datalogger buried at 5 cm deep (</w:t>
      </w:r>
      <w:r w:rsidR="001D6C36">
        <w:rPr>
          <w:color w:val="1F4E79" w:themeColor="accent1" w:themeShade="80"/>
          <w:highlight w:val="yellow"/>
          <w:shd w:val="clear" w:color="auto" w:fill="FFFFFF"/>
          <w:lang w:val="en-GB"/>
        </w:rPr>
        <w:t>L 151</w:t>
      </w:r>
      <w:r w:rsidRPr="005471AC">
        <w:rPr>
          <w:color w:val="1F4E79" w:themeColor="accent1" w:themeShade="80"/>
          <w:shd w:val="clear" w:color="auto" w:fill="FFFFFF"/>
          <w:lang w:val="en-GB"/>
        </w:rPr>
        <w:t>). We checked data loggers at least every 6 month</w:t>
      </w:r>
      <w:ins w:id="6" w:author="Diana María Cruz Tejada" w:date="2024-11-27T19:15:00Z" w16du:dateUtc="2024-11-27T18:15:00Z">
        <w:r w:rsidR="0077185C">
          <w:rPr>
            <w:color w:val="1F4E79" w:themeColor="accent1" w:themeShade="80"/>
            <w:shd w:val="clear" w:color="auto" w:fill="FFFFFF"/>
            <w:lang w:val="en-GB"/>
          </w:rPr>
          <w:t>s</w:t>
        </w:r>
      </w:ins>
      <w:r w:rsidRPr="005471AC">
        <w:rPr>
          <w:color w:val="1F4E79" w:themeColor="accent1" w:themeShade="80"/>
          <w:shd w:val="clear" w:color="auto" w:fill="FFFFFF"/>
          <w:lang w:val="en-GB"/>
        </w:rPr>
        <w:t xml:space="preserve"> to retrieve data and make a backup and from previous experiments we know that dataloggers do not move, partly also because of their size</w:t>
      </w:r>
      <w:ins w:id="7" w:author="Diana María Cruz Tejada" w:date="2024-11-27T19:15:00Z" w16du:dateUtc="2024-11-27T18:15:00Z">
        <w:r w:rsidR="0077185C">
          <w:rPr>
            <w:color w:val="1F4E79" w:themeColor="accent1" w:themeShade="80"/>
            <w:shd w:val="clear" w:color="auto" w:fill="FFFFFF"/>
            <w:lang w:val="en-GB"/>
          </w:rPr>
          <w:t xml:space="preserve">. </w:t>
        </w:r>
      </w:ins>
      <w:del w:id="8" w:author="Diana María Cruz Tejada" w:date="2024-11-27T19:15:00Z" w16du:dateUtc="2024-11-27T18:15:00Z">
        <w:r w:rsidRPr="005471AC" w:rsidDel="0077185C">
          <w:rPr>
            <w:color w:val="1F4E79" w:themeColor="accent1" w:themeShade="80"/>
            <w:shd w:val="clear" w:color="auto" w:fill="FFFFFF"/>
            <w:lang w:val="en-GB"/>
          </w:rPr>
          <w:delText>, w</w:delText>
        </w:r>
      </w:del>
      <w:ins w:id="9" w:author="Diana María Cruz Tejada" w:date="2024-11-27T19:15:00Z" w16du:dateUtc="2024-11-27T18:15:00Z">
        <w:r w:rsidR="0077185C">
          <w:rPr>
            <w:color w:val="1F4E79" w:themeColor="accent1" w:themeShade="80"/>
            <w:shd w:val="clear" w:color="auto" w:fill="FFFFFF"/>
            <w:lang w:val="en-GB"/>
          </w:rPr>
          <w:t>W</w:t>
        </w:r>
      </w:ins>
      <w:r w:rsidRPr="005471AC">
        <w:rPr>
          <w:color w:val="1F4E79" w:themeColor="accent1" w:themeShade="80"/>
          <w:shd w:val="clear" w:color="auto" w:fill="FFFFFF"/>
          <w:lang w:val="en-GB"/>
        </w:rPr>
        <w:t xml:space="preserve">e added clarification in </w:t>
      </w:r>
      <w:r w:rsidR="001D6C36">
        <w:rPr>
          <w:color w:val="1F4E79" w:themeColor="accent1" w:themeShade="80"/>
          <w:highlight w:val="yellow"/>
          <w:shd w:val="clear" w:color="auto" w:fill="FFFFFF"/>
          <w:lang w:val="en-GB"/>
        </w:rPr>
        <w:t>L 155-156</w:t>
      </w:r>
      <w:r>
        <w:rPr>
          <w:color w:val="1F4E79" w:themeColor="accent1" w:themeShade="80"/>
          <w:shd w:val="clear" w:color="auto" w:fill="FFFFFF"/>
          <w:lang w:val="en-GB"/>
        </w:rPr>
        <w:t>.</w:t>
      </w:r>
      <w:r w:rsidRPr="005471AC">
        <w:rPr>
          <w:color w:val="1F4E79" w:themeColor="accent1" w:themeShade="80"/>
          <w:shd w:val="clear" w:color="auto" w:fill="FFFFFF"/>
          <w:lang w:val="en-GB"/>
        </w:rPr>
        <w:t xml:space="preserve"> </w:t>
      </w:r>
    </w:p>
    <w:p w14:paraId="39B82A55" w14:textId="77777777" w:rsidR="003A72E7" w:rsidRDefault="00D47FE5" w:rsidP="003A72E7">
      <w:pPr>
        <w:jc w:val="both"/>
        <w:rPr>
          <w:shd w:val="clear" w:color="auto" w:fill="FFFFFF"/>
          <w:lang w:val="en-GB"/>
        </w:rPr>
      </w:pPr>
      <w:r w:rsidRPr="005A2687">
        <w:rPr>
          <w:lang w:val="en-GB"/>
        </w:rPr>
        <w:br/>
      </w:r>
      <w:r w:rsidRPr="005A2687">
        <w:rPr>
          <w:shd w:val="clear" w:color="auto" w:fill="FFFFFF"/>
          <w:lang w:val="en-GB"/>
        </w:rPr>
        <w:t>L174- This March to November do not have summer?</w:t>
      </w:r>
    </w:p>
    <w:p w14:paraId="693CD6D8" w14:textId="723E4861" w:rsidR="005471AC" w:rsidRPr="005471AC" w:rsidRDefault="005471AC" w:rsidP="003A72E7">
      <w:pPr>
        <w:jc w:val="both"/>
        <w:rPr>
          <w:color w:val="1F4E79" w:themeColor="accent1" w:themeShade="80"/>
          <w:shd w:val="clear" w:color="auto" w:fill="FFFFFF"/>
          <w:lang w:val="en-GB"/>
        </w:rPr>
      </w:pPr>
      <w:r w:rsidRPr="005471AC">
        <w:rPr>
          <w:color w:val="1F4E79" w:themeColor="accent1" w:themeShade="80"/>
          <w:shd w:val="clear" w:color="auto" w:fill="FFFFFF"/>
          <w:lang w:val="en-GB"/>
        </w:rPr>
        <w:t>Yes</w:t>
      </w:r>
      <w:r>
        <w:rPr>
          <w:color w:val="1F4E79" w:themeColor="accent1" w:themeShade="80"/>
          <w:shd w:val="clear" w:color="auto" w:fill="FFFFFF"/>
          <w:lang w:val="en-GB"/>
        </w:rPr>
        <w:t>,</w:t>
      </w:r>
      <w:r w:rsidR="001D6C36">
        <w:rPr>
          <w:color w:val="1F4E79" w:themeColor="accent1" w:themeShade="80"/>
          <w:shd w:val="clear" w:color="auto" w:fill="FFFFFF"/>
          <w:lang w:val="en-GB"/>
        </w:rPr>
        <w:t xml:space="preserve"> it includes summer period, however the mean soil temperature we report in the text refers to annual average. We added clarification in </w:t>
      </w:r>
      <w:r w:rsidR="001D6C36" w:rsidRPr="001D6C36">
        <w:rPr>
          <w:color w:val="1F4E79" w:themeColor="accent1" w:themeShade="80"/>
          <w:highlight w:val="yellow"/>
          <w:shd w:val="clear" w:color="auto" w:fill="FFFFFF"/>
          <w:lang w:val="en-GB"/>
        </w:rPr>
        <w:t>L 183</w:t>
      </w:r>
      <w:r w:rsidR="001D6C36">
        <w:rPr>
          <w:color w:val="1F4E79" w:themeColor="accent1" w:themeShade="80"/>
          <w:shd w:val="clear" w:color="auto" w:fill="FFFFFF"/>
          <w:lang w:val="en-GB"/>
        </w:rPr>
        <w:t>.</w:t>
      </w:r>
    </w:p>
    <w:p w14:paraId="5E0AFFBF" w14:textId="77777777" w:rsidR="003A72E7" w:rsidRDefault="00D47FE5" w:rsidP="003A72E7">
      <w:pPr>
        <w:jc w:val="both"/>
        <w:rPr>
          <w:shd w:val="clear" w:color="auto" w:fill="FFFFFF"/>
          <w:lang w:val="en-GB"/>
        </w:rPr>
      </w:pPr>
      <w:r w:rsidRPr="005A2687">
        <w:rPr>
          <w:lang w:val="en-GB"/>
        </w:rPr>
        <w:br/>
      </w:r>
      <w:r w:rsidRPr="005A2687">
        <w:rPr>
          <w:shd w:val="clear" w:color="auto" w:fill="FFFFFF"/>
          <w:lang w:val="en-GB"/>
        </w:rPr>
        <w:t>L218- How long is "until the start of the germination experiments"?</w:t>
      </w:r>
    </w:p>
    <w:p w14:paraId="67023613" w14:textId="77777777" w:rsidR="009E5E23" w:rsidRDefault="005471AC" w:rsidP="003A72E7">
      <w:pPr>
        <w:jc w:val="both"/>
        <w:rPr>
          <w:color w:val="1F4E79" w:themeColor="accent1" w:themeShade="80"/>
          <w:shd w:val="clear" w:color="auto" w:fill="FFFFFF"/>
          <w:lang w:val="en-GB"/>
        </w:rPr>
      </w:pPr>
      <w:r w:rsidRPr="00E84FD7">
        <w:rPr>
          <w:color w:val="1F4E79" w:themeColor="accent1" w:themeShade="80"/>
          <w:shd w:val="clear" w:color="auto" w:fill="FFFFFF"/>
          <w:lang w:val="en-GB"/>
        </w:rPr>
        <w:t xml:space="preserve">Germination experiments started at different time points depending on the storage treatment applied. For fresh seeds, germination experiment started </w:t>
      </w:r>
      <w:r w:rsidR="00E84FD7" w:rsidRPr="00E84FD7">
        <w:rPr>
          <w:color w:val="1F4E79" w:themeColor="accent1" w:themeShade="80"/>
          <w:shd w:val="clear" w:color="auto" w:fill="FFFFFF"/>
          <w:lang w:val="en-GB"/>
        </w:rPr>
        <w:t xml:space="preserve">10 days after collection and for after ripened seeds it started 45 days after collection. We added clarification in </w:t>
      </w:r>
      <w:r w:rsidR="00E84FD7" w:rsidRPr="00E84FD7">
        <w:rPr>
          <w:color w:val="1F4E79" w:themeColor="accent1" w:themeShade="80"/>
          <w:highlight w:val="yellow"/>
          <w:shd w:val="clear" w:color="auto" w:fill="FFFFFF"/>
          <w:lang w:val="en-GB"/>
        </w:rPr>
        <w:t xml:space="preserve">L </w:t>
      </w:r>
      <w:r w:rsidR="009E5E23">
        <w:rPr>
          <w:color w:val="1F4E79" w:themeColor="accent1" w:themeShade="80"/>
          <w:highlight w:val="yellow"/>
          <w:shd w:val="clear" w:color="auto" w:fill="FFFFFF"/>
          <w:lang w:val="en-GB"/>
        </w:rPr>
        <w:t>229</w:t>
      </w:r>
      <w:r w:rsidR="00E84FD7" w:rsidRPr="00E84FD7">
        <w:rPr>
          <w:color w:val="1F4E79" w:themeColor="accent1" w:themeShade="80"/>
          <w:highlight w:val="yellow"/>
          <w:shd w:val="clear" w:color="auto" w:fill="FFFFFF"/>
          <w:lang w:val="en-GB"/>
        </w:rPr>
        <w:t>-2</w:t>
      </w:r>
      <w:r w:rsidR="009E5E23" w:rsidRPr="009E5E23">
        <w:rPr>
          <w:color w:val="1F4E79" w:themeColor="accent1" w:themeShade="80"/>
          <w:highlight w:val="yellow"/>
          <w:shd w:val="clear" w:color="auto" w:fill="FFFFFF"/>
          <w:lang w:val="en-GB"/>
        </w:rPr>
        <w:t>30</w:t>
      </w:r>
      <w:r w:rsidR="009E5E23">
        <w:rPr>
          <w:color w:val="1F4E79" w:themeColor="accent1" w:themeShade="80"/>
          <w:shd w:val="clear" w:color="auto" w:fill="FFFFFF"/>
          <w:lang w:val="en-GB"/>
        </w:rPr>
        <w:t>.</w:t>
      </w:r>
    </w:p>
    <w:p w14:paraId="5AE16220" w14:textId="77777777" w:rsidR="003A72E7" w:rsidRDefault="00D47FE5" w:rsidP="003A72E7">
      <w:pPr>
        <w:jc w:val="both"/>
        <w:rPr>
          <w:shd w:val="clear" w:color="auto" w:fill="FFFFFF"/>
          <w:lang w:val="en-GB"/>
        </w:rPr>
      </w:pPr>
      <w:r w:rsidRPr="005A2687">
        <w:rPr>
          <w:shd w:val="clear" w:color="auto" w:fill="FFFFFF"/>
          <w:lang w:val="en-GB"/>
        </w:rPr>
        <w:t>L211- How did you judge that the seeds had reached maturity for collection? You also need to explain why you stored the seeds for 3 months in silica gel to determine the dry mass. Did you also measure the fresh mass?</w:t>
      </w:r>
    </w:p>
    <w:p w14:paraId="137E3CB2" w14:textId="3271E2D1" w:rsidR="00E84FD7" w:rsidRPr="00E84FD7" w:rsidRDefault="0048418E" w:rsidP="003A72E7">
      <w:pPr>
        <w:jc w:val="both"/>
        <w:rPr>
          <w:color w:val="1F4E79" w:themeColor="accent1" w:themeShade="80"/>
          <w:shd w:val="clear" w:color="auto" w:fill="FFFFFF"/>
          <w:lang w:val="en-GB"/>
        </w:rPr>
      </w:pPr>
      <w:ins w:id="10" w:author="Diana María Cruz Tejada" w:date="2024-11-27T19:23:00Z" w16du:dateUtc="2024-11-27T18:23:00Z">
        <w:r>
          <w:rPr>
            <w:color w:val="1F4E79" w:themeColor="accent1" w:themeShade="80"/>
            <w:shd w:val="clear" w:color="auto" w:fill="FFFFFF"/>
            <w:lang w:val="en-GB"/>
          </w:rPr>
          <w:t>Thanks for pointin</w:t>
        </w:r>
      </w:ins>
      <w:ins w:id="11" w:author="Diana María Cruz Tejada" w:date="2024-11-27T19:24:00Z" w16du:dateUtc="2024-11-27T18:24:00Z">
        <w:r>
          <w:rPr>
            <w:color w:val="1F4E79" w:themeColor="accent1" w:themeShade="80"/>
            <w:shd w:val="clear" w:color="auto" w:fill="FFFFFF"/>
            <w:lang w:val="en-GB"/>
          </w:rPr>
          <w:t xml:space="preserve">g this out. </w:t>
        </w:r>
      </w:ins>
      <w:r w:rsidR="00E84FD7" w:rsidRPr="00E84FD7">
        <w:rPr>
          <w:color w:val="1F4E79" w:themeColor="accent1" w:themeShade="80"/>
          <w:shd w:val="clear" w:color="auto" w:fill="FFFFFF"/>
          <w:lang w:val="en-GB"/>
        </w:rPr>
        <w:t xml:space="preserve">We agree </w:t>
      </w:r>
      <w:del w:id="12" w:author="Diana María Cruz Tejada" w:date="2024-11-27T19:24:00Z" w16du:dateUtc="2024-11-27T18:24:00Z">
        <w:r w:rsidR="00E84FD7" w:rsidRPr="00E84FD7" w:rsidDel="0048418E">
          <w:rPr>
            <w:color w:val="1F4E79" w:themeColor="accent1" w:themeShade="80"/>
            <w:shd w:val="clear" w:color="auto" w:fill="FFFFFF"/>
            <w:lang w:val="en-GB"/>
          </w:rPr>
          <w:delText xml:space="preserve">with the reviewer </w:delText>
        </w:r>
      </w:del>
      <w:r w:rsidR="00E84FD7" w:rsidRPr="00E84FD7">
        <w:rPr>
          <w:color w:val="1F4E79" w:themeColor="accent1" w:themeShade="80"/>
          <w:shd w:val="clear" w:color="auto" w:fill="FFFFFF"/>
          <w:lang w:val="en-GB"/>
        </w:rPr>
        <w:t xml:space="preserve">that more details are needed. Mature seeds are indicated with the opening of the capsule, turning the capsule </w:t>
      </w:r>
      <w:proofErr w:type="gramStart"/>
      <w:r w:rsidR="00E84FD7" w:rsidRPr="00E84FD7">
        <w:rPr>
          <w:color w:val="1F4E79" w:themeColor="accent1" w:themeShade="80"/>
          <w:shd w:val="clear" w:color="auto" w:fill="FFFFFF"/>
          <w:lang w:val="en-GB"/>
        </w:rPr>
        <w:t>upside down</w:t>
      </w:r>
      <w:proofErr w:type="gramEnd"/>
      <w:r w:rsidR="00E84FD7" w:rsidRPr="00E84FD7">
        <w:rPr>
          <w:color w:val="1F4E79" w:themeColor="accent1" w:themeShade="80"/>
          <w:shd w:val="clear" w:color="auto" w:fill="FFFFFF"/>
          <w:lang w:val="en-GB"/>
        </w:rPr>
        <w:t xml:space="preserve"> seeds are easily retrieved</w:t>
      </w:r>
      <w:ins w:id="13" w:author="Diana María Cruz Tejada" w:date="2024-11-27T19:24:00Z" w16du:dateUtc="2024-11-27T18:24:00Z">
        <w:r>
          <w:rPr>
            <w:color w:val="1F4E79" w:themeColor="accent1" w:themeShade="80"/>
            <w:shd w:val="clear" w:color="auto" w:fill="FFFFFF"/>
            <w:lang w:val="en-GB"/>
          </w:rPr>
          <w:t xml:space="preserve">. </w:t>
        </w:r>
      </w:ins>
      <w:del w:id="14" w:author="Diana María Cruz Tejada" w:date="2024-11-27T19:24:00Z" w16du:dateUtc="2024-11-27T18:24:00Z">
        <w:r w:rsidR="00E84FD7" w:rsidRPr="00E84FD7" w:rsidDel="0048418E">
          <w:rPr>
            <w:color w:val="1F4E79" w:themeColor="accent1" w:themeShade="80"/>
            <w:shd w:val="clear" w:color="auto" w:fill="FFFFFF"/>
            <w:lang w:val="en-GB"/>
          </w:rPr>
          <w:delText>, w</w:delText>
        </w:r>
      </w:del>
      <w:ins w:id="15" w:author="Diana María Cruz Tejada" w:date="2024-11-27T19:24:00Z" w16du:dateUtc="2024-11-27T18:24:00Z">
        <w:r>
          <w:rPr>
            <w:color w:val="1F4E79" w:themeColor="accent1" w:themeShade="80"/>
            <w:shd w:val="clear" w:color="auto" w:fill="FFFFFF"/>
            <w:lang w:val="en-GB"/>
          </w:rPr>
          <w:t>W</w:t>
        </w:r>
      </w:ins>
      <w:r w:rsidR="00E84FD7" w:rsidRPr="00E84FD7">
        <w:rPr>
          <w:color w:val="1F4E79" w:themeColor="accent1" w:themeShade="80"/>
          <w:shd w:val="clear" w:color="auto" w:fill="FFFFFF"/>
          <w:lang w:val="en-GB"/>
        </w:rPr>
        <w:t xml:space="preserve">e added clarification in </w:t>
      </w:r>
      <w:r w:rsidR="00E84FD7" w:rsidRPr="00E84FD7">
        <w:rPr>
          <w:color w:val="1F4E79" w:themeColor="accent1" w:themeShade="80"/>
          <w:highlight w:val="yellow"/>
          <w:shd w:val="clear" w:color="auto" w:fill="FFFFFF"/>
          <w:lang w:val="en-GB"/>
        </w:rPr>
        <w:t>L 223</w:t>
      </w:r>
      <w:r w:rsidR="00E84FD7" w:rsidRPr="00E84FD7">
        <w:rPr>
          <w:color w:val="1F4E79" w:themeColor="accent1" w:themeShade="80"/>
          <w:shd w:val="clear" w:color="auto" w:fill="FFFFFF"/>
          <w:lang w:val="en-GB"/>
        </w:rPr>
        <w:t xml:space="preserve">. Seed mass measurement is very dependant of seeds relative humidity, </w:t>
      </w:r>
      <w:proofErr w:type="gramStart"/>
      <w:r w:rsidR="00E84FD7" w:rsidRPr="00E84FD7">
        <w:rPr>
          <w:color w:val="1F4E79" w:themeColor="accent1" w:themeShade="80"/>
          <w:shd w:val="clear" w:color="auto" w:fill="FFFFFF"/>
          <w:lang w:val="en-GB"/>
        </w:rPr>
        <w:t>thus</w:t>
      </w:r>
      <w:proofErr w:type="gramEnd"/>
      <w:r w:rsidR="00E84FD7" w:rsidRPr="00E84FD7">
        <w:rPr>
          <w:color w:val="1F4E79" w:themeColor="accent1" w:themeShade="80"/>
          <w:shd w:val="clear" w:color="auto" w:fill="FFFFFF"/>
          <w:lang w:val="en-GB"/>
        </w:rPr>
        <w:t xml:space="preserve"> to ensure comparability between seed lots we decided to follow the international seed bank protocol who measured the dry seed mass weight</w:t>
      </w:r>
      <w:ins w:id="16" w:author="Diana María Cruz Tejada" w:date="2024-11-27T19:26:00Z" w16du:dateUtc="2024-11-27T18:26:00Z">
        <w:r w:rsidR="00114FA9">
          <w:rPr>
            <w:color w:val="1F4E79" w:themeColor="accent1" w:themeShade="80"/>
            <w:shd w:val="clear" w:color="auto" w:fill="FFFFFF"/>
            <w:lang w:val="en-GB"/>
          </w:rPr>
          <w:t xml:space="preserve"> (</w:t>
        </w:r>
      </w:ins>
      <w:ins w:id="17" w:author="Diana María Cruz Tejada" w:date="2024-11-27T19:27:00Z" w16du:dateUtc="2024-11-27T18:27:00Z">
        <w:r w:rsidR="00114FA9">
          <w:rPr>
            <w:color w:val="1F4E79" w:themeColor="accent1" w:themeShade="80"/>
            <w:shd w:val="clear" w:color="auto" w:fill="FFFFFF"/>
            <w:lang w:val="en-GB"/>
          </w:rPr>
          <w:t>reference</w:t>
        </w:r>
      </w:ins>
      <w:ins w:id="18" w:author="Diana María Cruz Tejada" w:date="2024-11-27T19:26:00Z" w16du:dateUtc="2024-11-27T18:26:00Z">
        <w:r w:rsidR="00114FA9">
          <w:rPr>
            <w:color w:val="1F4E79" w:themeColor="accent1" w:themeShade="80"/>
            <w:shd w:val="clear" w:color="auto" w:fill="FFFFFF"/>
            <w:lang w:val="en-GB"/>
          </w:rPr>
          <w:t xml:space="preserve">). </w:t>
        </w:r>
      </w:ins>
      <w:del w:id="19" w:author="Diana María Cruz Tejada" w:date="2024-11-27T19:26:00Z" w16du:dateUtc="2024-11-27T18:26:00Z">
        <w:r w:rsidR="00E84FD7" w:rsidRPr="00E84FD7" w:rsidDel="00114FA9">
          <w:rPr>
            <w:color w:val="1F4E79" w:themeColor="accent1" w:themeShade="80"/>
            <w:shd w:val="clear" w:color="auto" w:fill="FFFFFF"/>
            <w:lang w:val="en-GB"/>
          </w:rPr>
          <w:delText>, w</w:delText>
        </w:r>
      </w:del>
      <w:ins w:id="20" w:author="Diana María Cruz Tejada" w:date="2024-11-27T19:26:00Z" w16du:dateUtc="2024-11-27T18:26:00Z">
        <w:r w:rsidR="00114FA9">
          <w:rPr>
            <w:color w:val="1F4E79" w:themeColor="accent1" w:themeShade="80"/>
            <w:shd w:val="clear" w:color="auto" w:fill="FFFFFF"/>
            <w:lang w:val="en-GB"/>
          </w:rPr>
          <w:t>W</w:t>
        </w:r>
      </w:ins>
      <w:r w:rsidR="00E84FD7" w:rsidRPr="00E84FD7">
        <w:rPr>
          <w:color w:val="1F4E79" w:themeColor="accent1" w:themeShade="80"/>
          <w:shd w:val="clear" w:color="auto" w:fill="FFFFFF"/>
          <w:lang w:val="en-GB"/>
        </w:rPr>
        <w:t xml:space="preserve">e did not measure fresh see mass. We added justification in </w:t>
      </w:r>
      <w:r w:rsidR="00E84FD7" w:rsidRPr="00E84FD7">
        <w:rPr>
          <w:color w:val="1F4E79" w:themeColor="accent1" w:themeShade="80"/>
          <w:highlight w:val="yellow"/>
          <w:shd w:val="clear" w:color="auto" w:fill="FFFFFF"/>
          <w:lang w:val="en-GB"/>
        </w:rPr>
        <w:t>L</w:t>
      </w:r>
      <w:r w:rsidR="009E5E23">
        <w:rPr>
          <w:color w:val="1F4E79" w:themeColor="accent1" w:themeShade="80"/>
          <w:highlight w:val="yellow"/>
          <w:shd w:val="clear" w:color="auto" w:fill="FFFFFF"/>
          <w:lang w:val="en-GB"/>
        </w:rPr>
        <w:t xml:space="preserve"> 233-234</w:t>
      </w:r>
      <w:r w:rsidR="00E84FD7" w:rsidRPr="00E84FD7">
        <w:rPr>
          <w:color w:val="1F4E79" w:themeColor="accent1" w:themeShade="80"/>
          <w:shd w:val="clear" w:color="auto" w:fill="FFFFFF"/>
          <w:lang w:val="en-GB"/>
        </w:rPr>
        <w:t xml:space="preserve">. </w:t>
      </w:r>
    </w:p>
    <w:p w14:paraId="6CEB2EAF" w14:textId="77777777" w:rsidR="003A72E7" w:rsidRDefault="00D47FE5" w:rsidP="003A72E7">
      <w:pPr>
        <w:jc w:val="both"/>
        <w:rPr>
          <w:shd w:val="clear" w:color="auto" w:fill="FFFFFF"/>
          <w:lang w:val="en-GB"/>
        </w:rPr>
      </w:pPr>
      <w:r w:rsidRPr="005A2687">
        <w:rPr>
          <w:lang w:val="en-GB"/>
        </w:rPr>
        <w:br/>
      </w:r>
      <w:r w:rsidRPr="005A2687">
        <w:rPr>
          <w:shd w:val="clear" w:color="auto" w:fill="FFFFFF"/>
          <w:lang w:val="en-GB"/>
        </w:rPr>
        <w:t>L231- Above, you talk about after-ripening. Which treatment can release dormancy? Has the previous germination experiment been published or is it a preliminary study? Not sure who conducted this and how rapid is "rapid"?</w:t>
      </w:r>
    </w:p>
    <w:p w14:paraId="156AEE5B" w14:textId="270B4CE8" w:rsidR="009E5E23" w:rsidRPr="00B910CD" w:rsidRDefault="009E5E23" w:rsidP="003A72E7">
      <w:pPr>
        <w:jc w:val="both"/>
        <w:rPr>
          <w:color w:val="1F4E79" w:themeColor="accent1" w:themeShade="80"/>
          <w:shd w:val="clear" w:color="auto" w:fill="FFFFFF"/>
          <w:lang w:val="en-GB"/>
        </w:rPr>
      </w:pPr>
      <w:r w:rsidRPr="00B910CD">
        <w:rPr>
          <w:color w:val="1F4E79" w:themeColor="accent1" w:themeShade="80"/>
          <w:shd w:val="clear" w:color="auto" w:fill="FFFFFF"/>
          <w:lang w:val="en-GB"/>
        </w:rPr>
        <w:t xml:space="preserve">For non-deep physiological dormancy can be relieved by after ripening at room conditions following </w:t>
      </w:r>
      <w:commentRangeStart w:id="21"/>
      <w:r w:rsidRPr="00B910CD">
        <w:rPr>
          <w:color w:val="1F4E79" w:themeColor="accent1" w:themeShade="80"/>
          <w:shd w:val="clear" w:color="auto" w:fill="FFFFFF"/>
          <w:lang w:val="en-GB"/>
        </w:rPr>
        <w:t>Baskin et al 2006 (Seed Science Research)</w:t>
      </w:r>
      <w:commentRangeEnd w:id="21"/>
      <w:r w:rsidR="00114FA9">
        <w:rPr>
          <w:rStyle w:val="CommentReference"/>
        </w:rPr>
        <w:commentReference w:id="21"/>
      </w:r>
      <w:ins w:id="22" w:author="Diana María Cruz Tejada" w:date="2024-11-27T19:31:00Z" w16du:dateUtc="2024-11-27T18:31:00Z">
        <w:r w:rsidR="00114FA9">
          <w:rPr>
            <w:color w:val="1F4E79" w:themeColor="accent1" w:themeShade="80"/>
            <w:shd w:val="clear" w:color="auto" w:fill="FFFFFF"/>
            <w:lang w:val="en-GB"/>
          </w:rPr>
          <w:t xml:space="preserve">. </w:t>
        </w:r>
      </w:ins>
      <w:del w:id="23" w:author="Diana María Cruz Tejada" w:date="2024-11-27T19:31:00Z" w16du:dateUtc="2024-11-27T18:31:00Z">
        <w:r w:rsidR="00B910CD" w:rsidRPr="00B910CD" w:rsidDel="00114FA9">
          <w:rPr>
            <w:color w:val="1F4E79" w:themeColor="accent1" w:themeShade="80"/>
            <w:shd w:val="clear" w:color="auto" w:fill="FFFFFF"/>
            <w:lang w:val="en-GB"/>
          </w:rPr>
          <w:delText>, w</w:delText>
        </w:r>
      </w:del>
      <w:ins w:id="24" w:author="Diana María Cruz Tejada" w:date="2024-11-27T19:31:00Z" w16du:dateUtc="2024-11-27T18:31:00Z">
        <w:r w:rsidR="00114FA9">
          <w:rPr>
            <w:color w:val="1F4E79" w:themeColor="accent1" w:themeShade="80"/>
            <w:shd w:val="clear" w:color="auto" w:fill="FFFFFF"/>
            <w:lang w:val="en-GB"/>
          </w:rPr>
          <w:t>W</w:t>
        </w:r>
      </w:ins>
      <w:r w:rsidR="00B910CD" w:rsidRPr="00B910CD">
        <w:rPr>
          <w:color w:val="1F4E79" w:themeColor="accent1" w:themeShade="80"/>
          <w:shd w:val="clear" w:color="auto" w:fill="FFFFFF"/>
          <w:lang w:val="en-GB"/>
        </w:rPr>
        <w:t xml:space="preserve">e added clarification in </w:t>
      </w:r>
      <w:r w:rsidR="00B910CD" w:rsidRPr="00B910CD">
        <w:rPr>
          <w:color w:val="1F4E79" w:themeColor="accent1" w:themeShade="80"/>
          <w:highlight w:val="yellow"/>
          <w:shd w:val="clear" w:color="auto" w:fill="FFFFFF"/>
          <w:lang w:val="en-GB"/>
        </w:rPr>
        <w:t>L 239-240</w:t>
      </w:r>
      <w:r w:rsidRPr="00B910CD">
        <w:rPr>
          <w:color w:val="1F4E79" w:themeColor="accent1" w:themeShade="80"/>
          <w:shd w:val="clear" w:color="auto" w:fill="FFFFFF"/>
          <w:lang w:val="en-GB"/>
        </w:rPr>
        <w:t>.</w:t>
      </w:r>
      <w:r w:rsidR="00B910CD" w:rsidRPr="00B910CD">
        <w:rPr>
          <w:color w:val="1F4E79" w:themeColor="accent1" w:themeShade="80"/>
          <w:shd w:val="clear" w:color="auto" w:fill="FFFFFF"/>
          <w:lang w:val="en-GB"/>
        </w:rPr>
        <w:t xml:space="preserve"> </w:t>
      </w:r>
      <w:r w:rsidRPr="00B910CD">
        <w:rPr>
          <w:color w:val="1F4E79" w:themeColor="accent1" w:themeShade="80"/>
          <w:shd w:val="clear" w:color="auto" w:fill="FFFFFF"/>
          <w:lang w:val="en-GB"/>
        </w:rPr>
        <w:t>The previous germination experiment has just been accepted for publication</w:t>
      </w:r>
      <w:r w:rsidR="00B910CD" w:rsidRPr="00B910CD">
        <w:rPr>
          <w:color w:val="1F4E79" w:themeColor="accent1" w:themeShade="80"/>
          <w:shd w:val="clear" w:color="auto" w:fill="FFFFFF"/>
          <w:lang w:val="en-GB"/>
        </w:rPr>
        <w:t xml:space="preserve"> in Journal of Ecology</w:t>
      </w:r>
      <w:r w:rsidRPr="00B910CD">
        <w:rPr>
          <w:color w:val="1F4E79" w:themeColor="accent1" w:themeShade="80"/>
          <w:shd w:val="clear" w:color="auto" w:fill="FFFFFF"/>
          <w:lang w:val="en-GB"/>
        </w:rPr>
        <w:t>, we added reference</w:t>
      </w:r>
      <w:r w:rsidR="00B910CD" w:rsidRPr="00B910CD">
        <w:rPr>
          <w:color w:val="1F4E79" w:themeColor="accent1" w:themeShade="80"/>
          <w:shd w:val="clear" w:color="auto" w:fill="FFFFFF"/>
          <w:lang w:val="en-GB"/>
        </w:rPr>
        <w:t xml:space="preserve"> in </w:t>
      </w:r>
      <w:r w:rsidR="00B910CD" w:rsidRPr="00B910CD">
        <w:rPr>
          <w:color w:val="1F4E79" w:themeColor="accent1" w:themeShade="80"/>
          <w:highlight w:val="yellow"/>
          <w:shd w:val="clear" w:color="auto" w:fill="FFFFFF"/>
          <w:lang w:val="en-GB"/>
        </w:rPr>
        <w:t>L 242</w:t>
      </w:r>
      <w:r w:rsidR="00B910CD" w:rsidRPr="00B910CD">
        <w:rPr>
          <w:color w:val="1F4E79" w:themeColor="accent1" w:themeShade="80"/>
          <w:shd w:val="clear" w:color="auto" w:fill="FFFFFF"/>
          <w:lang w:val="en-GB"/>
        </w:rPr>
        <w:t xml:space="preserve"> but are still waiting for doi details</w:t>
      </w:r>
      <w:r w:rsidR="00B910CD">
        <w:rPr>
          <w:color w:val="1F4E79" w:themeColor="accent1" w:themeShade="80"/>
          <w:shd w:val="clear" w:color="auto" w:fill="FFFFFF"/>
          <w:lang w:val="en-GB"/>
        </w:rPr>
        <w:t xml:space="preserve"> to include it in the reference list</w:t>
      </w:r>
      <w:r w:rsidRPr="00B910CD">
        <w:rPr>
          <w:color w:val="1F4E79" w:themeColor="accent1" w:themeShade="80"/>
          <w:shd w:val="clear" w:color="auto" w:fill="FFFFFF"/>
          <w:lang w:val="en-GB"/>
        </w:rPr>
        <w:t xml:space="preserve">. </w:t>
      </w:r>
      <w:r w:rsidR="00B910CD" w:rsidRPr="00B910CD">
        <w:rPr>
          <w:color w:val="1F4E79" w:themeColor="accent1" w:themeShade="80"/>
          <w:shd w:val="clear" w:color="auto" w:fill="FFFFFF"/>
          <w:lang w:val="en-GB"/>
        </w:rPr>
        <w:t xml:space="preserve">Here rapidly refer to less than two weeks, we have added clarification in </w:t>
      </w:r>
      <w:r w:rsidR="00B910CD" w:rsidRPr="00B910CD">
        <w:rPr>
          <w:color w:val="1F4E79" w:themeColor="accent1" w:themeShade="80"/>
          <w:highlight w:val="yellow"/>
          <w:shd w:val="clear" w:color="auto" w:fill="FFFFFF"/>
          <w:lang w:val="en-GB"/>
        </w:rPr>
        <w:t>L 242-245</w:t>
      </w:r>
      <w:r w:rsidR="00B910CD" w:rsidRPr="00B910CD">
        <w:rPr>
          <w:color w:val="1F4E79" w:themeColor="accent1" w:themeShade="80"/>
          <w:shd w:val="clear" w:color="auto" w:fill="FFFFFF"/>
          <w:lang w:val="en-GB"/>
        </w:rPr>
        <w:t>.</w:t>
      </w:r>
    </w:p>
    <w:p w14:paraId="4246D96C" w14:textId="77777777" w:rsidR="003A72E7" w:rsidRDefault="00D47FE5" w:rsidP="003A72E7">
      <w:pPr>
        <w:jc w:val="both"/>
        <w:rPr>
          <w:shd w:val="clear" w:color="auto" w:fill="FFFFFF"/>
          <w:lang w:val="en-GB"/>
        </w:rPr>
      </w:pPr>
      <w:r w:rsidRPr="005A2687">
        <w:rPr>
          <w:lang w:val="en-GB"/>
        </w:rPr>
        <w:br/>
      </w:r>
      <w:r w:rsidRPr="005A2687">
        <w:rPr>
          <w:shd w:val="clear" w:color="auto" w:fill="FFFFFF"/>
          <w:lang w:val="en-GB"/>
        </w:rPr>
        <w:t xml:space="preserve">L257- Petri dish (and elsewhere, e.g., L 316) – "Petri dish" is the correct format as it is named after Julius Richard Petri, a German bacteriologist. Was it not open? Or opened? This sentence </w:t>
      </w:r>
      <w:r w:rsidRPr="005A2687">
        <w:rPr>
          <w:shd w:val="clear" w:color="auto" w:fill="FFFFFF"/>
          <w:lang w:val="en-GB"/>
        </w:rPr>
        <w:lastRenderedPageBreak/>
        <w:t>needs to be improved. It is not easy to understand. How few is "few"?</w:t>
      </w:r>
      <w:r w:rsidRPr="005A2687">
        <w:rPr>
          <w:lang w:val="en-GB"/>
        </w:rPr>
        <w:br/>
      </w:r>
      <w:r w:rsidRPr="005A2687">
        <w:rPr>
          <w:shd w:val="clear" w:color="auto" w:fill="FFFFFF"/>
          <w:lang w:val="en-GB"/>
        </w:rPr>
        <w:t>I still do not understand clearly. Above, you mentioned seeds were collected at the time of natural dispersal (August 7-8th, 2023), and then you incubated the seeds at summer temperature? It looks like the seeds are dispersed at the end of summer. However, I am not sure about this, as you mentioned both months and seasons. What is the datalogger measuring for summer temperature (soil temperatures, as the ambient temperature may be low, but soil temperatures may be high)?</w:t>
      </w:r>
    </w:p>
    <w:p w14:paraId="330FDF33" w14:textId="0E80F78E" w:rsidR="00B910CD" w:rsidRPr="00935426" w:rsidRDefault="00B910CD" w:rsidP="003A72E7">
      <w:pPr>
        <w:jc w:val="both"/>
        <w:rPr>
          <w:color w:val="1F4E79" w:themeColor="accent1" w:themeShade="80"/>
          <w:shd w:val="clear" w:color="auto" w:fill="FFFFFF"/>
          <w:lang w:val="en-GB"/>
        </w:rPr>
      </w:pPr>
      <w:r w:rsidRPr="00935426">
        <w:rPr>
          <w:color w:val="1F4E79" w:themeColor="accent1" w:themeShade="80"/>
          <w:shd w:val="clear" w:color="auto" w:fill="FFFFFF"/>
          <w:lang w:val="en-GB"/>
        </w:rPr>
        <w:t>We appreciate the reviewer comment and have changed the terms to “Petri dish” throughout the manuscript</w:t>
      </w:r>
      <w:r w:rsidR="00B418F3" w:rsidRPr="00935426">
        <w:rPr>
          <w:color w:val="1F4E79" w:themeColor="accent1" w:themeShade="80"/>
          <w:shd w:val="clear" w:color="auto" w:fill="FFFFFF"/>
          <w:lang w:val="en-GB"/>
        </w:rPr>
        <w:t>. We have rewritten the sentence to improve clarification to:</w:t>
      </w:r>
      <w:r w:rsidR="00B418F3" w:rsidRPr="00935426">
        <w:rPr>
          <w:color w:val="1F4E79" w:themeColor="accent1" w:themeShade="80"/>
        </w:rPr>
        <w:t xml:space="preserve"> “each Petri dish was only open for 30 seconds a day” in </w:t>
      </w:r>
      <w:r w:rsidR="00B418F3" w:rsidRPr="00935426">
        <w:rPr>
          <w:color w:val="1F4E79" w:themeColor="accent1" w:themeShade="80"/>
          <w:highlight w:val="yellow"/>
        </w:rPr>
        <w:t>L 272</w:t>
      </w:r>
      <w:r w:rsidR="00B418F3" w:rsidRPr="00935426">
        <w:rPr>
          <w:color w:val="1F4E79" w:themeColor="accent1" w:themeShade="80"/>
        </w:rPr>
        <w:t>. Seed</w:t>
      </w:r>
      <w:ins w:id="25" w:author="Diana María Cruz Tejada" w:date="2024-11-27T19:43:00Z" w16du:dateUtc="2024-11-27T18:43:00Z">
        <w:r w:rsidR="008F62B7">
          <w:rPr>
            <w:color w:val="1F4E79" w:themeColor="accent1" w:themeShade="80"/>
          </w:rPr>
          <w:t>s</w:t>
        </w:r>
      </w:ins>
      <w:r w:rsidR="00B418F3" w:rsidRPr="00935426">
        <w:rPr>
          <w:color w:val="1F4E79" w:themeColor="accent1" w:themeShade="80"/>
        </w:rPr>
        <w:t xml:space="preserve"> were collected during summer, although specific dates change every year. 2023 was a specially warm year thus seeds were ripe already at the beggining of August. Seeds were incubated with constant 20ºC which corresponded with the mean temperatures recorded by end of summer (last weeks of August and first weeks of September) in our study area</w:t>
      </w:r>
      <w:r w:rsidR="00935426" w:rsidRPr="00935426">
        <w:rPr>
          <w:color w:val="1F4E79" w:themeColor="accent1" w:themeShade="80"/>
        </w:rPr>
        <w:t xml:space="preserve">, added clarification in </w:t>
      </w:r>
      <w:r w:rsidR="00935426" w:rsidRPr="00935426">
        <w:rPr>
          <w:color w:val="1F4E79" w:themeColor="accent1" w:themeShade="80"/>
          <w:highlight w:val="yellow"/>
        </w:rPr>
        <w:t>L 273-276</w:t>
      </w:r>
      <w:r w:rsidR="00B418F3" w:rsidRPr="00935426">
        <w:rPr>
          <w:color w:val="1F4E79" w:themeColor="accent1" w:themeShade="80"/>
        </w:rPr>
        <w:t xml:space="preserve">, data can be checked in Figure 3A or looking at the raw data files (“temperature_ibuttons.csv” or “wp_villa_2020_2024.csv”). Datalogger is measuring soil temperatures as specified in </w:t>
      </w:r>
      <w:r w:rsidR="00B418F3" w:rsidRPr="00935426">
        <w:rPr>
          <w:color w:val="1F4E79" w:themeColor="accent1" w:themeShade="80"/>
          <w:highlight w:val="yellow"/>
        </w:rPr>
        <w:t>L 152</w:t>
      </w:r>
      <w:r w:rsidR="00B418F3" w:rsidRPr="00935426">
        <w:rPr>
          <w:color w:val="1F4E79" w:themeColor="accent1" w:themeShade="80"/>
        </w:rPr>
        <w:t xml:space="preserve">. </w:t>
      </w:r>
    </w:p>
    <w:p w14:paraId="02F26EA3" w14:textId="77777777" w:rsidR="003A72E7" w:rsidRDefault="00D47FE5" w:rsidP="003A72E7">
      <w:pPr>
        <w:jc w:val="both"/>
        <w:rPr>
          <w:shd w:val="clear" w:color="auto" w:fill="FFFFFF"/>
          <w:lang w:val="en-GB"/>
        </w:rPr>
      </w:pPr>
      <w:r w:rsidRPr="005A2687">
        <w:rPr>
          <w:lang w:val="en-GB"/>
        </w:rPr>
        <w:br/>
      </w:r>
      <w:r w:rsidRPr="005A2687">
        <w:rPr>
          <w:shd w:val="clear" w:color="auto" w:fill="FFFFFF"/>
          <w:lang w:val="en-GB"/>
        </w:rPr>
        <w:t>L268- Why did they not germinate? Were they dormant? I guess water potential may also induce dormancy, but I'm not sure if you tested this.</w:t>
      </w:r>
    </w:p>
    <w:p w14:paraId="298B2527" w14:textId="382B79D2" w:rsidR="00935426" w:rsidRPr="00935426" w:rsidRDefault="00C87753" w:rsidP="003A72E7">
      <w:pPr>
        <w:jc w:val="both"/>
        <w:rPr>
          <w:color w:val="1F4E79" w:themeColor="accent1" w:themeShade="80"/>
          <w:shd w:val="clear" w:color="auto" w:fill="FFFFFF"/>
          <w:lang w:val="en-GB"/>
        </w:rPr>
      </w:pPr>
      <w:r>
        <w:rPr>
          <w:color w:val="1F4E79" w:themeColor="accent1" w:themeShade="80"/>
          <w:shd w:val="clear" w:color="auto" w:fill="FFFFFF"/>
          <w:lang w:val="en-GB"/>
        </w:rPr>
        <w:t>S</w:t>
      </w:r>
      <w:r w:rsidR="00935426" w:rsidRPr="00935426">
        <w:rPr>
          <w:color w:val="1F4E79" w:themeColor="accent1" w:themeShade="80"/>
          <w:shd w:val="clear" w:color="auto" w:fill="FFFFFF"/>
          <w:lang w:val="en-GB"/>
        </w:rPr>
        <w:t>ome seeds did not germinate because they were empty or with fungus, although a small percentage looked viable. Some of the seeds indeed seemed to be dormant as the germination results for fresh seeds suggest</w:t>
      </w:r>
      <w:ins w:id="26" w:author="Diana María Cruz Tejada" w:date="2024-11-27T19:45:00Z" w16du:dateUtc="2024-11-27T18:45:00Z">
        <w:r w:rsidR="008F62B7">
          <w:rPr>
            <w:color w:val="1F4E79" w:themeColor="accent1" w:themeShade="80"/>
            <w:shd w:val="clear" w:color="auto" w:fill="FFFFFF"/>
            <w:lang w:val="en-GB"/>
          </w:rPr>
          <w:t>ed</w:t>
        </w:r>
      </w:ins>
      <w:r w:rsidR="00935426" w:rsidRPr="00935426">
        <w:rPr>
          <w:color w:val="1F4E79" w:themeColor="accent1" w:themeShade="80"/>
          <w:shd w:val="clear" w:color="auto" w:fill="FFFFFF"/>
          <w:lang w:val="en-GB"/>
        </w:rPr>
        <w:t>, however</w:t>
      </w:r>
      <w:ins w:id="27" w:author="Diana María Cruz Tejada" w:date="2024-11-27T19:45:00Z" w16du:dateUtc="2024-11-27T18:45:00Z">
        <w:r w:rsidR="008F62B7">
          <w:rPr>
            <w:color w:val="1F4E79" w:themeColor="accent1" w:themeShade="80"/>
            <w:shd w:val="clear" w:color="auto" w:fill="FFFFFF"/>
            <w:lang w:val="en-GB"/>
          </w:rPr>
          <w:t>,</w:t>
        </w:r>
      </w:ins>
      <w:r w:rsidR="00935426" w:rsidRPr="00935426">
        <w:rPr>
          <w:color w:val="1F4E79" w:themeColor="accent1" w:themeShade="80"/>
          <w:shd w:val="clear" w:color="auto" w:fill="FFFFFF"/>
          <w:lang w:val="en-GB"/>
        </w:rPr>
        <w:t xml:space="preserve"> for the after ripened see</w:t>
      </w:r>
      <w:r w:rsidR="00691490">
        <w:rPr>
          <w:color w:val="1F4E79" w:themeColor="accent1" w:themeShade="80"/>
          <w:shd w:val="clear" w:color="auto" w:fill="FFFFFF"/>
          <w:lang w:val="en-GB"/>
        </w:rPr>
        <w:t>ds germination reach close to 95</w:t>
      </w:r>
      <w:r w:rsidR="00935426" w:rsidRPr="00935426">
        <w:rPr>
          <w:color w:val="1F4E79" w:themeColor="accent1" w:themeShade="80"/>
          <w:shd w:val="clear" w:color="auto" w:fill="FFFFFF"/>
          <w:lang w:val="en-GB"/>
        </w:rPr>
        <w:t>% in average, indicating that after ripening was a successful method for dormancy alleviation</w:t>
      </w:r>
      <w:r>
        <w:rPr>
          <w:color w:val="1F4E79" w:themeColor="accent1" w:themeShade="80"/>
          <w:shd w:val="clear" w:color="auto" w:fill="FFFFFF"/>
          <w:lang w:val="en-GB"/>
        </w:rPr>
        <w:t xml:space="preserve"> see details in </w:t>
      </w:r>
      <w:r w:rsidRPr="00C87753">
        <w:rPr>
          <w:color w:val="1F4E79" w:themeColor="accent1" w:themeShade="80"/>
          <w:highlight w:val="yellow"/>
          <w:shd w:val="clear" w:color="auto" w:fill="FFFFFF"/>
          <w:lang w:val="en-GB"/>
        </w:rPr>
        <w:t>L 353-357</w:t>
      </w:r>
      <w:r>
        <w:rPr>
          <w:color w:val="1F4E79" w:themeColor="accent1" w:themeShade="80"/>
          <w:shd w:val="clear" w:color="auto" w:fill="FFFFFF"/>
          <w:lang w:val="en-GB"/>
        </w:rPr>
        <w:t xml:space="preserve">. </w:t>
      </w:r>
      <w:proofErr w:type="gramStart"/>
      <w:r>
        <w:rPr>
          <w:color w:val="1F4E79" w:themeColor="accent1" w:themeShade="80"/>
          <w:shd w:val="clear" w:color="auto" w:fill="FFFFFF"/>
          <w:lang w:val="en-GB"/>
        </w:rPr>
        <w:t>Still</w:t>
      </w:r>
      <w:proofErr w:type="gramEnd"/>
      <w:r>
        <w:rPr>
          <w:color w:val="1F4E79" w:themeColor="accent1" w:themeShade="80"/>
          <w:shd w:val="clear" w:color="auto" w:fill="FFFFFF"/>
          <w:lang w:val="en-GB"/>
        </w:rPr>
        <w:t xml:space="preserve"> we can</w:t>
      </w:r>
      <w:r w:rsidR="00935426" w:rsidRPr="00935426">
        <w:rPr>
          <w:color w:val="1F4E79" w:themeColor="accent1" w:themeShade="80"/>
          <w:shd w:val="clear" w:color="auto" w:fill="FFFFFF"/>
          <w:lang w:val="en-GB"/>
        </w:rPr>
        <w:t>not completely discard the idea that some seeds might in fact have a higher level of dormancy that was not alleviated</w:t>
      </w:r>
      <w:r>
        <w:rPr>
          <w:color w:val="1F4E79" w:themeColor="accent1" w:themeShade="80"/>
          <w:shd w:val="clear" w:color="auto" w:fill="FFFFFF"/>
          <w:lang w:val="en-GB"/>
        </w:rPr>
        <w:t xml:space="preserve">, we added clarification in </w:t>
      </w:r>
      <w:r w:rsidRPr="00C87753">
        <w:rPr>
          <w:color w:val="1F4E79" w:themeColor="accent1" w:themeShade="80"/>
          <w:highlight w:val="yellow"/>
          <w:shd w:val="clear" w:color="auto" w:fill="FFFFFF"/>
          <w:lang w:val="en-GB"/>
        </w:rPr>
        <w:t>L 285-286</w:t>
      </w:r>
      <w:r w:rsidR="00935426" w:rsidRPr="00935426">
        <w:rPr>
          <w:color w:val="1F4E79" w:themeColor="accent1" w:themeShade="80"/>
          <w:shd w:val="clear" w:color="auto" w:fill="FFFFFF"/>
          <w:lang w:val="en-GB"/>
        </w:rPr>
        <w:t xml:space="preserve">. We did not test if water potential induced dormancy, we explained the lower levels of germination under water stress due to the increasing difficulty of the seeds to </w:t>
      </w:r>
      <w:r w:rsidRPr="00935426">
        <w:rPr>
          <w:color w:val="1F4E79" w:themeColor="accent1" w:themeShade="80"/>
          <w:shd w:val="clear" w:color="auto" w:fill="FFFFFF"/>
          <w:lang w:val="en-GB"/>
        </w:rPr>
        <w:t>absorb</w:t>
      </w:r>
      <w:r w:rsidR="00935426" w:rsidRPr="00935426">
        <w:rPr>
          <w:color w:val="1F4E79" w:themeColor="accent1" w:themeShade="80"/>
          <w:shd w:val="clear" w:color="auto" w:fill="FFFFFF"/>
          <w:lang w:val="en-GB"/>
        </w:rPr>
        <w:t xml:space="preserve"> sufficient water to trigger germination. </w:t>
      </w:r>
    </w:p>
    <w:p w14:paraId="5A1D1D04" w14:textId="77777777" w:rsidR="003A72E7" w:rsidRDefault="00D47FE5" w:rsidP="003A72E7">
      <w:pPr>
        <w:jc w:val="both"/>
        <w:rPr>
          <w:shd w:val="clear" w:color="auto" w:fill="FFFFFF"/>
          <w:lang w:val="en-GB"/>
        </w:rPr>
      </w:pPr>
      <w:r w:rsidRPr="005A2687">
        <w:rPr>
          <w:lang w:val="en-GB"/>
        </w:rPr>
        <w:br/>
      </w:r>
      <w:r w:rsidRPr="005A2687">
        <w:rPr>
          <w:shd w:val="clear" w:color="auto" w:fill="FFFFFF"/>
          <w:lang w:val="en-GB"/>
        </w:rPr>
        <w:t>Results</w:t>
      </w:r>
      <w:r w:rsidRPr="005A2687">
        <w:rPr>
          <w:lang w:val="en-GB"/>
        </w:rPr>
        <w:br/>
      </w:r>
      <w:r w:rsidRPr="005A2687">
        <w:rPr>
          <w:shd w:val="clear" w:color="auto" w:fill="FFFFFF"/>
          <w:lang w:val="en-GB"/>
        </w:rPr>
        <w:t>Please include effect sizes or confidence intervals alongside p-values when reporting results.</w:t>
      </w:r>
    </w:p>
    <w:p w14:paraId="29EEF6C0" w14:textId="08B2F125" w:rsidR="00C87753" w:rsidRPr="0085527D" w:rsidRDefault="00FF1EE6" w:rsidP="003A72E7">
      <w:pPr>
        <w:jc w:val="both"/>
        <w:rPr>
          <w:color w:val="1F4E79" w:themeColor="accent1" w:themeShade="80"/>
          <w:shd w:val="clear" w:color="auto" w:fill="FFFFFF"/>
          <w:lang w:val="en-GB"/>
        </w:rPr>
      </w:pPr>
      <w:ins w:id="28" w:author="Diana María Cruz Tejada" w:date="2024-11-27T19:59:00Z" w16du:dateUtc="2024-11-27T18:59:00Z">
        <w:r w:rsidRPr="00E35543">
          <w:rPr>
            <w:color w:val="657C9C" w:themeColor="text2" w:themeTint="BF"/>
            <w:sz w:val="24"/>
            <w:szCs w:val="24"/>
            <w:shd w:val="clear" w:color="auto" w:fill="FFFFFF"/>
            <w:lang w:val="en-CA"/>
          </w:rPr>
          <w:t>Thanks for spotting this</w:t>
        </w:r>
        <w:r>
          <w:rPr>
            <w:color w:val="1F4E79" w:themeColor="accent1" w:themeShade="80"/>
            <w:shd w:val="clear" w:color="auto" w:fill="FFFFFF"/>
            <w:lang w:val="en-CA"/>
          </w:rPr>
          <w:t xml:space="preserve">. </w:t>
        </w:r>
      </w:ins>
      <w:r w:rsidR="00C87753" w:rsidRPr="0085527D">
        <w:rPr>
          <w:color w:val="1F4E79" w:themeColor="accent1" w:themeShade="80"/>
          <w:shd w:val="clear" w:color="auto" w:fill="FFFFFF"/>
          <w:lang w:val="en-GB"/>
        </w:rPr>
        <w:t>We have added parameter estimat</w:t>
      </w:r>
      <w:r w:rsidR="0085527D">
        <w:rPr>
          <w:color w:val="1F4E79" w:themeColor="accent1" w:themeShade="80"/>
          <w:shd w:val="clear" w:color="auto" w:fill="FFFFFF"/>
          <w:lang w:val="en-GB"/>
        </w:rPr>
        <w:t xml:space="preserve">e and confidence intervals in </w:t>
      </w:r>
      <w:r w:rsidR="0085527D" w:rsidRPr="0085527D">
        <w:rPr>
          <w:color w:val="1F4E79" w:themeColor="accent1" w:themeShade="80"/>
          <w:highlight w:val="yellow"/>
          <w:shd w:val="clear" w:color="auto" w:fill="FFFFFF"/>
          <w:lang w:val="en-GB"/>
        </w:rPr>
        <w:t>L</w:t>
      </w:r>
      <w:r w:rsidR="006A27CA">
        <w:rPr>
          <w:color w:val="1F4E79" w:themeColor="accent1" w:themeShade="80"/>
          <w:highlight w:val="yellow"/>
          <w:shd w:val="clear" w:color="auto" w:fill="FFFFFF"/>
          <w:lang w:val="en-GB"/>
        </w:rPr>
        <w:t xml:space="preserve"> 364</w:t>
      </w:r>
      <w:r w:rsidR="0085527D" w:rsidRPr="0085527D">
        <w:rPr>
          <w:color w:val="1F4E79" w:themeColor="accent1" w:themeShade="80"/>
          <w:highlight w:val="yellow"/>
          <w:shd w:val="clear" w:color="auto" w:fill="FFFFFF"/>
          <w:lang w:val="en-GB"/>
        </w:rPr>
        <w:t>.</w:t>
      </w:r>
    </w:p>
    <w:p w14:paraId="4F7CE47D" w14:textId="77777777" w:rsidR="003A72E7" w:rsidRDefault="00D47FE5" w:rsidP="003A72E7">
      <w:pPr>
        <w:jc w:val="both"/>
        <w:rPr>
          <w:shd w:val="clear" w:color="auto" w:fill="FFFFFF"/>
          <w:lang w:val="en-GB"/>
        </w:rPr>
      </w:pPr>
      <w:r w:rsidRPr="005A2687">
        <w:rPr>
          <w:lang w:val="en-GB"/>
        </w:rPr>
        <w:br/>
      </w:r>
      <w:r w:rsidRPr="005A2687">
        <w:rPr>
          <w:shd w:val="clear" w:color="auto" w:fill="FFFFFF"/>
          <w:lang w:val="en-GB"/>
        </w:rPr>
        <w:t>L339- This is a discussion point.</w:t>
      </w:r>
    </w:p>
    <w:p w14:paraId="055666DB" w14:textId="3FD19764" w:rsidR="0085527D" w:rsidRPr="0085527D" w:rsidRDefault="0085527D" w:rsidP="003A72E7">
      <w:pPr>
        <w:jc w:val="both"/>
        <w:rPr>
          <w:color w:val="1F4E79" w:themeColor="accent1" w:themeShade="80"/>
          <w:shd w:val="clear" w:color="auto" w:fill="FFFFFF"/>
          <w:lang w:val="en-GB"/>
        </w:rPr>
      </w:pPr>
      <w:r w:rsidRPr="0085527D">
        <w:rPr>
          <w:color w:val="1F4E79" w:themeColor="accent1" w:themeShade="80"/>
          <w:shd w:val="clear" w:color="auto" w:fill="FFFFFF"/>
          <w:lang w:val="en-GB"/>
        </w:rPr>
        <w:t xml:space="preserve">We appreciate the comment, but we think that the sentence appropriately describes the germination results thus we would like to keep it in results, but </w:t>
      </w:r>
      <w:r w:rsidR="00200A8A">
        <w:rPr>
          <w:color w:val="1F4E79" w:themeColor="accent1" w:themeShade="80"/>
          <w:shd w:val="clear" w:color="auto" w:fill="FFFFFF"/>
          <w:lang w:val="en-GB"/>
        </w:rPr>
        <w:t xml:space="preserve">we </w:t>
      </w:r>
      <w:r w:rsidRPr="0085527D">
        <w:rPr>
          <w:color w:val="1F4E79" w:themeColor="accent1" w:themeShade="80"/>
          <w:shd w:val="clear" w:color="auto" w:fill="FFFFFF"/>
          <w:lang w:val="en-GB"/>
        </w:rPr>
        <w:t>le</w:t>
      </w:r>
      <w:r>
        <w:rPr>
          <w:color w:val="1F4E79" w:themeColor="accent1" w:themeShade="80"/>
          <w:shd w:val="clear" w:color="auto" w:fill="FFFFFF"/>
          <w:lang w:val="en-GB"/>
        </w:rPr>
        <w:t>t the decision in hands of the Associate E</w:t>
      </w:r>
      <w:r w:rsidRPr="0085527D">
        <w:rPr>
          <w:color w:val="1F4E79" w:themeColor="accent1" w:themeShade="80"/>
          <w:shd w:val="clear" w:color="auto" w:fill="FFFFFF"/>
          <w:lang w:val="en-GB"/>
        </w:rPr>
        <w:t>ditor.</w:t>
      </w:r>
    </w:p>
    <w:p w14:paraId="5EB4920F" w14:textId="77777777" w:rsidR="003A72E7" w:rsidRDefault="00D47FE5" w:rsidP="003A72E7">
      <w:pPr>
        <w:jc w:val="both"/>
        <w:rPr>
          <w:shd w:val="clear" w:color="auto" w:fill="FFFFFF"/>
          <w:lang w:val="en-GB"/>
        </w:rPr>
      </w:pPr>
      <w:r w:rsidRPr="005A2687">
        <w:rPr>
          <w:lang w:val="en-GB"/>
        </w:rPr>
        <w:br/>
      </w:r>
      <w:r w:rsidRPr="005A2687">
        <w:rPr>
          <w:shd w:val="clear" w:color="auto" w:fill="FFFFFF"/>
          <w:lang w:val="en-GB"/>
        </w:rPr>
        <w:t>L341- It might be interesting to also note the germination speed between control and after-ripened seeds. I think this would also contribute to the success of seedling establishment, especially in the context of climate change.</w:t>
      </w:r>
    </w:p>
    <w:p w14:paraId="5054339F" w14:textId="21D6705A" w:rsidR="0085527D" w:rsidRPr="0085527D" w:rsidRDefault="0085527D" w:rsidP="003A72E7">
      <w:pPr>
        <w:jc w:val="both"/>
        <w:rPr>
          <w:color w:val="1F4E79" w:themeColor="accent1" w:themeShade="80"/>
          <w:shd w:val="clear" w:color="auto" w:fill="FFFFFF"/>
          <w:lang w:val="en-GB"/>
        </w:rPr>
      </w:pPr>
      <w:r w:rsidRPr="0085527D">
        <w:rPr>
          <w:color w:val="1F4E79" w:themeColor="accent1" w:themeShade="80"/>
          <w:shd w:val="clear" w:color="auto" w:fill="FFFFFF"/>
          <w:lang w:val="en-GB"/>
        </w:rPr>
        <w:lastRenderedPageBreak/>
        <w:t>We agree that with the reviewer’s comment that germination speed might be of importanc</w:t>
      </w:r>
      <w:r w:rsidR="00E93CB9">
        <w:rPr>
          <w:color w:val="1F4E79" w:themeColor="accent1" w:themeShade="80"/>
          <w:shd w:val="clear" w:color="auto" w:fill="FFFFFF"/>
          <w:lang w:val="en-GB"/>
        </w:rPr>
        <w:t xml:space="preserve">e in the climate change context. We have added information about the calculation, results and importance of germination speed in </w:t>
      </w:r>
      <w:r w:rsidR="00E93CB9" w:rsidRPr="008C0DC1">
        <w:rPr>
          <w:color w:val="1F4E79" w:themeColor="accent1" w:themeShade="80"/>
          <w:highlight w:val="yellow"/>
          <w:shd w:val="clear" w:color="auto" w:fill="FFFFFF"/>
          <w:lang w:val="en-GB"/>
        </w:rPr>
        <w:t>L</w:t>
      </w:r>
      <w:r w:rsidR="00D40304">
        <w:rPr>
          <w:color w:val="1F4E79" w:themeColor="accent1" w:themeShade="80"/>
          <w:highlight w:val="yellow"/>
          <w:shd w:val="clear" w:color="auto" w:fill="FFFFFF"/>
          <w:lang w:val="en-GB"/>
        </w:rPr>
        <w:t>306-308, L 365-367</w:t>
      </w:r>
      <w:r w:rsidR="008C0DC1">
        <w:rPr>
          <w:color w:val="1F4E79" w:themeColor="accent1" w:themeShade="80"/>
          <w:shd w:val="clear" w:color="auto" w:fill="FFFFFF"/>
          <w:lang w:val="en-GB"/>
        </w:rPr>
        <w:t xml:space="preserve"> and </w:t>
      </w:r>
      <w:r w:rsidR="00D40304">
        <w:rPr>
          <w:color w:val="1F4E79" w:themeColor="accent1" w:themeShade="80"/>
          <w:highlight w:val="yellow"/>
          <w:shd w:val="clear" w:color="auto" w:fill="FFFFFF"/>
          <w:lang w:val="en-GB"/>
        </w:rPr>
        <w:t>L 401-402</w:t>
      </w:r>
      <w:r w:rsidR="008C0DC1">
        <w:rPr>
          <w:color w:val="1F4E79" w:themeColor="accent1" w:themeShade="80"/>
          <w:shd w:val="clear" w:color="auto" w:fill="FFFFFF"/>
          <w:lang w:val="en-GB"/>
        </w:rPr>
        <w:t>.</w:t>
      </w:r>
    </w:p>
    <w:p w14:paraId="494D435D" w14:textId="77777777" w:rsidR="00CB190B" w:rsidRDefault="00D47FE5" w:rsidP="003A72E7">
      <w:pPr>
        <w:jc w:val="both"/>
        <w:rPr>
          <w:shd w:val="clear" w:color="auto" w:fill="FFFFFF"/>
          <w:lang w:val="en-GB"/>
        </w:rPr>
      </w:pPr>
      <w:r w:rsidRPr="005A2687">
        <w:rPr>
          <w:lang w:val="en-GB"/>
        </w:rPr>
        <w:br/>
      </w:r>
      <w:r w:rsidRPr="005A2687">
        <w:rPr>
          <w:shd w:val="clear" w:color="auto" w:fill="FFFFFF"/>
          <w:lang w:val="en-GB"/>
        </w:rPr>
        <w:t>In the results section, it is always good practice to use accurate germination percentages. Perhaps you can write "almost 100%" or "below 50%" in the discussion.</w:t>
      </w:r>
    </w:p>
    <w:p w14:paraId="341E1024" w14:textId="20B8ABFE" w:rsidR="00D36AE7" w:rsidRPr="00D36AE7" w:rsidRDefault="00D36AE7" w:rsidP="003A72E7">
      <w:pPr>
        <w:jc w:val="both"/>
        <w:rPr>
          <w:color w:val="1F4E79" w:themeColor="accent1" w:themeShade="80"/>
          <w:shd w:val="clear" w:color="auto" w:fill="FFFFFF"/>
          <w:lang w:val="en-GB"/>
        </w:rPr>
      </w:pPr>
      <w:r w:rsidRPr="00D36AE7">
        <w:rPr>
          <w:color w:val="1F4E79" w:themeColor="accent1" w:themeShade="80"/>
          <w:shd w:val="clear" w:color="auto" w:fill="FFFFFF"/>
          <w:lang w:val="en-GB"/>
        </w:rPr>
        <w:t>We agree with the comment of the reviewer however, we are using the average values a</w:t>
      </w:r>
      <w:r>
        <w:rPr>
          <w:color w:val="1F4E79" w:themeColor="accent1" w:themeShade="80"/>
          <w:shd w:val="clear" w:color="auto" w:fill="FFFFFF"/>
          <w:lang w:val="en-GB"/>
        </w:rPr>
        <w:t>cross all our subpopulations</w:t>
      </w:r>
      <w:r w:rsidR="00200A8A">
        <w:rPr>
          <w:color w:val="1F4E79" w:themeColor="accent1" w:themeShade="80"/>
          <w:shd w:val="clear" w:color="auto" w:fill="FFFFFF"/>
          <w:lang w:val="en-GB"/>
        </w:rPr>
        <w:t xml:space="preserve"> to highlight the general patterns across all subpopulations</w:t>
      </w:r>
      <w:r>
        <w:rPr>
          <w:color w:val="1F4E79" w:themeColor="accent1" w:themeShade="80"/>
          <w:shd w:val="clear" w:color="auto" w:fill="FFFFFF"/>
          <w:lang w:val="en-GB"/>
        </w:rPr>
        <w:t>. We</w:t>
      </w:r>
      <w:r w:rsidRPr="00D36AE7">
        <w:rPr>
          <w:color w:val="1F4E79" w:themeColor="accent1" w:themeShade="80"/>
          <w:shd w:val="clear" w:color="auto" w:fill="FFFFFF"/>
          <w:lang w:val="en-GB"/>
        </w:rPr>
        <w:t xml:space="preserve"> have added clarification in </w:t>
      </w:r>
      <w:r w:rsidR="00691490">
        <w:rPr>
          <w:color w:val="1F4E79" w:themeColor="accent1" w:themeShade="80"/>
          <w:highlight w:val="yellow"/>
          <w:shd w:val="clear" w:color="auto" w:fill="FFFFFF"/>
          <w:lang w:val="en-GB"/>
        </w:rPr>
        <w:t>L 356-357</w:t>
      </w:r>
      <w:r w:rsidRPr="00D36AE7">
        <w:rPr>
          <w:color w:val="1F4E79" w:themeColor="accent1" w:themeShade="80"/>
          <w:shd w:val="clear" w:color="auto" w:fill="FFFFFF"/>
          <w:lang w:val="en-GB"/>
        </w:rPr>
        <w:t>.</w:t>
      </w:r>
    </w:p>
    <w:p w14:paraId="005E0841" w14:textId="77777777" w:rsidR="00CB190B" w:rsidRDefault="00D47FE5" w:rsidP="003A72E7">
      <w:pPr>
        <w:jc w:val="both"/>
        <w:rPr>
          <w:shd w:val="clear" w:color="auto" w:fill="FFFFFF"/>
          <w:lang w:val="en-GB"/>
        </w:rPr>
      </w:pPr>
      <w:r w:rsidRPr="005A2687">
        <w:rPr>
          <w:lang w:val="en-GB"/>
        </w:rPr>
        <w:br/>
      </w:r>
      <w:r w:rsidRPr="005A2687">
        <w:rPr>
          <w:shd w:val="clear" w:color="auto" w:fill="FFFFFF"/>
          <w:lang w:val="en-GB"/>
        </w:rPr>
        <w:t>L342- Did you see if the seeds dried during after-ripening? In my experience, this happens a lot and affects the water potential experiments.</w:t>
      </w:r>
    </w:p>
    <w:p w14:paraId="326F4A8E" w14:textId="57942739" w:rsidR="00D36AE7" w:rsidRPr="005A2687" w:rsidRDefault="00D36AE7" w:rsidP="003A72E7">
      <w:pPr>
        <w:jc w:val="both"/>
        <w:rPr>
          <w:shd w:val="clear" w:color="auto" w:fill="FFFFFF"/>
          <w:lang w:val="en-GB"/>
        </w:rPr>
      </w:pPr>
      <w:r w:rsidRPr="00691490">
        <w:rPr>
          <w:color w:val="2E74B5" w:themeColor="accent1" w:themeShade="BF"/>
          <w:shd w:val="clear" w:color="auto" w:fill="FFFFFF"/>
          <w:lang w:val="en-GB"/>
        </w:rPr>
        <w:t xml:space="preserve">During after ripening, all seed lots were kept at room conditions with </w:t>
      </w:r>
      <w:r w:rsidR="00DF6C73" w:rsidRPr="00691490">
        <w:rPr>
          <w:color w:val="2E74B5" w:themeColor="accent1" w:themeShade="BF"/>
          <w:shd w:val="clear" w:color="auto" w:fill="FFFFFF"/>
          <w:lang w:val="en-GB"/>
        </w:rPr>
        <w:t>22ºC</w:t>
      </w:r>
      <w:r w:rsidRPr="00691490">
        <w:rPr>
          <w:color w:val="2E74B5" w:themeColor="accent1" w:themeShade="BF"/>
          <w:shd w:val="clear" w:color="auto" w:fill="FFFFFF"/>
          <w:lang w:val="en-GB"/>
        </w:rPr>
        <w:t xml:space="preserve"> and 35% of relative humidity</w:t>
      </w:r>
      <w:r w:rsidR="00DF6C73" w:rsidRPr="00691490">
        <w:rPr>
          <w:color w:val="2E74B5" w:themeColor="accent1" w:themeShade="BF"/>
          <w:shd w:val="clear" w:color="auto" w:fill="FFFFFF"/>
          <w:lang w:val="en-GB"/>
        </w:rPr>
        <w:t xml:space="preserve"> (</w:t>
      </w:r>
      <w:r w:rsidR="00DF6C73" w:rsidRPr="00691490">
        <w:rPr>
          <w:color w:val="2E74B5" w:themeColor="accent1" w:themeShade="BF"/>
          <w:highlight w:val="yellow"/>
          <w:shd w:val="clear" w:color="auto" w:fill="FFFFFF"/>
          <w:lang w:val="en-GB"/>
        </w:rPr>
        <w:t>L 228-229</w:t>
      </w:r>
      <w:r w:rsidR="00DF6C73" w:rsidRPr="00691490">
        <w:rPr>
          <w:color w:val="2E74B5" w:themeColor="accent1" w:themeShade="BF"/>
          <w:shd w:val="clear" w:color="auto" w:fill="FFFFFF"/>
          <w:lang w:val="en-GB"/>
        </w:rPr>
        <w:t>)</w:t>
      </w:r>
      <w:r w:rsidR="006A7069" w:rsidRPr="00691490">
        <w:rPr>
          <w:color w:val="2E74B5" w:themeColor="accent1" w:themeShade="BF"/>
          <w:shd w:val="clear" w:color="auto" w:fill="FFFFFF"/>
          <w:lang w:val="en-GB"/>
        </w:rPr>
        <w:t xml:space="preserve"> and w</w:t>
      </w:r>
      <w:r w:rsidRPr="00691490">
        <w:rPr>
          <w:color w:val="2E74B5" w:themeColor="accent1" w:themeShade="BF"/>
          <w:shd w:val="clear" w:color="auto" w:fill="FFFFFF"/>
          <w:lang w:val="en-GB"/>
        </w:rPr>
        <w:t xml:space="preserve">e did not </w:t>
      </w:r>
      <w:proofErr w:type="gramStart"/>
      <w:r w:rsidRPr="00691490">
        <w:rPr>
          <w:color w:val="2E74B5" w:themeColor="accent1" w:themeShade="BF"/>
          <w:shd w:val="clear" w:color="auto" w:fill="FFFFFF"/>
          <w:lang w:val="en-GB"/>
        </w:rPr>
        <w:t>observed</w:t>
      </w:r>
      <w:proofErr w:type="gramEnd"/>
      <w:r w:rsidRPr="00691490">
        <w:rPr>
          <w:color w:val="2E74B5" w:themeColor="accent1" w:themeShade="BF"/>
          <w:shd w:val="clear" w:color="auto" w:fill="FFFFFF"/>
          <w:lang w:val="en-GB"/>
        </w:rPr>
        <w:t xml:space="preserve"> dried seeds.</w:t>
      </w:r>
      <w:r>
        <w:rPr>
          <w:shd w:val="clear" w:color="auto" w:fill="FFFFFF"/>
          <w:lang w:val="en-GB"/>
        </w:rPr>
        <w:t xml:space="preserve"> </w:t>
      </w:r>
      <w:r w:rsidRPr="00D36AE7">
        <w:rPr>
          <w:color w:val="FF0000"/>
          <w:shd w:val="clear" w:color="auto" w:fill="FFFFFF"/>
          <w:lang w:val="en-GB"/>
        </w:rPr>
        <w:t>Affects the water potential how??</w:t>
      </w:r>
    </w:p>
    <w:p w14:paraId="728BF21D" w14:textId="77777777" w:rsidR="00D36AE7" w:rsidRDefault="00D47FE5" w:rsidP="003A72E7">
      <w:pPr>
        <w:jc w:val="both"/>
        <w:rPr>
          <w:shd w:val="clear" w:color="auto" w:fill="FFFFFF"/>
          <w:lang w:val="en-GB"/>
        </w:rPr>
      </w:pPr>
      <w:r w:rsidRPr="005A2687">
        <w:rPr>
          <w:lang w:val="en-GB"/>
        </w:rPr>
        <w:br/>
      </w:r>
      <w:r w:rsidRPr="005A2687">
        <w:rPr>
          <w:shd w:val="clear" w:color="auto" w:fill="FFFFFF"/>
          <w:lang w:val="en-GB"/>
        </w:rPr>
        <w:t>L361- "We firstly checked"? But what are the potential effects of seed mass on? Seed death?</w:t>
      </w:r>
      <w:r w:rsidRPr="005A2687">
        <w:rPr>
          <w:lang w:val="en-GB"/>
        </w:rPr>
        <w:br/>
      </w:r>
      <w:r w:rsidRPr="005A2687">
        <w:rPr>
          <w:shd w:val="clear" w:color="auto" w:fill="FFFFFF"/>
          <w:lang w:val="en-GB"/>
        </w:rPr>
        <w:t>In one page of results, the authors did not explain the results of several other experiments they included in the methods. For example, the climatic data were completely excluded. If they are not useful, then why write about the experimental process in the method section?</w:t>
      </w:r>
    </w:p>
    <w:p w14:paraId="7DD44A87" w14:textId="1AFD9CBF" w:rsidR="00DF6C73" w:rsidRPr="004756A6" w:rsidRDefault="004756A6" w:rsidP="003A72E7">
      <w:pPr>
        <w:jc w:val="both"/>
        <w:rPr>
          <w:color w:val="1F4E79" w:themeColor="accent1" w:themeShade="80"/>
          <w:shd w:val="clear" w:color="auto" w:fill="FFFFFF"/>
          <w:lang w:val="en-GB"/>
        </w:rPr>
      </w:pPr>
      <w:r w:rsidRPr="004756A6">
        <w:rPr>
          <w:color w:val="1F4E79" w:themeColor="accent1" w:themeShade="80"/>
          <w:shd w:val="clear" w:color="auto" w:fill="FFFFFF"/>
          <w:lang w:val="en-GB"/>
        </w:rPr>
        <w:t>We</w:t>
      </w:r>
      <w:r w:rsidR="00DF6C73" w:rsidRPr="004756A6">
        <w:rPr>
          <w:color w:val="1F4E79" w:themeColor="accent1" w:themeShade="80"/>
          <w:shd w:val="clear" w:color="auto" w:fill="FFFFFF"/>
          <w:lang w:val="en-GB"/>
        </w:rPr>
        <w:t xml:space="preserve"> appreciate reviewer detailed comments. Seed mass is a known trait that can modulate germination responses and is sometimes used as a proxy of maternal effects. </w:t>
      </w:r>
      <w:commentRangeStart w:id="29"/>
      <w:r w:rsidR="00DF6C73" w:rsidRPr="004756A6">
        <w:rPr>
          <w:color w:val="1F4E79" w:themeColor="accent1" w:themeShade="80"/>
          <w:shd w:val="clear" w:color="auto" w:fill="FFFFFF"/>
          <w:lang w:val="en-GB"/>
        </w:rPr>
        <w:t xml:space="preserve">Despite this, the literature reports contradictory effects of seed mass when used as an explanatory factor to germination responses under drought, in some cases are small seeds the ones germinating better while in others are larger seeds. Potential effects and literature from the topic are explained in </w:t>
      </w:r>
      <w:r w:rsidR="006A27CA">
        <w:rPr>
          <w:color w:val="1F4E79" w:themeColor="accent1" w:themeShade="80"/>
          <w:highlight w:val="yellow"/>
          <w:shd w:val="clear" w:color="auto" w:fill="FFFFFF"/>
          <w:lang w:val="en-GB"/>
        </w:rPr>
        <w:t>L 347-353</w:t>
      </w:r>
      <w:commentRangeEnd w:id="29"/>
      <w:r w:rsidR="00854945">
        <w:rPr>
          <w:rStyle w:val="CommentReference"/>
        </w:rPr>
        <w:commentReference w:id="29"/>
      </w:r>
      <w:r w:rsidR="00DF6C73" w:rsidRPr="004756A6">
        <w:rPr>
          <w:color w:val="1F4E79" w:themeColor="accent1" w:themeShade="80"/>
          <w:shd w:val="clear" w:color="auto" w:fill="FFFFFF"/>
          <w:lang w:val="en-GB"/>
        </w:rPr>
        <w:t>.</w:t>
      </w:r>
    </w:p>
    <w:p w14:paraId="543C10F5" w14:textId="06CB5218" w:rsidR="00DF6C73" w:rsidRPr="004756A6" w:rsidRDefault="00DF6C73" w:rsidP="003A72E7">
      <w:pPr>
        <w:jc w:val="both"/>
        <w:rPr>
          <w:color w:val="1F4E79" w:themeColor="accent1" w:themeShade="80"/>
          <w:shd w:val="clear" w:color="auto" w:fill="FFFFFF"/>
          <w:lang w:val="en-GB"/>
        </w:rPr>
      </w:pPr>
      <w:r w:rsidRPr="004756A6">
        <w:rPr>
          <w:color w:val="1F4E79" w:themeColor="accent1" w:themeShade="80"/>
          <w:shd w:val="clear" w:color="auto" w:fill="FFFFFF"/>
          <w:lang w:val="en-GB"/>
        </w:rPr>
        <w:t>Clim</w:t>
      </w:r>
      <w:r w:rsidR="004756A6" w:rsidRPr="004756A6">
        <w:rPr>
          <w:color w:val="1F4E79" w:themeColor="accent1" w:themeShade="80"/>
          <w:shd w:val="clear" w:color="auto" w:fill="FFFFFF"/>
          <w:lang w:val="en-GB"/>
        </w:rPr>
        <w:t>atic data was used to calculate</w:t>
      </w:r>
      <w:r w:rsidRPr="004756A6">
        <w:rPr>
          <w:color w:val="1F4E79" w:themeColor="accent1" w:themeShade="80"/>
          <w:shd w:val="clear" w:color="auto" w:fill="FFFFFF"/>
          <w:lang w:val="en-GB"/>
        </w:rPr>
        <w:t xml:space="preserve"> each subpopulations growing degree days, a bioclimatic index that highly correlated with the amount of drought measured in the soil and thus experienced by the seeds</w:t>
      </w:r>
      <w:r w:rsidR="004756A6" w:rsidRPr="004756A6">
        <w:rPr>
          <w:color w:val="1F4E79" w:themeColor="accent1" w:themeShade="80"/>
          <w:shd w:val="clear" w:color="auto" w:fill="FFFFFF"/>
          <w:lang w:val="en-GB"/>
        </w:rPr>
        <w:t xml:space="preserve"> </w:t>
      </w:r>
      <w:r w:rsidR="004756A6" w:rsidRPr="004756A6">
        <w:rPr>
          <w:color w:val="1F4E79" w:themeColor="accent1" w:themeShade="80"/>
          <w:highlight w:val="yellow"/>
          <w:shd w:val="clear" w:color="auto" w:fill="FFFFFF"/>
          <w:lang w:val="en-GB"/>
        </w:rPr>
        <w:t>L 205-213</w:t>
      </w:r>
      <w:r w:rsidRPr="004756A6">
        <w:rPr>
          <w:color w:val="1F4E79" w:themeColor="accent1" w:themeShade="80"/>
          <w:shd w:val="clear" w:color="auto" w:fill="FFFFFF"/>
          <w:lang w:val="en-GB"/>
        </w:rPr>
        <w:t xml:space="preserve">. Additionally, the other climatic data was reported as a </w:t>
      </w:r>
      <w:proofErr w:type="gramStart"/>
      <w:r w:rsidRPr="004756A6">
        <w:rPr>
          <w:color w:val="1F4E79" w:themeColor="accent1" w:themeShade="80"/>
          <w:shd w:val="clear" w:color="auto" w:fill="FFFFFF"/>
          <w:lang w:val="en-GB"/>
        </w:rPr>
        <w:t>descriptions</w:t>
      </w:r>
      <w:proofErr w:type="gramEnd"/>
      <w:r w:rsidRPr="004756A6">
        <w:rPr>
          <w:color w:val="1F4E79" w:themeColor="accent1" w:themeShade="80"/>
          <w:shd w:val="clear" w:color="auto" w:fill="FFFFFF"/>
          <w:lang w:val="en-GB"/>
        </w:rPr>
        <w:t xml:space="preserve"> of the subpopulations environmental conditions</w:t>
      </w:r>
      <w:r w:rsidR="004756A6" w:rsidRPr="004756A6">
        <w:rPr>
          <w:color w:val="1F4E79" w:themeColor="accent1" w:themeShade="80"/>
          <w:shd w:val="clear" w:color="auto" w:fill="FFFFFF"/>
          <w:lang w:val="en-GB"/>
        </w:rPr>
        <w:t xml:space="preserve"> </w:t>
      </w:r>
      <w:r w:rsidR="004756A6" w:rsidRPr="004756A6">
        <w:rPr>
          <w:color w:val="1F4E79" w:themeColor="accent1" w:themeShade="80"/>
          <w:highlight w:val="yellow"/>
          <w:shd w:val="clear" w:color="auto" w:fill="FFFFFF"/>
          <w:lang w:val="en-GB"/>
        </w:rPr>
        <w:t>L 214-219</w:t>
      </w:r>
      <w:r w:rsidRPr="004756A6">
        <w:rPr>
          <w:color w:val="1F4E79" w:themeColor="accent1" w:themeShade="80"/>
          <w:shd w:val="clear" w:color="auto" w:fill="FFFFFF"/>
          <w:lang w:val="en-GB"/>
        </w:rPr>
        <w:t>. Climatic data is also used in the discussion to interpret the plausible explanations for the results obtained</w:t>
      </w:r>
      <w:r w:rsidR="004756A6" w:rsidRPr="004756A6">
        <w:rPr>
          <w:color w:val="1F4E79" w:themeColor="accent1" w:themeShade="80"/>
          <w:shd w:val="clear" w:color="auto" w:fill="FFFFFF"/>
          <w:lang w:val="en-GB"/>
        </w:rPr>
        <w:t xml:space="preserve"> </w:t>
      </w:r>
      <w:r w:rsidR="004756A6" w:rsidRPr="004756A6">
        <w:rPr>
          <w:color w:val="1F4E79" w:themeColor="accent1" w:themeShade="80"/>
          <w:highlight w:val="yellow"/>
          <w:shd w:val="clear" w:color="auto" w:fill="FFFFFF"/>
          <w:lang w:val="en-GB"/>
        </w:rPr>
        <w:t>L 4</w:t>
      </w:r>
      <w:r w:rsidR="006A27CA">
        <w:rPr>
          <w:color w:val="1F4E79" w:themeColor="accent1" w:themeShade="80"/>
          <w:highlight w:val="yellow"/>
          <w:shd w:val="clear" w:color="auto" w:fill="FFFFFF"/>
          <w:lang w:val="en-GB"/>
        </w:rPr>
        <w:t>42</w:t>
      </w:r>
      <w:r w:rsidR="004756A6" w:rsidRPr="004756A6">
        <w:rPr>
          <w:color w:val="1F4E79" w:themeColor="accent1" w:themeShade="80"/>
          <w:highlight w:val="yellow"/>
          <w:shd w:val="clear" w:color="auto" w:fill="FFFFFF"/>
          <w:lang w:val="en-GB"/>
        </w:rPr>
        <w:t>-</w:t>
      </w:r>
      <w:r w:rsidR="004756A6" w:rsidRPr="00691490">
        <w:rPr>
          <w:color w:val="1F4E79" w:themeColor="accent1" w:themeShade="80"/>
          <w:highlight w:val="yellow"/>
          <w:shd w:val="clear" w:color="auto" w:fill="FFFFFF"/>
          <w:lang w:val="en-GB"/>
        </w:rPr>
        <w:t>4</w:t>
      </w:r>
      <w:r w:rsidR="006A27CA">
        <w:rPr>
          <w:color w:val="1F4E79" w:themeColor="accent1" w:themeShade="80"/>
          <w:highlight w:val="yellow"/>
          <w:shd w:val="clear" w:color="auto" w:fill="FFFFFF"/>
          <w:lang w:val="en-GB"/>
        </w:rPr>
        <w:t>45</w:t>
      </w:r>
      <w:r w:rsidRPr="00691490">
        <w:rPr>
          <w:color w:val="1F4E79" w:themeColor="accent1" w:themeShade="80"/>
          <w:highlight w:val="yellow"/>
          <w:shd w:val="clear" w:color="auto" w:fill="FFFFFF"/>
          <w:lang w:val="en-GB"/>
        </w:rPr>
        <w:t>.</w:t>
      </w:r>
    </w:p>
    <w:p w14:paraId="1F6360D8" w14:textId="77777777" w:rsidR="00CB190B" w:rsidRDefault="00D47FE5" w:rsidP="003A72E7">
      <w:pPr>
        <w:jc w:val="both"/>
        <w:rPr>
          <w:shd w:val="clear" w:color="auto" w:fill="FFFFFF"/>
          <w:lang w:val="en-GB"/>
        </w:rPr>
      </w:pPr>
      <w:r w:rsidRPr="005A2687">
        <w:rPr>
          <w:lang w:val="en-GB"/>
        </w:rPr>
        <w:br/>
      </w:r>
      <w:r w:rsidRPr="005A2687">
        <w:rPr>
          <w:lang w:val="en-GB"/>
        </w:rPr>
        <w:br/>
      </w:r>
      <w:r w:rsidRPr="005A2687">
        <w:rPr>
          <w:shd w:val="clear" w:color="auto" w:fill="FFFFFF"/>
          <w:lang w:val="en-GB"/>
        </w:rPr>
        <w:t>Discussion</w:t>
      </w:r>
      <w:r w:rsidRPr="005A2687">
        <w:rPr>
          <w:lang w:val="en-GB"/>
        </w:rPr>
        <w:br/>
      </w:r>
      <w:r w:rsidRPr="005A2687">
        <w:rPr>
          <w:shd w:val="clear" w:color="auto" w:fill="FFFFFF"/>
          <w:lang w:val="en-GB"/>
        </w:rPr>
        <w:t>I am really surprised the authors say "our results" in the discussion many times but never mention which specific results.</w:t>
      </w:r>
    </w:p>
    <w:p w14:paraId="42871024" w14:textId="55EA42DF" w:rsidR="004756A6" w:rsidRPr="005A2687" w:rsidRDefault="004756A6" w:rsidP="003A72E7">
      <w:pPr>
        <w:jc w:val="both"/>
        <w:rPr>
          <w:shd w:val="clear" w:color="auto" w:fill="FFFFFF"/>
          <w:lang w:val="en-GB"/>
        </w:rPr>
      </w:pPr>
      <w:r w:rsidRPr="00E312D6">
        <w:rPr>
          <w:color w:val="1F4E79" w:themeColor="accent1" w:themeShade="80"/>
          <w:shd w:val="clear" w:color="auto" w:fill="FFFFFF"/>
          <w:lang w:val="en-GB"/>
        </w:rPr>
        <w:t xml:space="preserve">We </w:t>
      </w:r>
      <w:r w:rsidR="00E312D6" w:rsidRPr="00E312D6">
        <w:rPr>
          <w:color w:val="1F4E79" w:themeColor="accent1" w:themeShade="80"/>
          <w:shd w:val="clear" w:color="auto" w:fill="FFFFFF"/>
          <w:lang w:val="en-GB"/>
        </w:rPr>
        <w:t xml:space="preserve">partially </w:t>
      </w:r>
      <w:r w:rsidRPr="00E312D6">
        <w:rPr>
          <w:color w:val="1F4E79" w:themeColor="accent1" w:themeShade="80"/>
          <w:shd w:val="clear" w:color="auto" w:fill="FFFFFF"/>
          <w:lang w:val="en-GB"/>
        </w:rPr>
        <w:t xml:space="preserve">agree with the reviewer </w:t>
      </w:r>
      <w:r w:rsidR="00E312D6" w:rsidRPr="00E312D6">
        <w:rPr>
          <w:color w:val="1F4E79" w:themeColor="accent1" w:themeShade="80"/>
          <w:shd w:val="clear" w:color="auto" w:fill="FFFFFF"/>
          <w:lang w:val="en-GB"/>
        </w:rPr>
        <w:t>comment, in most cases those specific results are specified at the beginning of each paragraph</w:t>
      </w:r>
      <w:r w:rsidRPr="00E312D6">
        <w:rPr>
          <w:color w:val="1F4E79" w:themeColor="accent1" w:themeShade="80"/>
          <w:shd w:val="clear" w:color="auto" w:fill="FFFFFF"/>
          <w:lang w:val="en-GB"/>
        </w:rPr>
        <w:t xml:space="preserve"> </w:t>
      </w:r>
      <w:r w:rsidR="00E312D6" w:rsidRPr="00E312D6">
        <w:rPr>
          <w:color w:val="1F4E79" w:themeColor="accent1" w:themeShade="80"/>
          <w:shd w:val="clear" w:color="auto" w:fill="FFFFFF"/>
          <w:lang w:val="en-GB"/>
        </w:rPr>
        <w:t>nevertheless</w:t>
      </w:r>
      <w:r w:rsidR="000B7C64">
        <w:rPr>
          <w:color w:val="1F4E79" w:themeColor="accent1" w:themeShade="80"/>
          <w:shd w:val="clear" w:color="auto" w:fill="FFFFFF"/>
          <w:lang w:val="en-GB"/>
        </w:rPr>
        <w:t>,</w:t>
      </w:r>
      <w:r w:rsidR="00E312D6" w:rsidRPr="00E312D6">
        <w:rPr>
          <w:color w:val="1F4E79" w:themeColor="accent1" w:themeShade="80"/>
          <w:shd w:val="clear" w:color="auto" w:fill="FFFFFF"/>
          <w:lang w:val="en-GB"/>
        </w:rPr>
        <w:t xml:space="preserve"> we</w:t>
      </w:r>
      <w:r w:rsidRPr="00E312D6">
        <w:rPr>
          <w:color w:val="1F4E79" w:themeColor="accent1" w:themeShade="80"/>
          <w:shd w:val="clear" w:color="auto" w:fill="FFFFFF"/>
          <w:lang w:val="en-GB"/>
        </w:rPr>
        <w:t xml:space="preserve"> have clarified to which results we refer to at every point. See </w:t>
      </w:r>
      <w:r w:rsidR="006A27CA">
        <w:rPr>
          <w:color w:val="1F4E79" w:themeColor="accent1" w:themeShade="80"/>
          <w:highlight w:val="yellow"/>
          <w:shd w:val="clear" w:color="auto" w:fill="FFFFFF"/>
          <w:lang w:val="en-GB"/>
        </w:rPr>
        <w:t>L 406</w:t>
      </w:r>
      <w:r w:rsidR="00691490">
        <w:rPr>
          <w:color w:val="1F4E79" w:themeColor="accent1" w:themeShade="80"/>
          <w:highlight w:val="yellow"/>
          <w:shd w:val="clear" w:color="auto" w:fill="FFFFFF"/>
          <w:lang w:val="en-GB"/>
        </w:rPr>
        <w:t>-4</w:t>
      </w:r>
      <w:r w:rsidR="006A27CA">
        <w:rPr>
          <w:color w:val="1F4E79" w:themeColor="accent1" w:themeShade="80"/>
          <w:highlight w:val="yellow"/>
          <w:shd w:val="clear" w:color="auto" w:fill="FFFFFF"/>
          <w:lang w:val="en-GB"/>
        </w:rPr>
        <w:t>07</w:t>
      </w:r>
      <w:r w:rsidRPr="00E312D6">
        <w:rPr>
          <w:color w:val="1F4E79" w:themeColor="accent1" w:themeShade="80"/>
          <w:highlight w:val="yellow"/>
          <w:shd w:val="clear" w:color="auto" w:fill="FFFFFF"/>
          <w:lang w:val="en-GB"/>
        </w:rPr>
        <w:t xml:space="preserve">, </w:t>
      </w:r>
      <w:r w:rsidR="00691490">
        <w:rPr>
          <w:color w:val="1F4E79" w:themeColor="accent1" w:themeShade="80"/>
          <w:highlight w:val="yellow"/>
          <w:shd w:val="clear" w:color="auto" w:fill="FFFFFF"/>
          <w:lang w:val="en-GB"/>
        </w:rPr>
        <w:t>L 43</w:t>
      </w:r>
      <w:r w:rsidR="006A27CA">
        <w:rPr>
          <w:color w:val="1F4E79" w:themeColor="accent1" w:themeShade="80"/>
          <w:highlight w:val="yellow"/>
          <w:shd w:val="clear" w:color="auto" w:fill="FFFFFF"/>
          <w:lang w:val="en-GB"/>
        </w:rPr>
        <w:t>2</w:t>
      </w:r>
      <w:r w:rsidR="00691490">
        <w:rPr>
          <w:color w:val="1F4E79" w:themeColor="accent1" w:themeShade="80"/>
          <w:highlight w:val="yellow"/>
          <w:shd w:val="clear" w:color="auto" w:fill="FFFFFF"/>
          <w:lang w:val="en-GB"/>
        </w:rPr>
        <w:t>, L 43</w:t>
      </w:r>
      <w:r w:rsidR="006A27CA">
        <w:rPr>
          <w:color w:val="1F4E79" w:themeColor="accent1" w:themeShade="80"/>
          <w:highlight w:val="yellow"/>
          <w:shd w:val="clear" w:color="auto" w:fill="FFFFFF"/>
          <w:lang w:val="en-GB"/>
        </w:rPr>
        <w:t>5</w:t>
      </w:r>
      <w:r w:rsidR="00E312D6" w:rsidRPr="00E312D6">
        <w:rPr>
          <w:color w:val="1F4E79" w:themeColor="accent1" w:themeShade="80"/>
          <w:highlight w:val="yellow"/>
          <w:shd w:val="clear" w:color="auto" w:fill="FFFFFF"/>
          <w:lang w:val="en-GB"/>
        </w:rPr>
        <w:t>, L 44</w:t>
      </w:r>
      <w:r w:rsidR="006A27CA">
        <w:rPr>
          <w:color w:val="1F4E79" w:themeColor="accent1" w:themeShade="80"/>
          <w:highlight w:val="yellow"/>
          <w:shd w:val="clear" w:color="auto" w:fill="FFFFFF"/>
          <w:lang w:val="en-GB"/>
        </w:rPr>
        <w:t>6</w:t>
      </w:r>
      <w:r w:rsidR="00E312D6" w:rsidRPr="00E312D6">
        <w:rPr>
          <w:color w:val="1F4E79" w:themeColor="accent1" w:themeShade="80"/>
          <w:highlight w:val="yellow"/>
          <w:shd w:val="clear" w:color="auto" w:fill="FFFFFF"/>
          <w:lang w:val="en-GB"/>
        </w:rPr>
        <w:t>-4</w:t>
      </w:r>
      <w:r w:rsidR="006A27CA">
        <w:rPr>
          <w:color w:val="1F4E79" w:themeColor="accent1" w:themeShade="80"/>
          <w:highlight w:val="yellow"/>
          <w:shd w:val="clear" w:color="auto" w:fill="FFFFFF"/>
          <w:lang w:val="en-GB"/>
        </w:rPr>
        <w:t>47</w:t>
      </w:r>
      <w:r w:rsidR="00E312D6" w:rsidRPr="00E312D6">
        <w:rPr>
          <w:color w:val="1F4E79" w:themeColor="accent1" w:themeShade="80"/>
          <w:highlight w:val="yellow"/>
          <w:shd w:val="clear" w:color="auto" w:fill="FFFFFF"/>
          <w:lang w:val="en-GB"/>
        </w:rPr>
        <w:t>, L 4</w:t>
      </w:r>
      <w:r w:rsidR="006A27CA">
        <w:rPr>
          <w:color w:val="1F4E79" w:themeColor="accent1" w:themeShade="80"/>
          <w:highlight w:val="yellow"/>
          <w:shd w:val="clear" w:color="auto" w:fill="FFFFFF"/>
          <w:lang w:val="en-GB"/>
        </w:rPr>
        <w:t>60</w:t>
      </w:r>
      <w:r w:rsidR="00E312D6" w:rsidRPr="00E312D6">
        <w:rPr>
          <w:color w:val="1F4E79" w:themeColor="accent1" w:themeShade="80"/>
          <w:highlight w:val="yellow"/>
          <w:shd w:val="clear" w:color="auto" w:fill="FFFFFF"/>
          <w:lang w:val="en-GB"/>
        </w:rPr>
        <w:t>-4</w:t>
      </w:r>
      <w:r w:rsidR="006A27CA">
        <w:rPr>
          <w:color w:val="1F4E79" w:themeColor="accent1" w:themeShade="80"/>
          <w:highlight w:val="yellow"/>
          <w:shd w:val="clear" w:color="auto" w:fill="FFFFFF"/>
          <w:lang w:val="en-GB"/>
        </w:rPr>
        <w:t>61</w:t>
      </w:r>
      <w:r w:rsidR="00691490">
        <w:rPr>
          <w:color w:val="1F4E79" w:themeColor="accent1" w:themeShade="80"/>
          <w:highlight w:val="yellow"/>
          <w:shd w:val="clear" w:color="auto" w:fill="FFFFFF"/>
          <w:lang w:val="en-GB"/>
        </w:rPr>
        <w:t>, L49</w:t>
      </w:r>
      <w:r w:rsidR="006A27CA">
        <w:rPr>
          <w:color w:val="1F4E79" w:themeColor="accent1" w:themeShade="80"/>
          <w:highlight w:val="yellow"/>
          <w:shd w:val="clear" w:color="auto" w:fill="FFFFFF"/>
          <w:lang w:val="en-GB"/>
        </w:rPr>
        <w:t>4</w:t>
      </w:r>
      <w:r w:rsidR="00691490">
        <w:rPr>
          <w:color w:val="1F4E79" w:themeColor="accent1" w:themeShade="80"/>
          <w:highlight w:val="yellow"/>
          <w:shd w:val="clear" w:color="auto" w:fill="FFFFFF"/>
          <w:lang w:val="en-GB"/>
        </w:rPr>
        <w:t>-49</w:t>
      </w:r>
      <w:r w:rsidR="006A27CA">
        <w:rPr>
          <w:color w:val="1F4E79" w:themeColor="accent1" w:themeShade="80"/>
          <w:highlight w:val="yellow"/>
          <w:shd w:val="clear" w:color="auto" w:fill="FFFFFF"/>
          <w:lang w:val="en-GB"/>
        </w:rPr>
        <w:t>5</w:t>
      </w:r>
      <w:r w:rsidR="00E312D6" w:rsidRPr="00E312D6">
        <w:rPr>
          <w:color w:val="1F4E79" w:themeColor="accent1" w:themeShade="80"/>
          <w:highlight w:val="yellow"/>
          <w:shd w:val="clear" w:color="auto" w:fill="FFFFFF"/>
          <w:lang w:val="en-GB"/>
        </w:rPr>
        <w:t>.</w:t>
      </w:r>
      <w:r w:rsidR="00E312D6">
        <w:rPr>
          <w:shd w:val="clear" w:color="auto" w:fill="FFFFFF"/>
          <w:lang w:val="en-GB"/>
        </w:rPr>
        <w:t xml:space="preserve"> </w:t>
      </w:r>
    </w:p>
    <w:p w14:paraId="52830E77" w14:textId="77777777" w:rsidR="00CB190B" w:rsidRDefault="00D47FE5" w:rsidP="003A72E7">
      <w:pPr>
        <w:jc w:val="both"/>
        <w:rPr>
          <w:shd w:val="clear" w:color="auto" w:fill="FFFFFF"/>
          <w:lang w:val="en-GB"/>
        </w:rPr>
      </w:pPr>
      <w:r w:rsidRPr="005A2687">
        <w:rPr>
          <w:lang w:val="en-GB"/>
        </w:rPr>
        <w:br/>
      </w:r>
      <w:r w:rsidRPr="005A2687">
        <w:rPr>
          <w:shd w:val="clear" w:color="auto" w:fill="FFFFFF"/>
          <w:lang w:val="en-GB"/>
        </w:rPr>
        <w:t>L371- I am not sure if you provided enough evidence to make this the "take-home" message, especially given that only one constant temperature was used for germination.</w:t>
      </w:r>
    </w:p>
    <w:p w14:paraId="08CEDFD3" w14:textId="3315DBF2" w:rsidR="000B7C64" w:rsidRPr="000B7C64" w:rsidRDefault="00FF1EE6" w:rsidP="003A72E7">
      <w:pPr>
        <w:jc w:val="both"/>
        <w:rPr>
          <w:color w:val="1F4E79" w:themeColor="accent1" w:themeShade="80"/>
          <w:shd w:val="clear" w:color="auto" w:fill="FFFFFF"/>
          <w:lang w:val="en-GB"/>
        </w:rPr>
      </w:pPr>
      <w:ins w:id="30" w:author="Diana María Cruz Tejada" w:date="2024-11-27T19:59:00Z" w16du:dateUtc="2024-11-27T18:59:00Z">
        <w:r w:rsidRPr="006047B1">
          <w:rPr>
            <w:color w:val="657C9C" w:themeColor="text2" w:themeTint="BF"/>
            <w:sz w:val="24"/>
            <w:szCs w:val="24"/>
            <w:shd w:val="clear" w:color="auto" w:fill="FFFFFF"/>
            <w:lang w:val="en-US"/>
          </w:rPr>
          <w:lastRenderedPageBreak/>
          <w:t xml:space="preserve">Thank you for noticing this. </w:t>
        </w:r>
      </w:ins>
      <w:r w:rsidR="000B7C64" w:rsidRPr="000B7C64">
        <w:rPr>
          <w:color w:val="1F4E79" w:themeColor="accent1" w:themeShade="80"/>
          <w:shd w:val="clear" w:color="auto" w:fill="FFFFFF"/>
          <w:lang w:val="en-GB"/>
        </w:rPr>
        <w:t xml:space="preserve">We feel confident about our take-home message despite the study limitations. Nevertheless, we have rephrased the sentence to diminish the </w:t>
      </w:r>
      <w:r w:rsidR="000B7C64">
        <w:rPr>
          <w:color w:val="1F4E79" w:themeColor="accent1" w:themeShade="80"/>
          <w:shd w:val="clear" w:color="auto" w:fill="FFFFFF"/>
          <w:lang w:val="en-GB"/>
        </w:rPr>
        <w:t xml:space="preserve">strength of the </w:t>
      </w:r>
      <w:r w:rsidR="000B7C64" w:rsidRPr="000B7C64">
        <w:rPr>
          <w:color w:val="1F4E79" w:themeColor="accent1" w:themeShade="80"/>
          <w:shd w:val="clear" w:color="auto" w:fill="FFFFFF"/>
          <w:lang w:val="en-GB"/>
        </w:rPr>
        <w:t xml:space="preserve">statement in </w:t>
      </w:r>
      <w:r w:rsidR="000B7C64" w:rsidRPr="000B7C64">
        <w:rPr>
          <w:color w:val="1F4E79" w:themeColor="accent1" w:themeShade="80"/>
          <w:highlight w:val="yellow"/>
          <w:shd w:val="clear" w:color="auto" w:fill="FFFFFF"/>
          <w:lang w:val="en-GB"/>
        </w:rPr>
        <w:t>L 3</w:t>
      </w:r>
      <w:r w:rsidR="00691490">
        <w:rPr>
          <w:color w:val="1F4E79" w:themeColor="accent1" w:themeShade="80"/>
          <w:highlight w:val="yellow"/>
          <w:shd w:val="clear" w:color="auto" w:fill="FFFFFF"/>
          <w:lang w:val="en-GB"/>
        </w:rPr>
        <w:t>93-395</w:t>
      </w:r>
      <w:r w:rsidR="000B7C64" w:rsidRPr="000B7C64">
        <w:rPr>
          <w:color w:val="1F4E79" w:themeColor="accent1" w:themeShade="80"/>
          <w:shd w:val="clear" w:color="auto" w:fill="FFFFFF"/>
          <w:lang w:val="en-GB"/>
        </w:rPr>
        <w:t>.</w:t>
      </w:r>
    </w:p>
    <w:p w14:paraId="036D470C" w14:textId="77777777" w:rsidR="00CB190B" w:rsidRDefault="00D47FE5" w:rsidP="003A72E7">
      <w:pPr>
        <w:jc w:val="both"/>
        <w:rPr>
          <w:shd w:val="clear" w:color="auto" w:fill="FFFFFF"/>
          <w:lang w:val="en-GB"/>
        </w:rPr>
      </w:pPr>
      <w:r w:rsidRPr="005A2687">
        <w:rPr>
          <w:lang w:val="en-GB"/>
        </w:rPr>
        <w:br/>
      </w:r>
      <w:r w:rsidRPr="005A2687">
        <w:rPr>
          <w:shd w:val="clear" w:color="auto" w:fill="FFFFFF"/>
          <w:lang w:val="en-GB"/>
        </w:rPr>
        <w:t>L380- Unless you explain that fully matured seeds were collected, I am also skeptical about the dormancy claim. This is crucial as you discuss the implications extensively later, e.g., L384.</w:t>
      </w:r>
    </w:p>
    <w:p w14:paraId="124B3CFA" w14:textId="77777777" w:rsidR="000B7C64" w:rsidRPr="006A7069" w:rsidRDefault="000B7C64" w:rsidP="003A72E7">
      <w:pPr>
        <w:jc w:val="both"/>
        <w:rPr>
          <w:color w:val="1F4E79" w:themeColor="accent1" w:themeShade="80"/>
          <w:shd w:val="clear" w:color="auto" w:fill="FFFFFF"/>
          <w:lang w:val="en-GB"/>
        </w:rPr>
      </w:pPr>
      <w:r w:rsidRPr="006A7069">
        <w:rPr>
          <w:color w:val="1F4E79" w:themeColor="accent1" w:themeShade="80"/>
          <w:shd w:val="clear" w:color="auto" w:fill="FFFFFF"/>
          <w:lang w:val="en-GB"/>
        </w:rPr>
        <w:t>We collected what we consider fully matured seeds, based on the exclusive collections of open capsules (added specification in</w:t>
      </w:r>
      <w:r w:rsidRPr="006A7069">
        <w:rPr>
          <w:color w:val="1F4E79" w:themeColor="accent1" w:themeShade="80"/>
          <w:highlight w:val="yellow"/>
          <w:shd w:val="clear" w:color="auto" w:fill="FFFFFF"/>
          <w:lang w:val="en-GB"/>
        </w:rPr>
        <w:t xml:space="preserve"> L 223</w:t>
      </w:r>
      <w:r w:rsidRPr="006A7069">
        <w:rPr>
          <w:color w:val="1F4E79" w:themeColor="accent1" w:themeShade="80"/>
          <w:shd w:val="clear" w:color="auto" w:fill="FFFFFF"/>
          <w:lang w:val="en-GB"/>
        </w:rPr>
        <w:t xml:space="preserve">). </w:t>
      </w:r>
    </w:p>
    <w:p w14:paraId="6B6EFD56" w14:textId="77777777" w:rsidR="00CB190B" w:rsidRDefault="00D47FE5" w:rsidP="003A72E7">
      <w:pPr>
        <w:jc w:val="both"/>
        <w:rPr>
          <w:shd w:val="clear" w:color="auto" w:fill="FFFFFF"/>
          <w:lang w:val="en-GB"/>
        </w:rPr>
      </w:pPr>
      <w:r w:rsidRPr="005A2687">
        <w:rPr>
          <w:lang w:val="en-GB"/>
        </w:rPr>
        <w:br/>
      </w:r>
      <w:r w:rsidRPr="005A2687">
        <w:rPr>
          <w:shd w:val="clear" w:color="auto" w:fill="FFFFFF"/>
          <w:lang w:val="en-GB"/>
        </w:rPr>
        <w:t>L399- I still do not understand what was tested and where you showed the results.</w:t>
      </w:r>
    </w:p>
    <w:p w14:paraId="1BF9C721" w14:textId="2AAA33FA" w:rsidR="000B7C64" w:rsidRPr="001710B5" w:rsidRDefault="000B7C64" w:rsidP="003A72E7">
      <w:pPr>
        <w:jc w:val="both"/>
        <w:rPr>
          <w:color w:val="1F4E79" w:themeColor="accent1" w:themeShade="80"/>
          <w:shd w:val="clear" w:color="auto" w:fill="FFFFFF"/>
          <w:lang w:val="en-GB"/>
        </w:rPr>
      </w:pPr>
      <w:r w:rsidRPr="001710B5">
        <w:rPr>
          <w:color w:val="1F4E79" w:themeColor="accent1" w:themeShade="80"/>
          <w:shd w:val="clear" w:color="auto" w:fill="FFFFFF"/>
          <w:lang w:val="en-GB"/>
        </w:rPr>
        <w:t xml:space="preserve">Seed mass effects are tested following the process described in </w:t>
      </w:r>
      <w:r w:rsidRPr="001710B5">
        <w:rPr>
          <w:color w:val="1F4E79" w:themeColor="accent1" w:themeShade="80"/>
          <w:highlight w:val="yellow"/>
          <w:shd w:val="clear" w:color="auto" w:fill="FFFFFF"/>
          <w:lang w:val="en-GB"/>
        </w:rPr>
        <w:t>L 3</w:t>
      </w:r>
      <w:r w:rsidR="005848C9">
        <w:rPr>
          <w:color w:val="1F4E79" w:themeColor="accent1" w:themeShade="80"/>
          <w:highlight w:val="yellow"/>
          <w:shd w:val="clear" w:color="auto" w:fill="FFFFFF"/>
          <w:lang w:val="en-GB"/>
        </w:rPr>
        <w:t>80</w:t>
      </w:r>
      <w:r w:rsidRPr="001710B5">
        <w:rPr>
          <w:color w:val="1F4E79" w:themeColor="accent1" w:themeShade="80"/>
          <w:highlight w:val="yellow"/>
          <w:shd w:val="clear" w:color="auto" w:fill="FFFFFF"/>
          <w:lang w:val="en-GB"/>
        </w:rPr>
        <w:t>-</w:t>
      </w:r>
      <w:r w:rsidRPr="00691490">
        <w:rPr>
          <w:color w:val="1F4E79" w:themeColor="accent1" w:themeShade="80"/>
          <w:highlight w:val="yellow"/>
          <w:shd w:val="clear" w:color="auto" w:fill="FFFFFF"/>
          <w:lang w:val="en-GB"/>
        </w:rPr>
        <w:t>3</w:t>
      </w:r>
      <w:r w:rsidR="005848C9" w:rsidRPr="005848C9">
        <w:rPr>
          <w:color w:val="1F4E79" w:themeColor="accent1" w:themeShade="80"/>
          <w:highlight w:val="yellow"/>
          <w:shd w:val="clear" w:color="auto" w:fill="FFFFFF"/>
          <w:lang w:val="en-GB"/>
        </w:rPr>
        <w:t>88</w:t>
      </w:r>
      <w:r w:rsidRPr="001710B5">
        <w:rPr>
          <w:color w:val="1F4E79" w:themeColor="accent1" w:themeShade="80"/>
          <w:shd w:val="clear" w:color="auto" w:fill="FFFFFF"/>
          <w:lang w:val="en-GB"/>
        </w:rPr>
        <w:t xml:space="preserve">, </w:t>
      </w:r>
      <w:r w:rsidR="001710B5">
        <w:rPr>
          <w:color w:val="1F4E79" w:themeColor="accent1" w:themeShade="80"/>
          <w:shd w:val="clear" w:color="auto" w:fill="FFFFFF"/>
          <w:lang w:val="en-GB"/>
        </w:rPr>
        <w:t xml:space="preserve">with detailed descriptions of </w:t>
      </w:r>
      <w:r w:rsidRPr="001710B5">
        <w:rPr>
          <w:color w:val="1F4E79" w:themeColor="accent1" w:themeShade="80"/>
          <w:shd w:val="clear" w:color="auto" w:fill="FFFFFF"/>
          <w:lang w:val="en-GB"/>
        </w:rPr>
        <w:t xml:space="preserve">what was tested and </w:t>
      </w:r>
      <w:r w:rsidR="001710B5">
        <w:rPr>
          <w:color w:val="1F4E79" w:themeColor="accent1" w:themeShade="80"/>
          <w:shd w:val="clear" w:color="auto" w:fill="FFFFFF"/>
          <w:lang w:val="en-GB"/>
        </w:rPr>
        <w:t xml:space="preserve">the </w:t>
      </w:r>
      <w:proofErr w:type="gramStart"/>
      <w:r w:rsidRPr="001710B5">
        <w:rPr>
          <w:color w:val="1F4E79" w:themeColor="accent1" w:themeShade="80"/>
          <w:shd w:val="clear" w:color="auto" w:fill="FFFFFF"/>
          <w:lang w:val="en-GB"/>
        </w:rPr>
        <w:t>models</w:t>
      </w:r>
      <w:proofErr w:type="gramEnd"/>
      <w:r w:rsidRPr="001710B5">
        <w:rPr>
          <w:color w:val="1F4E79" w:themeColor="accent1" w:themeShade="80"/>
          <w:shd w:val="clear" w:color="auto" w:fill="FFFFFF"/>
          <w:lang w:val="en-GB"/>
        </w:rPr>
        <w:t xml:space="preserve"> results written in the text. </w:t>
      </w:r>
    </w:p>
    <w:p w14:paraId="5858EC44" w14:textId="77777777" w:rsidR="00CB190B" w:rsidRDefault="00D47FE5" w:rsidP="003A72E7">
      <w:pPr>
        <w:jc w:val="both"/>
        <w:rPr>
          <w:shd w:val="clear" w:color="auto" w:fill="FFFFFF"/>
          <w:lang w:val="en-GB"/>
        </w:rPr>
      </w:pPr>
      <w:r w:rsidRPr="005A2687">
        <w:rPr>
          <w:lang w:val="en-GB"/>
        </w:rPr>
        <w:br/>
      </w:r>
      <w:r w:rsidRPr="005A2687">
        <w:rPr>
          <w:shd w:val="clear" w:color="auto" w:fill="FFFFFF"/>
          <w:lang w:val="en-GB"/>
        </w:rPr>
        <w:t>L397- What about water stress during seed maturation? Would this affect the size and dormancy status of the seeds in different populations?</w:t>
      </w:r>
    </w:p>
    <w:p w14:paraId="46C55278" w14:textId="712BC961" w:rsidR="001D6C36" w:rsidRPr="001D6C36" w:rsidRDefault="00120189" w:rsidP="003A72E7">
      <w:pPr>
        <w:jc w:val="both"/>
        <w:rPr>
          <w:color w:val="1F4E79" w:themeColor="accent1" w:themeShade="80"/>
          <w:shd w:val="clear" w:color="auto" w:fill="FFFFFF"/>
          <w:lang w:val="en-GB"/>
        </w:rPr>
      </w:pPr>
      <w:ins w:id="31" w:author="Diana María Cruz Tejada" w:date="2024-11-27T19:56:00Z" w16du:dateUtc="2024-11-27T18:56:00Z">
        <w:r>
          <w:rPr>
            <w:color w:val="657C9C" w:themeColor="text2" w:themeTint="BF"/>
            <w:sz w:val="24"/>
            <w:szCs w:val="24"/>
            <w:shd w:val="clear" w:color="auto" w:fill="FFFFFF"/>
            <w:lang w:val="en-US"/>
          </w:rPr>
          <w:t xml:space="preserve">Thanks for your </w:t>
        </w:r>
        <w:r>
          <w:rPr>
            <w:color w:val="657C9C" w:themeColor="text2" w:themeTint="BF"/>
            <w:sz w:val="24"/>
            <w:szCs w:val="24"/>
            <w:shd w:val="clear" w:color="auto" w:fill="FFFFFF"/>
            <w:lang w:val="en-US"/>
          </w:rPr>
          <w:t xml:space="preserve">comment. </w:t>
        </w:r>
      </w:ins>
      <w:r w:rsidR="001D6C36" w:rsidRPr="001D6C36">
        <w:rPr>
          <w:color w:val="1F4E79" w:themeColor="accent1" w:themeShade="80"/>
          <w:shd w:val="clear" w:color="auto" w:fill="FFFFFF"/>
          <w:lang w:val="en-GB"/>
        </w:rPr>
        <w:t xml:space="preserve">In agreement with </w:t>
      </w:r>
      <w:del w:id="32" w:author="Diana María Cruz Tejada" w:date="2024-11-27T19:56:00Z" w16du:dateUtc="2024-11-27T18:56:00Z">
        <w:r w:rsidR="001D6C36" w:rsidRPr="001D6C36" w:rsidDel="00203BD9">
          <w:rPr>
            <w:color w:val="1F4E79" w:themeColor="accent1" w:themeShade="80"/>
            <w:shd w:val="clear" w:color="auto" w:fill="FFFFFF"/>
            <w:lang w:val="en-GB"/>
          </w:rPr>
          <w:delText>the reviewers comment</w:delText>
        </w:r>
      </w:del>
      <w:ins w:id="33" w:author="Diana María Cruz Tejada" w:date="2024-11-27T19:56:00Z" w16du:dateUtc="2024-11-27T18:56:00Z">
        <w:r w:rsidR="00203BD9">
          <w:rPr>
            <w:color w:val="1F4E79" w:themeColor="accent1" w:themeShade="80"/>
            <w:shd w:val="clear" w:color="auto" w:fill="FFFFFF"/>
            <w:lang w:val="en-GB"/>
          </w:rPr>
          <w:t>this comment</w:t>
        </w:r>
      </w:ins>
      <w:r w:rsidR="001D6C36" w:rsidRPr="001D6C36">
        <w:rPr>
          <w:color w:val="1F4E79" w:themeColor="accent1" w:themeShade="80"/>
          <w:shd w:val="clear" w:color="auto" w:fill="FFFFFF"/>
          <w:lang w:val="en-GB"/>
        </w:rPr>
        <w:t>, water</w:t>
      </w:r>
      <w:del w:id="34" w:author="Diana María Cruz Tejada" w:date="2024-11-27T19:56:00Z" w16du:dateUtc="2024-11-27T18:56:00Z">
        <w:r w:rsidR="001D6C36" w:rsidRPr="001D6C36" w:rsidDel="00203BD9">
          <w:rPr>
            <w:color w:val="1F4E79" w:themeColor="accent1" w:themeShade="80"/>
            <w:shd w:val="clear" w:color="auto" w:fill="FFFFFF"/>
            <w:lang w:val="en-GB"/>
          </w:rPr>
          <w:delText>s</w:delText>
        </w:r>
      </w:del>
      <w:r w:rsidR="001D6C36" w:rsidRPr="001D6C36">
        <w:rPr>
          <w:color w:val="1F4E79" w:themeColor="accent1" w:themeShade="80"/>
          <w:shd w:val="clear" w:color="auto" w:fill="FFFFFF"/>
          <w:lang w:val="en-GB"/>
        </w:rPr>
        <w:t xml:space="preserve"> stress can affect seeds during maturation decreasing the level of dormancy as well as seed size and seed production. We have incorporated such ideas in </w:t>
      </w:r>
      <w:r w:rsidR="001D6C36" w:rsidRPr="001D6C36">
        <w:rPr>
          <w:color w:val="1F4E79" w:themeColor="accent1" w:themeShade="80"/>
          <w:highlight w:val="yellow"/>
          <w:shd w:val="clear" w:color="auto" w:fill="FFFFFF"/>
          <w:lang w:val="en-GB"/>
        </w:rPr>
        <w:t>L 510-512.</w:t>
      </w:r>
    </w:p>
    <w:p w14:paraId="192A5A92" w14:textId="1AF9AC79" w:rsidR="00CB190B" w:rsidRDefault="00D47FE5" w:rsidP="003A72E7">
      <w:pPr>
        <w:jc w:val="both"/>
        <w:rPr>
          <w:shd w:val="clear" w:color="auto" w:fill="FFFFFF"/>
          <w:lang w:val="en-GB"/>
        </w:rPr>
      </w:pPr>
      <w:r w:rsidRPr="005A2687">
        <w:rPr>
          <w:lang w:val="en-GB"/>
        </w:rPr>
        <w:br/>
      </w:r>
      <w:r w:rsidRPr="005A2687">
        <w:rPr>
          <w:shd w:val="clear" w:color="auto" w:fill="FFFFFF"/>
          <w:lang w:val="en-GB"/>
        </w:rPr>
        <w:t>L428-494: The text can be more concise.</w:t>
      </w:r>
    </w:p>
    <w:p w14:paraId="71881295" w14:textId="41A90E35" w:rsidR="00691490" w:rsidRPr="00FA741B" w:rsidRDefault="00FA741B" w:rsidP="003A72E7">
      <w:pPr>
        <w:jc w:val="both"/>
        <w:rPr>
          <w:lang w:val="en-GB"/>
        </w:rPr>
      </w:pPr>
      <w:r>
        <w:rPr>
          <w:color w:val="2E74B5" w:themeColor="accent1" w:themeShade="BF"/>
          <w:shd w:val="clear" w:color="auto" w:fill="FFFFFF"/>
          <w:lang w:val="en-GB"/>
        </w:rPr>
        <w:t>Following reviewer comment c</w:t>
      </w:r>
      <w:r w:rsidR="00CE3D9E" w:rsidRPr="00FA741B">
        <w:rPr>
          <w:color w:val="2E74B5" w:themeColor="accent1" w:themeShade="BF"/>
          <w:shd w:val="clear" w:color="auto" w:fill="FFFFFF"/>
          <w:lang w:val="en-GB"/>
        </w:rPr>
        <w:t>hanges have been made throughout the text to improve concision.</w:t>
      </w:r>
      <w:r w:rsidR="00CE3D9E" w:rsidRPr="00FA741B">
        <w:rPr>
          <w:lang w:val="en-GB"/>
        </w:rPr>
        <w:t xml:space="preserve"> </w:t>
      </w:r>
    </w:p>
    <w:p w14:paraId="08E16431" w14:textId="77777777" w:rsidR="00D47FE5" w:rsidRDefault="00D47FE5" w:rsidP="003A72E7">
      <w:pPr>
        <w:jc w:val="both"/>
        <w:rPr>
          <w:shd w:val="clear" w:color="auto" w:fill="FFFFFF"/>
          <w:lang w:val="en-GB"/>
        </w:rPr>
      </w:pPr>
      <w:r w:rsidRPr="005A2687">
        <w:rPr>
          <w:lang w:val="en-GB"/>
        </w:rPr>
        <w:br/>
      </w:r>
      <w:r w:rsidRPr="005A2687">
        <w:rPr>
          <w:shd w:val="clear" w:color="auto" w:fill="FFFFFF"/>
          <w:lang w:val="en-GB"/>
        </w:rPr>
        <w:t>Fig 4- Did you see some populations germinating more and others showing less germination percentage? I don't know if you mixed the seeds from different populations. Your legend says "average," but lines 236-239 are not clear. Please avoid using abbreviations in the figures, e.g., WP. I understand it is water potential, but for someone skimming through the paper, it may be hard to understand.</w:t>
      </w:r>
    </w:p>
    <w:p w14:paraId="114F755F" w14:textId="7786332A" w:rsidR="00200A8A" w:rsidRPr="00200A8A" w:rsidRDefault="00200A8A" w:rsidP="003A72E7">
      <w:pPr>
        <w:jc w:val="both"/>
        <w:rPr>
          <w:color w:val="2E74B5" w:themeColor="accent1" w:themeShade="BF"/>
          <w:lang w:val="en-GB"/>
        </w:rPr>
      </w:pPr>
      <w:r w:rsidRPr="00200A8A">
        <w:rPr>
          <w:color w:val="2E74B5" w:themeColor="accent1" w:themeShade="BF"/>
          <w:shd w:val="clear" w:color="auto" w:fill="FFFFFF"/>
          <w:lang w:val="en-GB"/>
        </w:rPr>
        <w:t xml:space="preserve">We appreciate the </w:t>
      </w:r>
      <w:proofErr w:type="gramStart"/>
      <w:r w:rsidRPr="00200A8A">
        <w:rPr>
          <w:color w:val="2E74B5" w:themeColor="accent1" w:themeShade="BF"/>
          <w:shd w:val="clear" w:color="auto" w:fill="FFFFFF"/>
          <w:lang w:val="en-GB"/>
        </w:rPr>
        <w:t>reviewers</w:t>
      </w:r>
      <w:proofErr w:type="gramEnd"/>
      <w:r w:rsidRPr="00200A8A">
        <w:rPr>
          <w:color w:val="2E74B5" w:themeColor="accent1" w:themeShade="BF"/>
          <w:shd w:val="clear" w:color="auto" w:fill="FFFFFF"/>
          <w:lang w:val="en-GB"/>
        </w:rPr>
        <w:t xml:space="preserve"> comment; yes there was some differences between subpopulations that can be checked in the supplementary figure SF1. We did not mixed </w:t>
      </w:r>
      <w:del w:id="35" w:author="Diana María Cruz Tejada" w:date="2024-11-27T19:58:00Z" w16du:dateUtc="2024-11-27T18:58:00Z">
        <w:r w:rsidRPr="00200A8A" w:rsidDel="00203BD9">
          <w:rPr>
            <w:color w:val="2E74B5" w:themeColor="accent1" w:themeShade="BF"/>
            <w:shd w:val="clear" w:color="auto" w:fill="FFFFFF"/>
            <w:lang w:val="en-GB"/>
          </w:rPr>
          <w:delText>the seed</w:delText>
        </w:r>
      </w:del>
      <w:ins w:id="36" w:author="Diana María Cruz Tejada" w:date="2024-11-27T19:58:00Z" w16du:dateUtc="2024-11-27T18:58:00Z">
        <w:r w:rsidR="00203BD9">
          <w:rPr>
            <w:color w:val="2E74B5" w:themeColor="accent1" w:themeShade="BF"/>
            <w:shd w:val="clear" w:color="auto" w:fill="FFFFFF"/>
            <w:lang w:val="en-GB"/>
          </w:rPr>
          <w:t>seeds</w:t>
        </w:r>
      </w:ins>
      <w:r w:rsidRPr="00200A8A">
        <w:rPr>
          <w:color w:val="2E74B5" w:themeColor="accent1" w:themeShade="BF"/>
          <w:shd w:val="clear" w:color="auto" w:fill="FFFFFF"/>
          <w:lang w:val="en-GB"/>
        </w:rPr>
        <w:t xml:space="preserve"> between different subpopulations, but only for the figure representation, we show</w:t>
      </w:r>
      <w:ins w:id="37" w:author="Diana María Cruz Tejada" w:date="2024-11-27T19:58:00Z" w16du:dateUtc="2024-11-27T18:58:00Z">
        <w:r w:rsidR="00203BD9">
          <w:rPr>
            <w:color w:val="2E74B5" w:themeColor="accent1" w:themeShade="BF"/>
            <w:shd w:val="clear" w:color="auto" w:fill="FFFFFF"/>
            <w:lang w:val="en-GB"/>
          </w:rPr>
          <w:t>ed</w:t>
        </w:r>
      </w:ins>
      <w:r w:rsidRPr="00200A8A">
        <w:rPr>
          <w:color w:val="2E74B5" w:themeColor="accent1" w:themeShade="BF"/>
          <w:shd w:val="clear" w:color="auto" w:fill="FFFFFF"/>
          <w:lang w:val="en-GB"/>
        </w:rPr>
        <w:t xml:space="preserve"> the average germination across subpopulations. We have clarified Fig 4 caption in </w:t>
      </w:r>
      <w:r w:rsidRPr="00200A8A">
        <w:rPr>
          <w:color w:val="2E74B5" w:themeColor="accent1" w:themeShade="BF"/>
          <w:highlight w:val="yellow"/>
          <w:shd w:val="clear" w:color="auto" w:fill="FFFFFF"/>
          <w:lang w:val="en-GB"/>
        </w:rPr>
        <w:t>L 7</w:t>
      </w:r>
      <w:r w:rsidR="005848C9">
        <w:rPr>
          <w:color w:val="2E74B5" w:themeColor="accent1" w:themeShade="BF"/>
          <w:highlight w:val="yellow"/>
          <w:shd w:val="clear" w:color="auto" w:fill="FFFFFF"/>
          <w:lang w:val="en-GB"/>
        </w:rPr>
        <w:t>90</w:t>
      </w:r>
      <w:r w:rsidRPr="00200A8A">
        <w:rPr>
          <w:color w:val="2E74B5" w:themeColor="accent1" w:themeShade="BF"/>
          <w:highlight w:val="yellow"/>
          <w:shd w:val="clear" w:color="auto" w:fill="FFFFFF"/>
          <w:lang w:val="en-GB"/>
        </w:rPr>
        <w:t>-7</w:t>
      </w:r>
      <w:r w:rsidR="005848C9" w:rsidRPr="005848C9">
        <w:rPr>
          <w:color w:val="2E74B5" w:themeColor="accent1" w:themeShade="BF"/>
          <w:highlight w:val="yellow"/>
          <w:shd w:val="clear" w:color="auto" w:fill="FFFFFF"/>
          <w:lang w:val="en-GB"/>
        </w:rPr>
        <w:t>91</w:t>
      </w:r>
      <w:r w:rsidRPr="00200A8A">
        <w:rPr>
          <w:color w:val="2E74B5" w:themeColor="accent1" w:themeShade="BF"/>
          <w:shd w:val="clear" w:color="auto" w:fill="FFFFFF"/>
          <w:lang w:val="en-GB"/>
        </w:rPr>
        <w:t xml:space="preserve"> and changed abbreviations to Water potential in the figure</w:t>
      </w:r>
      <w:r w:rsidR="004B0F2D">
        <w:rPr>
          <w:color w:val="2E74B5" w:themeColor="accent1" w:themeShade="BF"/>
          <w:shd w:val="clear" w:color="auto" w:fill="FFFFFF"/>
          <w:lang w:val="en-GB"/>
        </w:rPr>
        <w:t xml:space="preserve"> 4</w:t>
      </w:r>
      <w:r w:rsidRPr="00200A8A">
        <w:rPr>
          <w:color w:val="2E74B5" w:themeColor="accent1" w:themeShade="BF"/>
          <w:shd w:val="clear" w:color="auto" w:fill="FFFFFF"/>
          <w:lang w:val="en-GB"/>
        </w:rPr>
        <w:t xml:space="preserve">. </w:t>
      </w:r>
    </w:p>
    <w:sectPr w:rsidR="00200A8A" w:rsidRPr="00200A8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Diana María Cruz Tejada" w:date="2024-11-27T18:56:00Z" w:initials="DC">
    <w:p w14:paraId="5D2F096F" w14:textId="77777777" w:rsidR="001752E4" w:rsidRDefault="001752E4" w:rsidP="001752E4">
      <w:pPr>
        <w:pStyle w:val="CommentText"/>
      </w:pPr>
      <w:r>
        <w:rPr>
          <w:rStyle w:val="CommentReference"/>
        </w:rPr>
        <w:annotationRef/>
      </w:r>
      <w:r>
        <w:rPr>
          <w:lang w:val="it-IT"/>
        </w:rPr>
        <w:t xml:space="preserve">Yo pondria una lista de referncias al final </w:t>
      </w:r>
    </w:p>
  </w:comment>
  <w:comment w:id="4" w:author="Diana María Cruz Tejada" w:date="2024-11-27T19:07:00Z" w:initials="DC">
    <w:p w14:paraId="02DC4A80" w14:textId="77777777" w:rsidR="0077185C" w:rsidRDefault="0077185C" w:rsidP="0077185C">
      <w:pPr>
        <w:pStyle w:val="CommentText"/>
      </w:pPr>
      <w:r>
        <w:rPr>
          <w:rStyle w:val="CommentReference"/>
        </w:rPr>
        <w:annotationRef/>
      </w:r>
      <w:r>
        <w:rPr>
          <w:color w:val="1F4E79"/>
          <w:lang w:val="en-GB"/>
        </w:rPr>
        <w:t>“Additionally, early germination benefits individuals by allowing them to access first to the available resources (Verdú and Traveset, 2005), providing them with a longer growing season</w:t>
      </w:r>
    </w:p>
  </w:comment>
  <w:comment w:id="21" w:author="Diana María Cruz Tejada" w:date="2024-11-27T19:31:00Z" w:initials="DC">
    <w:p w14:paraId="74B13038" w14:textId="77777777" w:rsidR="00114FA9" w:rsidRDefault="00114FA9" w:rsidP="00114FA9">
      <w:pPr>
        <w:pStyle w:val="CommentText"/>
      </w:pPr>
      <w:r>
        <w:rPr>
          <w:rStyle w:val="CommentReference"/>
        </w:rPr>
        <w:annotationRef/>
      </w:r>
      <w:r>
        <w:rPr>
          <w:lang w:val="es-CO"/>
        </w:rPr>
        <w:t>Baskin et al., (2006). And add the reference to the list?</w:t>
      </w:r>
    </w:p>
  </w:comment>
  <w:comment w:id="29" w:author="Diana María Cruz Tejada" w:date="2024-11-27T19:51:00Z" w:initials="DC">
    <w:p w14:paraId="6D97D705" w14:textId="77777777" w:rsidR="00854945" w:rsidRDefault="00854945" w:rsidP="00854945">
      <w:pPr>
        <w:pStyle w:val="CommentText"/>
      </w:pPr>
      <w:r>
        <w:rPr>
          <w:rStyle w:val="CommentReference"/>
        </w:rPr>
        <w:annotationRef/>
      </w:r>
      <w:r>
        <w:rPr>
          <w:lang w:val="es-CO"/>
        </w:rPr>
        <w:t>No se si dea pertinente agregar alguna referencia para soportar esta respuesta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2F096F" w15:done="0"/>
  <w15:commentEx w15:paraId="02DC4A80" w15:done="0"/>
  <w15:commentEx w15:paraId="74B13038" w15:done="0"/>
  <w15:commentEx w15:paraId="6D97D7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1277D5" w16cex:dateUtc="2024-11-27T17:56:00Z"/>
  <w16cex:commentExtensible w16cex:durableId="4402886F" w16cex:dateUtc="2024-11-27T18:07:00Z"/>
  <w16cex:commentExtensible w16cex:durableId="4108D114" w16cex:dateUtc="2024-11-27T18:31:00Z"/>
  <w16cex:commentExtensible w16cex:durableId="689C6E14" w16cex:dateUtc="2024-11-27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2F096F" w16cid:durableId="211277D5"/>
  <w16cid:commentId w16cid:paraId="02DC4A80" w16cid:durableId="4402886F"/>
  <w16cid:commentId w16cid:paraId="74B13038" w16cid:durableId="4108D114"/>
  <w16cid:commentId w16cid:paraId="6D97D705" w16cid:durableId="689C6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iana María Cruz Tejada">
    <w15:presenceInfo w15:providerId="AD" w15:userId="S::d.cruztejada@studenti.unipi.it::7a15a3d9-7b1a-4b2b-8ac2-1976ed3902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FE5"/>
    <w:rsid w:val="0003162C"/>
    <w:rsid w:val="000B7C64"/>
    <w:rsid w:val="00114FA9"/>
    <w:rsid w:val="00120189"/>
    <w:rsid w:val="001710B5"/>
    <w:rsid w:val="001752E4"/>
    <w:rsid w:val="00196375"/>
    <w:rsid w:val="001D6C36"/>
    <w:rsid w:val="00200A8A"/>
    <w:rsid w:val="00203BD9"/>
    <w:rsid w:val="002B0E80"/>
    <w:rsid w:val="00373165"/>
    <w:rsid w:val="003A72E7"/>
    <w:rsid w:val="003C25A9"/>
    <w:rsid w:val="00435611"/>
    <w:rsid w:val="004756A6"/>
    <w:rsid w:val="0048418E"/>
    <w:rsid w:val="004B0F2D"/>
    <w:rsid w:val="004C6500"/>
    <w:rsid w:val="005471AC"/>
    <w:rsid w:val="005848C9"/>
    <w:rsid w:val="005A2687"/>
    <w:rsid w:val="005B351D"/>
    <w:rsid w:val="00691490"/>
    <w:rsid w:val="006954CE"/>
    <w:rsid w:val="006A27CA"/>
    <w:rsid w:val="006A7069"/>
    <w:rsid w:val="0077185C"/>
    <w:rsid w:val="00854945"/>
    <w:rsid w:val="0085527D"/>
    <w:rsid w:val="008C0DC1"/>
    <w:rsid w:val="008F62B7"/>
    <w:rsid w:val="00935426"/>
    <w:rsid w:val="009E5E23"/>
    <w:rsid w:val="00AE02A0"/>
    <w:rsid w:val="00B418F3"/>
    <w:rsid w:val="00B910CD"/>
    <w:rsid w:val="00B9160B"/>
    <w:rsid w:val="00C87753"/>
    <w:rsid w:val="00CB190B"/>
    <w:rsid w:val="00CE3D9E"/>
    <w:rsid w:val="00D36AE7"/>
    <w:rsid w:val="00D40304"/>
    <w:rsid w:val="00D47FE5"/>
    <w:rsid w:val="00DF6C73"/>
    <w:rsid w:val="00E312D6"/>
    <w:rsid w:val="00E84FD7"/>
    <w:rsid w:val="00E93CB9"/>
    <w:rsid w:val="00EF1D4A"/>
    <w:rsid w:val="00FA741B"/>
    <w:rsid w:val="00FF1EE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BEA0"/>
  <w15:chartTrackingRefBased/>
  <w15:docId w15:val="{A87715EC-C4AC-412B-85BA-C93BAE5A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72E7"/>
    <w:pPr>
      <w:spacing w:after="0" w:line="240" w:lineRule="auto"/>
    </w:pPr>
  </w:style>
  <w:style w:type="character" w:styleId="CommentReference">
    <w:name w:val="annotation reference"/>
    <w:basedOn w:val="DefaultParagraphFont"/>
    <w:uiPriority w:val="99"/>
    <w:semiHidden/>
    <w:unhideWhenUsed/>
    <w:rsid w:val="00E84FD7"/>
    <w:rPr>
      <w:sz w:val="16"/>
      <w:szCs w:val="16"/>
    </w:rPr>
  </w:style>
  <w:style w:type="paragraph" w:styleId="CommentText">
    <w:name w:val="annotation text"/>
    <w:basedOn w:val="Normal"/>
    <w:link w:val="CommentTextChar"/>
    <w:uiPriority w:val="99"/>
    <w:unhideWhenUsed/>
    <w:rsid w:val="00E84FD7"/>
    <w:pPr>
      <w:spacing w:line="240" w:lineRule="auto"/>
    </w:pPr>
    <w:rPr>
      <w:sz w:val="20"/>
      <w:szCs w:val="20"/>
    </w:rPr>
  </w:style>
  <w:style w:type="character" w:customStyle="1" w:styleId="CommentTextChar">
    <w:name w:val="Comment Text Char"/>
    <w:basedOn w:val="DefaultParagraphFont"/>
    <w:link w:val="CommentText"/>
    <w:uiPriority w:val="99"/>
    <w:rsid w:val="00E84FD7"/>
    <w:rPr>
      <w:sz w:val="20"/>
      <w:szCs w:val="20"/>
    </w:rPr>
  </w:style>
  <w:style w:type="paragraph" w:styleId="CommentSubject">
    <w:name w:val="annotation subject"/>
    <w:basedOn w:val="CommentText"/>
    <w:next w:val="CommentText"/>
    <w:link w:val="CommentSubjectChar"/>
    <w:uiPriority w:val="99"/>
    <w:semiHidden/>
    <w:unhideWhenUsed/>
    <w:rsid w:val="00E84FD7"/>
    <w:rPr>
      <w:b/>
      <w:bCs/>
    </w:rPr>
  </w:style>
  <w:style w:type="character" w:customStyle="1" w:styleId="CommentSubjectChar">
    <w:name w:val="Comment Subject Char"/>
    <w:basedOn w:val="CommentTextChar"/>
    <w:link w:val="CommentSubject"/>
    <w:uiPriority w:val="99"/>
    <w:semiHidden/>
    <w:rsid w:val="00E84FD7"/>
    <w:rPr>
      <w:b/>
      <w:bCs/>
      <w:sz w:val="20"/>
      <w:szCs w:val="20"/>
    </w:rPr>
  </w:style>
  <w:style w:type="paragraph" w:styleId="BalloonText">
    <w:name w:val="Balloon Text"/>
    <w:basedOn w:val="Normal"/>
    <w:link w:val="BalloonTextChar"/>
    <w:uiPriority w:val="99"/>
    <w:semiHidden/>
    <w:unhideWhenUsed/>
    <w:rsid w:val="00E84F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FD7"/>
    <w:rPr>
      <w:rFonts w:ascii="Segoe UI" w:hAnsi="Segoe UI" w:cs="Segoe UI"/>
      <w:sz w:val="18"/>
      <w:szCs w:val="18"/>
    </w:rPr>
  </w:style>
  <w:style w:type="character" w:styleId="Hyperlink">
    <w:name w:val="Hyperlink"/>
    <w:basedOn w:val="DefaultParagraphFont"/>
    <w:uiPriority w:val="99"/>
    <w:unhideWhenUsed/>
    <w:rsid w:val="001710B5"/>
    <w:rPr>
      <w:color w:val="0563C1" w:themeColor="hyperlink"/>
      <w:u w:val="single"/>
    </w:rPr>
  </w:style>
  <w:style w:type="character" w:styleId="FollowedHyperlink">
    <w:name w:val="FollowedHyperlink"/>
    <w:basedOn w:val="DefaultParagraphFont"/>
    <w:uiPriority w:val="99"/>
    <w:semiHidden/>
    <w:unhideWhenUsed/>
    <w:rsid w:val="00FA741B"/>
    <w:rPr>
      <w:color w:val="954F72" w:themeColor="followedHyperlink"/>
      <w:u w:val="single"/>
    </w:rPr>
  </w:style>
  <w:style w:type="paragraph" w:styleId="Revision">
    <w:name w:val="Revision"/>
    <w:hidden/>
    <w:uiPriority w:val="99"/>
    <w:semiHidden/>
    <w:rsid w:val="001752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2360</Words>
  <Characters>13457</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Diana María Cruz Tejada</cp:lastModifiedBy>
  <cp:revision>5</cp:revision>
  <dcterms:created xsi:type="dcterms:W3CDTF">2024-11-27T18:45:00Z</dcterms:created>
  <dcterms:modified xsi:type="dcterms:W3CDTF">2024-11-27T19:00:00Z</dcterms:modified>
</cp:coreProperties>
</file>