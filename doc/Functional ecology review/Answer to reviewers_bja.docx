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2DCD8" w14:textId="4F68B361" w:rsidR="002A1CE6" w:rsidRPr="002A1CE6" w:rsidRDefault="002A1CE6"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Editor and Reviewers comments:</w:t>
      </w:r>
    </w:p>
    <w:p w14:paraId="7EB667E7" w14:textId="39A1BE72"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Our responses to the comments provided by the editor and both reviewers are shown in blue.</w:t>
      </w:r>
    </w:p>
    <w:p w14:paraId="12634A70" w14:textId="77777777" w:rsidR="0078233B" w:rsidRPr="002A1CE6" w:rsidRDefault="0078233B" w:rsidP="002A1CE6">
      <w:pPr>
        <w:rPr>
          <w:rFonts w:ascii="Arial" w:hAnsi="Arial" w:cs="Arial"/>
          <w:color w:val="4C94D8" w:themeColor="text2" w:themeTint="80"/>
          <w:szCs w:val="20"/>
          <w:shd w:val="clear" w:color="auto" w:fill="FFFFFF"/>
        </w:rPr>
      </w:pPr>
    </w:p>
    <w:p w14:paraId="776356D4" w14:textId="77777777" w:rsidR="00AF3439" w:rsidRDefault="0081373A" w:rsidP="00AF3439">
      <w:pPr>
        <w:rPr>
          <w:rFonts w:ascii="Arial" w:hAnsi="Arial" w:cs="Arial"/>
          <w:color w:val="242424"/>
          <w:szCs w:val="20"/>
          <w:shd w:val="clear" w:color="auto" w:fill="FFFFFF"/>
        </w:rPr>
      </w:pPr>
      <w:r w:rsidRPr="002A1CE6">
        <w:rPr>
          <w:rFonts w:ascii="Arial" w:hAnsi="Arial" w:cs="Arial"/>
          <w:color w:val="242424"/>
          <w:szCs w:val="20"/>
          <w:shd w:val="clear" w:color="auto" w:fill="FFFFFF"/>
        </w:rPr>
        <w:t>Comments to the Author:</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Dear Authors,</w:t>
      </w:r>
    </w:p>
    <w:p w14:paraId="0D13DCAE" w14:textId="41E488DD" w:rsidR="002A1CE6" w:rsidRPr="002A1CE6" w:rsidRDefault="002A1CE6" w:rsidP="00AF343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Two leading experts have reviewed your manuscript, and they found it a beneficial contribution to understanding better how base water potential for seed germination can be utilised as potential traits for understanding the seed functional ecology of a species. They found novelty in your approach to studying this unexplored aspect of plant regeneration ecology and appreciated your efforts in conducting detailed experimental studies. I agree with the reviewers that your study is novel and will become a reference for future research. However, some sections, especially the methodological and result sections at several places, are hard to understand quickly, and reviewers need to dig deeper to get a better understanding, thus needing revision (see detailed comments of reviewers). It is, therefore, suggested that a significant revision be made and the critical comments of both reviewers addressed.</w:t>
      </w:r>
    </w:p>
    <w:p w14:paraId="6AF89AEA" w14:textId="77777777" w:rsidR="002A1CE6" w:rsidRPr="002A1CE6" w:rsidRDefault="002A1CE6" w:rsidP="002A1CE6">
      <w:pPr>
        <w:rPr>
          <w:rFonts w:ascii="Arial" w:hAnsi="Arial" w:cs="Arial"/>
          <w:color w:val="242424"/>
          <w:szCs w:val="20"/>
          <w:shd w:val="clear" w:color="auto" w:fill="FFFFFF"/>
        </w:rPr>
      </w:pPr>
    </w:p>
    <w:p w14:paraId="2E3998EF"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Dear Editor, </w:t>
      </w:r>
    </w:p>
    <w:p w14:paraId="5B39C0C6" w14:textId="77777777"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Thank you for considering our manuscript. Please see below our responses to the comments made by the reviewers. We considered all specific comments and suggestions and we have incorporated them into the revised version. </w:t>
      </w:r>
    </w:p>
    <w:p w14:paraId="72782E64" w14:textId="77777777" w:rsidR="002A1CE6" w:rsidRPr="008E7002" w:rsidRDefault="002A1CE6" w:rsidP="00AF3439">
      <w:pPr>
        <w:jc w:val="both"/>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hope that you find this version acceptable for publication in Functional Ecology. All authors contributed to and approved this revised submission. </w:t>
      </w:r>
    </w:p>
    <w:p w14:paraId="0DBFA221" w14:textId="77777777" w:rsidR="002A1CE6" w:rsidRPr="008E7002" w:rsidRDefault="002A1CE6"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Yours sincerely, </w:t>
      </w:r>
    </w:p>
    <w:p w14:paraId="3DE0CE42" w14:textId="34A7E21A" w:rsidR="002A1CE6" w:rsidRPr="008E7002" w:rsidRDefault="00010113" w:rsidP="002A1CE6">
      <w:pPr>
        <w:rPr>
          <w:rFonts w:ascii="Arial" w:hAnsi="Arial" w:cs="Arial"/>
          <w:color w:val="215E99" w:themeColor="text2" w:themeTint="BF"/>
          <w:szCs w:val="20"/>
          <w:shd w:val="clear" w:color="auto" w:fill="FFFFFF"/>
        </w:rPr>
      </w:pPr>
      <w:commentRangeStart w:id="0"/>
      <w:r>
        <w:rPr>
          <w:rFonts w:ascii="Arial" w:hAnsi="Arial" w:cs="Arial"/>
          <w:color w:val="215E99" w:themeColor="text2" w:themeTint="BF"/>
          <w:szCs w:val="20"/>
          <w:shd w:val="clear" w:color="auto" w:fill="FFFFFF"/>
        </w:rPr>
        <w:t>The authors</w:t>
      </w:r>
      <w:commentRangeEnd w:id="0"/>
      <w:r>
        <w:rPr>
          <w:rStyle w:val="Refdecomentario"/>
        </w:rPr>
        <w:commentReference w:id="0"/>
      </w:r>
    </w:p>
    <w:p w14:paraId="117671B7" w14:textId="77777777" w:rsidR="002A1CE6" w:rsidRPr="002A1CE6" w:rsidRDefault="002A1CE6" w:rsidP="002A1CE6">
      <w:pPr>
        <w:rPr>
          <w:rFonts w:ascii="Arial" w:hAnsi="Arial" w:cs="Arial"/>
          <w:color w:val="4C94D8" w:themeColor="text2" w:themeTint="80"/>
          <w:szCs w:val="20"/>
          <w:shd w:val="clear" w:color="auto" w:fill="FFFFFF"/>
        </w:rPr>
      </w:pPr>
    </w:p>
    <w:p w14:paraId="07F52910" w14:textId="77777777" w:rsidR="002A1CE6" w:rsidRPr="002A1CE6" w:rsidRDefault="002A1CE6" w:rsidP="002A1CE6">
      <w:pPr>
        <w:rPr>
          <w:rFonts w:ascii="Arial" w:hAnsi="Arial" w:cs="Arial"/>
          <w:color w:val="4C94D8" w:themeColor="text2" w:themeTint="80"/>
          <w:szCs w:val="20"/>
          <w:shd w:val="clear" w:color="auto" w:fill="FFFFFF"/>
        </w:rPr>
      </w:pPr>
    </w:p>
    <w:p w14:paraId="63350B66" w14:textId="77777777" w:rsidR="002A1CE6" w:rsidRPr="002A1CE6" w:rsidRDefault="002A1CE6" w:rsidP="002A1CE6">
      <w:pPr>
        <w:rPr>
          <w:rFonts w:ascii="Arial" w:hAnsi="Arial" w:cs="Arial"/>
          <w:color w:val="4C94D8" w:themeColor="text2" w:themeTint="80"/>
          <w:szCs w:val="20"/>
          <w:shd w:val="clear" w:color="auto" w:fill="FFFFFF"/>
        </w:rPr>
      </w:pPr>
    </w:p>
    <w:p w14:paraId="050337ED" w14:textId="77777777" w:rsidR="002A1CE6" w:rsidRPr="002A1CE6" w:rsidRDefault="002A1CE6" w:rsidP="002A1CE6">
      <w:pPr>
        <w:rPr>
          <w:rFonts w:ascii="Arial" w:hAnsi="Arial" w:cs="Arial"/>
          <w:color w:val="4C94D8" w:themeColor="text2" w:themeTint="80"/>
          <w:szCs w:val="20"/>
          <w:shd w:val="clear" w:color="auto" w:fill="FFFFFF"/>
        </w:rPr>
      </w:pPr>
    </w:p>
    <w:p w14:paraId="678539D7" w14:textId="77777777" w:rsidR="002A1CE6" w:rsidRPr="002A1CE6" w:rsidRDefault="002A1CE6" w:rsidP="002A1CE6">
      <w:pPr>
        <w:rPr>
          <w:rFonts w:ascii="Arial" w:hAnsi="Arial" w:cs="Arial"/>
          <w:color w:val="4C94D8" w:themeColor="text2" w:themeTint="80"/>
          <w:szCs w:val="20"/>
          <w:shd w:val="clear" w:color="auto" w:fill="FFFFFF"/>
        </w:rPr>
      </w:pPr>
    </w:p>
    <w:p w14:paraId="7D08D687" w14:textId="77777777" w:rsidR="002A1CE6" w:rsidRPr="002A1CE6" w:rsidRDefault="002A1CE6" w:rsidP="002A1CE6">
      <w:pPr>
        <w:rPr>
          <w:rFonts w:ascii="Arial" w:hAnsi="Arial" w:cs="Arial"/>
          <w:color w:val="4C94D8" w:themeColor="text2" w:themeTint="80"/>
          <w:szCs w:val="20"/>
          <w:shd w:val="clear" w:color="auto" w:fill="FFFFFF"/>
        </w:rPr>
      </w:pPr>
    </w:p>
    <w:p w14:paraId="571AE8AF" w14:textId="77777777" w:rsidR="002A1CE6" w:rsidRPr="002A1CE6" w:rsidRDefault="002A1CE6" w:rsidP="002A1CE6">
      <w:pPr>
        <w:rPr>
          <w:rFonts w:ascii="Arial" w:hAnsi="Arial" w:cs="Arial"/>
          <w:color w:val="4C94D8" w:themeColor="text2" w:themeTint="80"/>
          <w:szCs w:val="20"/>
          <w:shd w:val="clear" w:color="auto" w:fill="FFFFFF"/>
        </w:rPr>
      </w:pPr>
    </w:p>
    <w:p w14:paraId="3E5D744A" w14:textId="77777777" w:rsidR="002A1CE6" w:rsidRPr="002A1CE6" w:rsidRDefault="002A1CE6" w:rsidP="002A1CE6">
      <w:pPr>
        <w:rPr>
          <w:rFonts w:ascii="Arial" w:hAnsi="Arial" w:cs="Arial"/>
          <w:color w:val="4C94D8" w:themeColor="text2" w:themeTint="80"/>
          <w:szCs w:val="20"/>
          <w:shd w:val="clear" w:color="auto" w:fill="FFFFFF"/>
        </w:rPr>
      </w:pPr>
    </w:p>
    <w:p w14:paraId="2243183F" w14:textId="77777777" w:rsidR="002A1CE6" w:rsidRPr="002A1CE6" w:rsidRDefault="002A1CE6" w:rsidP="002A1CE6">
      <w:pPr>
        <w:rPr>
          <w:rFonts w:ascii="Arial" w:hAnsi="Arial" w:cs="Arial"/>
          <w:color w:val="4C94D8" w:themeColor="text2" w:themeTint="80"/>
          <w:szCs w:val="20"/>
          <w:shd w:val="clear" w:color="auto" w:fill="FFFFFF"/>
        </w:rPr>
      </w:pPr>
    </w:p>
    <w:p w14:paraId="5E727572" w14:textId="77777777" w:rsidR="0078233B" w:rsidRDefault="0078233B" w:rsidP="002A1CE6">
      <w:pPr>
        <w:rPr>
          <w:rFonts w:ascii="Arial" w:hAnsi="Arial" w:cs="Arial"/>
          <w:color w:val="4C94D8" w:themeColor="text2" w:themeTint="80"/>
          <w:szCs w:val="20"/>
          <w:shd w:val="clear" w:color="auto" w:fill="FFFFFF"/>
        </w:rPr>
      </w:pPr>
    </w:p>
    <w:p w14:paraId="59E2FCF5" w14:textId="77777777" w:rsidR="0078233B" w:rsidRDefault="0081373A" w:rsidP="002A1CE6">
      <w:pPr>
        <w:rPr>
          <w:rFonts w:ascii="Arial" w:hAnsi="Arial" w:cs="Arial"/>
          <w:color w:val="242424"/>
          <w:szCs w:val="20"/>
          <w:shd w:val="clear" w:color="auto" w:fill="FFFFFF"/>
        </w:rPr>
      </w:pPr>
      <w:r w:rsidRPr="002A1CE6">
        <w:rPr>
          <w:rFonts w:ascii="Arial" w:hAnsi="Arial" w:cs="Arial"/>
          <w:color w:val="242424"/>
          <w:szCs w:val="20"/>
        </w:rPr>
        <w:lastRenderedPageBreak/>
        <w:br/>
      </w:r>
      <w:r w:rsidRPr="002A1CE6">
        <w:rPr>
          <w:rFonts w:ascii="Arial" w:hAnsi="Arial" w:cs="Arial"/>
          <w:color w:val="242424"/>
          <w:szCs w:val="20"/>
          <w:shd w:val="clear" w:color="auto" w:fill="FFFFFF"/>
        </w:rPr>
        <w:t>REVIEWERS' COMMENTS TO THE AUTHORS</w:t>
      </w:r>
      <w:r w:rsidRPr="002A1CE6">
        <w:rPr>
          <w:rFonts w:ascii="Arial" w:hAnsi="Arial" w:cs="Arial"/>
          <w:color w:val="242424"/>
          <w:szCs w:val="20"/>
        </w:rPr>
        <w:br/>
      </w:r>
      <w:r w:rsidRPr="002A1CE6">
        <w:rPr>
          <w:rFonts w:ascii="Arial" w:hAnsi="Arial" w:cs="Arial"/>
          <w:color w:val="242424"/>
          <w:szCs w:val="20"/>
          <w:shd w:val="clear" w:color="auto" w:fill="FFFFFF"/>
        </w:rPr>
        <w:t>Reviewer: 1</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p>
    <w:p w14:paraId="452AE4BF" w14:textId="6810719A" w:rsidR="002A1CE6" w:rsidRDefault="0081373A" w:rsidP="0078233B">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 xml:space="preserve">This is a very interesting study that brings new attention to an overlooked functional trait (base water potential for germination) that could have consequences for how species respond to a changing climate. Base water potential for germination is a challenging trait to estimate, both from an experimental and a </w:t>
      </w:r>
      <w:proofErr w:type="spellStart"/>
      <w:r w:rsidRPr="002A1CE6">
        <w:rPr>
          <w:rFonts w:ascii="Arial" w:hAnsi="Arial" w:cs="Arial"/>
          <w:color w:val="242424"/>
          <w:szCs w:val="20"/>
          <w:shd w:val="clear" w:color="auto" w:fill="FFFFFF"/>
        </w:rPr>
        <w:t>modeling</w:t>
      </w:r>
      <w:proofErr w:type="spellEnd"/>
      <w:r w:rsidRPr="002A1CE6">
        <w:rPr>
          <w:rFonts w:ascii="Arial" w:hAnsi="Arial" w:cs="Arial"/>
          <w:color w:val="242424"/>
          <w:szCs w:val="20"/>
          <w:shd w:val="clear" w:color="auto" w:fill="FFFFFF"/>
        </w:rPr>
        <w:t xml:space="preserve"> perspective, and I appreciate that this study is accessible – the writing is generally very clear, and they take advantage of an R package that simplifies the estimation process for base water potential. Moreover, they test a question that I’ve never really seen evaluated before by asking whether seed germination response traits can vary over small spatial scales (10m) in correspondence to microsite differences in a heterogeneous environment. For a seed, 10m can be a very large difference in terms of the experienced microenvironment, yet we have very little understanding in the field of ecology of whether and how microsite variation leads to different eco- and evolutionary processes during regeneration, or scales up to influence community structure and response to larger-scale climatic changes.</w:t>
      </w: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 xml:space="preserve">I would like to see this paper be published and am hopeful that it will generate increasing interest in the functional significance of germination responses. However, I have a few questions about the analysis and think that the manuscript would benefit from a bit more detail about the </w:t>
      </w:r>
      <w:proofErr w:type="spellStart"/>
      <w:r w:rsidRPr="002A1CE6">
        <w:rPr>
          <w:rFonts w:ascii="Arial" w:hAnsi="Arial" w:cs="Arial"/>
          <w:color w:val="242424"/>
          <w:szCs w:val="20"/>
          <w:shd w:val="clear" w:color="auto" w:fill="FFFFFF"/>
        </w:rPr>
        <w:t>hydrotime</w:t>
      </w:r>
      <w:proofErr w:type="spellEnd"/>
      <w:r w:rsidRPr="002A1CE6">
        <w:rPr>
          <w:rFonts w:ascii="Arial" w:hAnsi="Arial" w:cs="Arial"/>
          <w:color w:val="242424"/>
          <w:szCs w:val="20"/>
          <w:shd w:val="clear" w:color="auto" w:fill="FFFFFF"/>
        </w:rPr>
        <w:t xml:space="preserve"> metrics and more nuanced, comprehensive interpretation of what the observed patterns might mean, ecologically. I note these questions and suggestions below and hope they will be helpful in strengthening an important manuscript.</w:t>
      </w:r>
    </w:p>
    <w:p w14:paraId="44DD11A1" w14:textId="4F318C8B" w:rsidR="002A1CE6" w:rsidRPr="008E7002" w:rsidRDefault="00A62F50" w:rsidP="002A1CE6">
      <w:pPr>
        <w:rPr>
          <w:rFonts w:ascii="Arial" w:hAnsi="Arial" w:cs="Arial"/>
          <w:color w:val="215E99" w:themeColor="text2" w:themeTint="BF"/>
          <w:szCs w:val="20"/>
          <w:shd w:val="clear" w:color="auto" w:fill="FFFFFF"/>
        </w:rPr>
      </w:pPr>
      <w:r w:rsidRPr="008E7002">
        <w:rPr>
          <w:rFonts w:ascii="Arial" w:hAnsi="Arial" w:cs="Arial"/>
          <w:color w:val="215E99" w:themeColor="text2" w:themeTint="BF"/>
          <w:szCs w:val="20"/>
          <w:shd w:val="clear" w:color="auto" w:fill="FFFFFF"/>
        </w:rPr>
        <w:t xml:space="preserve">We were very pleased to see that Reviewer 1 had a positive view </w:t>
      </w:r>
      <w:r w:rsidR="0078233B" w:rsidRPr="008E7002">
        <w:rPr>
          <w:rFonts w:ascii="Arial" w:hAnsi="Arial" w:cs="Arial"/>
          <w:color w:val="215E99" w:themeColor="text2" w:themeTint="BF"/>
          <w:szCs w:val="20"/>
          <w:shd w:val="clear" w:color="auto" w:fill="FFFFFF"/>
        </w:rPr>
        <w:t>of</w:t>
      </w:r>
      <w:r w:rsidRPr="008E7002">
        <w:rPr>
          <w:rFonts w:ascii="Arial" w:hAnsi="Arial" w:cs="Arial"/>
          <w:color w:val="215E99" w:themeColor="text2" w:themeTint="BF"/>
          <w:szCs w:val="20"/>
          <w:shd w:val="clear" w:color="auto" w:fill="FFFFFF"/>
        </w:rPr>
        <w:t xml:space="preserve"> our research and </w:t>
      </w:r>
      <w:r w:rsidR="0078233B" w:rsidRPr="008E7002">
        <w:rPr>
          <w:rFonts w:ascii="Arial" w:hAnsi="Arial" w:cs="Arial"/>
          <w:color w:val="215E99" w:themeColor="text2" w:themeTint="BF"/>
          <w:szCs w:val="20"/>
          <w:shd w:val="clear" w:color="auto" w:fill="FFFFFF"/>
        </w:rPr>
        <w:t>valued</w:t>
      </w:r>
      <w:r w:rsidRPr="008E7002">
        <w:rPr>
          <w:rFonts w:ascii="Arial" w:hAnsi="Arial" w:cs="Arial"/>
          <w:color w:val="215E99" w:themeColor="text2" w:themeTint="BF"/>
          <w:szCs w:val="20"/>
          <w:shd w:val="clear" w:color="auto" w:fill="FFFFFF"/>
        </w:rPr>
        <w:t xml:space="preserve"> the novelty of the question and </w:t>
      </w:r>
      <w:r w:rsidR="0078233B" w:rsidRPr="008E7002">
        <w:rPr>
          <w:rFonts w:ascii="Arial" w:hAnsi="Arial" w:cs="Arial"/>
          <w:color w:val="215E99" w:themeColor="text2" w:themeTint="BF"/>
          <w:szCs w:val="20"/>
          <w:shd w:val="clear" w:color="auto" w:fill="FFFFFF"/>
        </w:rPr>
        <w:t xml:space="preserve">the </w:t>
      </w:r>
      <w:r w:rsidRPr="008E7002">
        <w:rPr>
          <w:rFonts w:ascii="Arial" w:hAnsi="Arial" w:cs="Arial"/>
          <w:color w:val="215E99" w:themeColor="text2" w:themeTint="BF"/>
          <w:szCs w:val="20"/>
          <w:shd w:val="clear" w:color="auto" w:fill="FFFFFF"/>
        </w:rPr>
        <w:t xml:space="preserve">approach we used. We deeply appreciate the additional time dedicated to </w:t>
      </w:r>
      <w:r w:rsidR="0078233B" w:rsidRPr="008E7002">
        <w:rPr>
          <w:rFonts w:ascii="Arial" w:hAnsi="Arial" w:cs="Arial"/>
          <w:color w:val="215E99" w:themeColor="text2" w:themeTint="BF"/>
          <w:szCs w:val="20"/>
          <w:shd w:val="clear" w:color="auto" w:fill="FFFFFF"/>
        </w:rPr>
        <w:t>reviewing</w:t>
      </w:r>
      <w:r w:rsidRPr="008E7002">
        <w:rPr>
          <w:rFonts w:ascii="Arial" w:hAnsi="Arial" w:cs="Arial"/>
          <w:color w:val="215E99" w:themeColor="text2" w:themeTint="BF"/>
          <w:szCs w:val="20"/>
          <w:shd w:val="clear" w:color="auto" w:fill="FFFFFF"/>
        </w:rPr>
        <w:t xml:space="preserve"> this manuscript.</w:t>
      </w:r>
      <w:r w:rsidR="00010113">
        <w:rPr>
          <w:rFonts w:ascii="Arial" w:hAnsi="Arial" w:cs="Arial"/>
          <w:color w:val="215E99" w:themeColor="text2" w:themeTint="BF"/>
          <w:szCs w:val="20"/>
          <w:shd w:val="clear" w:color="auto" w:fill="FFFFFF"/>
        </w:rPr>
        <w:t xml:space="preserve"> Please see below our response to your comments.</w:t>
      </w:r>
    </w:p>
    <w:p w14:paraId="10B374E3" w14:textId="77777777" w:rsidR="00D24BE3" w:rsidRDefault="002A1CE6" w:rsidP="00D24BE3">
      <w:pPr>
        <w:jc w:val="both"/>
        <w:rPr>
          <w:rFonts w:ascii="Arial" w:hAnsi="Arial" w:cs="Arial"/>
          <w:color w:val="242424"/>
          <w:szCs w:val="20"/>
          <w:shd w:val="clear" w:color="auto" w:fill="FFFFFF"/>
        </w:rPr>
      </w:pPr>
      <w:r>
        <w:rPr>
          <w:rFonts w:ascii="Arial" w:hAnsi="Arial" w:cs="Arial"/>
          <w:color w:val="242424"/>
          <w:szCs w:val="20"/>
          <w:shd w:val="clear" w:color="auto" w:fill="FFFFFF"/>
        </w:rPr>
        <w:t>Comments in the PDF:</w:t>
      </w:r>
    </w:p>
    <w:p w14:paraId="03B707E9" w14:textId="468739BE" w:rsidR="006B0EEC" w:rsidRDefault="0081373A" w:rsidP="00D24BE3">
      <w:pPr>
        <w:jc w:val="both"/>
        <w:rPr>
          <w:rStyle w:val="Hipervnculo"/>
          <w:rFonts w:ascii="Arial" w:hAnsi="Arial" w:cs="Arial"/>
          <w:szCs w:val="20"/>
          <w:bdr w:val="none" w:sz="0" w:space="0" w:color="auto" w:frame="1"/>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 xml:space="preserve">L21-22 “These results support that intraspecific variation in the </w:t>
      </w:r>
      <w:proofErr w:type="spellStart"/>
      <w:r w:rsidRPr="002A1CE6">
        <w:rPr>
          <w:rFonts w:ascii="Arial" w:hAnsi="Arial" w:cs="Arial"/>
          <w:color w:val="242424"/>
          <w:szCs w:val="20"/>
          <w:shd w:val="clear" w:color="auto" w:fill="FFFFFF"/>
        </w:rPr>
        <w:t>ψb</w:t>
      </w:r>
      <w:proofErr w:type="spellEnd"/>
      <w:r w:rsidRPr="002A1CE6">
        <w:rPr>
          <w:rFonts w:ascii="Arial" w:hAnsi="Arial" w:cs="Arial"/>
          <w:color w:val="242424"/>
          <w:szCs w:val="20"/>
          <w:shd w:val="clear" w:color="auto" w:fill="FFFFFF"/>
        </w:rPr>
        <w:t xml:space="preserve"> for germination has functional significance” --  I think this wording is a little strong. Demonstrating that trait variation exists, and is observationally tied to the environment, is important but still not a direct test of functional significance, in my mind. To demonstrate that, I think we would need a subsequent empirical tests of germination and recruitment outcomes in the field to demonstrate that differences in base water potential lead to differences in performance or fitness in the environment. Studies from other semi-arid systems have suggested that variation in base water potential may exist, but is not necessarily a strong driver of differences in germination (relative to temperature) – and that predictive models assuming a common base water potential for all species (i.e. a ‘wet-thermal model’, assuming no variation in base WP) capture most of the expected variation in germination generated by fully hydrothermal models that take variable base water potential into account (e.g., introduction of Hardegree it al. 2018: </w:t>
      </w:r>
      <w:hyperlink r:id="rId9" w:history="1">
        <w:r w:rsidRPr="002A1CE6">
          <w:rPr>
            <w:rStyle w:val="Hipervnculo"/>
            <w:rFonts w:ascii="Arial" w:hAnsi="Arial" w:cs="Arial"/>
            <w:szCs w:val="20"/>
            <w:bdr w:val="none" w:sz="0" w:space="0" w:color="auto" w:frame="1"/>
            <w:shd w:val="clear" w:color="auto" w:fill="FFFFFF"/>
          </w:rPr>
          <w:t>https://doi.org/10.2135/cropsci2017.11.0666)</w:t>
        </w:r>
      </w:hyperlink>
    </w:p>
    <w:p w14:paraId="0F87421B" w14:textId="2219B5B3" w:rsidR="00D24BE3" w:rsidRDefault="00010113" w:rsidP="00D24BE3">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lastRenderedPageBreak/>
        <w:t xml:space="preserve">Thanks for this. </w:t>
      </w:r>
      <w:r w:rsidR="006B0EEC">
        <w:rPr>
          <w:rFonts w:ascii="Arial" w:hAnsi="Arial" w:cs="Arial"/>
          <w:color w:val="215E99" w:themeColor="text2" w:themeTint="BF"/>
          <w:szCs w:val="20"/>
          <w:shd w:val="clear" w:color="auto" w:fill="FFFFFF"/>
        </w:rPr>
        <w:t xml:space="preserve">We read the </w:t>
      </w:r>
      <w:r w:rsidR="002676F5">
        <w:rPr>
          <w:rFonts w:ascii="Arial" w:hAnsi="Arial" w:cs="Arial"/>
          <w:color w:val="215E99" w:themeColor="text2" w:themeTint="BF"/>
          <w:szCs w:val="20"/>
          <w:shd w:val="clear" w:color="auto" w:fill="FFFFFF"/>
        </w:rPr>
        <w:t xml:space="preserve">paper suggested by the reviewer and include it as another discussion point in </w:t>
      </w:r>
      <w:r w:rsidR="00656793">
        <w:rPr>
          <w:rFonts w:ascii="Arial" w:hAnsi="Arial" w:cs="Arial"/>
          <w:color w:val="215E99" w:themeColor="text2" w:themeTint="BF"/>
          <w:szCs w:val="20"/>
          <w:highlight w:val="yellow"/>
          <w:shd w:val="clear" w:color="auto" w:fill="FFFFFF"/>
        </w:rPr>
        <w:t>L</w:t>
      </w:r>
      <w:r w:rsidR="007D2F50" w:rsidRPr="00462591">
        <w:rPr>
          <w:rFonts w:ascii="Arial" w:hAnsi="Arial" w:cs="Arial"/>
          <w:color w:val="215E99" w:themeColor="text2" w:themeTint="BF"/>
          <w:szCs w:val="20"/>
          <w:highlight w:val="yellow"/>
          <w:shd w:val="clear" w:color="auto" w:fill="FFFFFF"/>
        </w:rPr>
        <w:t xml:space="preserve"> </w:t>
      </w:r>
      <w:r w:rsidR="00A6122E" w:rsidRPr="00A6122E">
        <w:rPr>
          <w:rFonts w:ascii="Arial" w:hAnsi="Arial" w:cs="Arial"/>
          <w:color w:val="215E99" w:themeColor="text2" w:themeTint="BF"/>
          <w:szCs w:val="20"/>
          <w:highlight w:val="yellow"/>
          <w:shd w:val="clear" w:color="auto" w:fill="FFFFFF"/>
        </w:rPr>
        <w:t>477</w:t>
      </w:r>
      <w:r w:rsidR="00656793" w:rsidRPr="00A6122E">
        <w:rPr>
          <w:rFonts w:ascii="Arial" w:hAnsi="Arial" w:cs="Arial"/>
          <w:color w:val="215E99" w:themeColor="text2" w:themeTint="BF"/>
          <w:szCs w:val="20"/>
          <w:highlight w:val="yellow"/>
          <w:shd w:val="clear" w:color="auto" w:fill="FFFFFF"/>
        </w:rPr>
        <w:t>-</w:t>
      </w:r>
      <w:r w:rsidR="00A6122E" w:rsidRPr="00A6122E">
        <w:rPr>
          <w:rFonts w:ascii="Arial" w:hAnsi="Arial" w:cs="Arial"/>
          <w:color w:val="215E99" w:themeColor="text2" w:themeTint="BF"/>
          <w:szCs w:val="20"/>
          <w:highlight w:val="yellow"/>
          <w:shd w:val="clear" w:color="auto" w:fill="FFFFFF"/>
        </w:rPr>
        <w:t>482</w:t>
      </w:r>
      <w:r w:rsidR="006B0EEC" w:rsidRPr="00A6122E">
        <w:rPr>
          <w:rFonts w:ascii="Arial" w:hAnsi="Arial" w:cs="Arial"/>
          <w:color w:val="215E99" w:themeColor="text2" w:themeTint="BF"/>
          <w:szCs w:val="20"/>
          <w:highlight w:val="yellow"/>
          <w:shd w:val="clear" w:color="auto" w:fill="FFFFFF"/>
        </w:rPr>
        <w:t>.</w:t>
      </w:r>
    </w:p>
    <w:p w14:paraId="32CF5EDD" w14:textId="33B8ECDD" w:rsidR="00A62F50" w:rsidRDefault="0081373A" w:rsidP="00D24BE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This is not to argue that variation in base water potential doesn’t matter – on the contrary, I think this paper is very timely because we have not fully examined this question and utilized field experiments to understand how it does matter. Rather, I think the results presented here are a compelling first step and suggest that this trait could be functionally significant in this system, but that additional work is still needed to demonstrate that and understand how (And this future work would be very valuable to the field!). </w:t>
      </w:r>
    </w:p>
    <w:p w14:paraId="4C81EF89" w14:textId="1DFA0133" w:rsidR="00A62F50" w:rsidRDefault="00A62F50" w:rsidP="00D24BE3">
      <w:pPr>
        <w:jc w:val="both"/>
        <w:rPr>
          <w:rFonts w:ascii="Arial" w:hAnsi="Arial" w:cs="Arial"/>
          <w:color w:val="242424"/>
          <w:szCs w:val="20"/>
          <w:shd w:val="clear" w:color="auto" w:fill="FFFFFF"/>
        </w:rPr>
      </w:pPr>
      <w:r w:rsidRPr="003B0F25">
        <w:rPr>
          <w:rFonts w:ascii="Arial" w:hAnsi="Arial" w:cs="Arial"/>
          <w:color w:val="215E99" w:themeColor="text2" w:themeTint="BF"/>
          <w:szCs w:val="20"/>
          <w:shd w:val="clear" w:color="auto" w:fill="FFFFFF"/>
        </w:rPr>
        <w:t xml:space="preserve">We agree with the comment made by the reviewer. We have rephrased the specific sentence </w:t>
      </w:r>
      <w:r w:rsidR="00070048" w:rsidRPr="00462591">
        <w:rPr>
          <w:rFonts w:ascii="Arial" w:hAnsi="Arial" w:cs="Arial"/>
          <w:color w:val="215E99" w:themeColor="text2" w:themeTint="BF"/>
          <w:szCs w:val="20"/>
          <w:highlight w:val="yellow"/>
          <w:shd w:val="clear" w:color="auto" w:fill="FFFFFF"/>
        </w:rPr>
        <w:t xml:space="preserve">L </w:t>
      </w:r>
      <w:r w:rsidR="004B3A1C" w:rsidRPr="00462591">
        <w:rPr>
          <w:rFonts w:ascii="Arial" w:hAnsi="Arial" w:cs="Arial"/>
          <w:color w:val="215E99" w:themeColor="text2" w:themeTint="BF"/>
          <w:szCs w:val="20"/>
          <w:highlight w:val="yellow"/>
          <w:shd w:val="clear" w:color="auto" w:fill="FFFFFF"/>
        </w:rPr>
        <w:t>22</w:t>
      </w:r>
      <w:r w:rsidR="004B3A1C" w:rsidRPr="003B0F25">
        <w:rPr>
          <w:rFonts w:ascii="Arial" w:hAnsi="Arial" w:cs="Arial"/>
          <w:color w:val="215E99" w:themeColor="text2" w:themeTint="BF"/>
          <w:szCs w:val="20"/>
          <w:shd w:val="clear" w:color="auto" w:fill="FFFFFF"/>
        </w:rPr>
        <w:t xml:space="preserve"> </w:t>
      </w:r>
      <w:r w:rsidRPr="003B0F25">
        <w:rPr>
          <w:rFonts w:ascii="Arial" w:hAnsi="Arial" w:cs="Arial"/>
          <w:color w:val="215E99" w:themeColor="text2" w:themeTint="BF"/>
          <w:szCs w:val="20"/>
          <w:shd w:val="clear" w:color="auto" w:fill="FFFFFF"/>
        </w:rPr>
        <w:t>that Reviewer 1 highlighted but also made small changes along the manuscript</w:t>
      </w:r>
      <w:r w:rsidR="00010113">
        <w:rPr>
          <w:rFonts w:ascii="Arial" w:hAnsi="Arial" w:cs="Arial"/>
          <w:color w:val="215E99" w:themeColor="text2" w:themeTint="BF"/>
          <w:szCs w:val="20"/>
          <w:shd w:val="clear" w:color="auto" w:fill="FFFFFF"/>
        </w:rPr>
        <w:t xml:space="preserve"> to remark that this is a potential trait that need further inspection</w:t>
      </w:r>
      <w:r w:rsidRPr="003B0F25">
        <w:rPr>
          <w:rFonts w:ascii="Arial" w:hAnsi="Arial" w:cs="Arial"/>
          <w:color w:val="215E99" w:themeColor="text2" w:themeTint="BF"/>
          <w:szCs w:val="20"/>
          <w:shd w:val="clear" w:color="auto" w:fill="FFFFFF"/>
        </w:rPr>
        <w:t xml:space="preserve">. See changes in </w:t>
      </w:r>
      <w:r w:rsidR="00351BAD" w:rsidRPr="00462591">
        <w:rPr>
          <w:rFonts w:ascii="Arial" w:hAnsi="Arial" w:cs="Arial"/>
          <w:color w:val="215E99" w:themeColor="text2" w:themeTint="BF"/>
          <w:szCs w:val="20"/>
          <w:highlight w:val="yellow"/>
          <w:shd w:val="clear" w:color="auto" w:fill="FFFFFF"/>
        </w:rPr>
        <w:t xml:space="preserve">L </w:t>
      </w:r>
      <w:r w:rsidR="008C1FB9">
        <w:rPr>
          <w:rFonts w:ascii="Arial" w:hAnsi="Arial" w:cs="Arial"/>
          <w:color w:val="215E99" w:themeColor="text2" w:themeTint="BF"/>
          <w:szCs w:val="20"/>
          <w:highlight w:val="yellow"/>
          <w:shd w:val="clear" w:color="auto" w:fill="FFFFFF"/>
        </w:rPr>
        <w:t>381</w:t>
      </w:r>
      <w:r w:rsidR="00351BAD"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w:t>
      </w:r>
      <w:r w:rsidR="003E3F44">
        <w:rPr>
          <w:rFonts w:ascii="Arial" w:hAnsi="Arial" w:cs="Arial"/>
          <w:color w:val="215E99" w:themeColor="text2" w:themeTint="BF"/>
          <w:szCs w:val="20"/>
          <w:highlight w:val="yellow"/>
          <w:shd w:val="clear" w:color="auto" w:fill="FFFFFF"/>
        </w:rPr>
        <w:t>09</w:t>
      </w:r>
      <w:r w:rsidR="00656793">
        <w:rPr>
          <w:rFonts w:ascii="Arial" w:hAnsi="Arial" w:cs="Arial"/>
          <w:color w:val="215E99" w:themeColor="text2" w:themeTint="BF"/>
          <w:szCs w:val="20"/>
          <w:highlight w:val="yellow"/>
          <w:shd w:val="clear" w:color="auto" w:fill="FFFFFF"/>
        </w:rPr>
        <w:t>-4</w:t>
      </w:r>
      <w:r w:rsidR="003E3F44">
        <w:rPr>
          <w:rFonts w:ascii="Arial" w:hAnsi="Arial" w:cs="Arial"/>
          <w:color w:val="215E99" w:themeColor="text2" w:themeTint="BF"/>
          <w:szCs w:val="20"/>
          <w:highlight w:val="yellow"/>
          <w:shd w:val="clear" w:color="auto" w:fill="FFFFFF"/>
        </w:rPr>
        <w:t>10</w:t>
      </w:r>
      <w:r w:rsidR="00BA41B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4</w:t>
      </w:r>
      <w:r w:rsidR="002D73CC">
        <w:rPr>
          <w:rFonts w:ascii="Arial" w:hAnsi="Arial" w:cs="Arial"/>
          <w:color w:val="215E99" w:themeColor="text2" w:themeTint="BF"/>
          <w:szCs w:val="20"/>
          <w:highlight w:val="yellow"/>
          <w:shd w:val="clear" w:color="auto" w:fill="FFFFFF"/>
        </w:rPr>
        <w:t>39</w:t>
      </w:r>
      <w:r w:rsidR="00B22D18" w:rsidRPr="00462591">
        <w:rPr>
          <w:rFonts w:ascii="Arial" w:hAnsi="Arial" w:cs="Arial"/>
          <w:color w:val="215E99" w:themeColor="text2" w:themeTint="BF"/>
          <w:szCs w:val="20"/>
          <w:highlight w:val="yellow"/>
          <w:shd w:val="clear" w:color="auto" w:fill="FFFFFF"/>
        </w:rPr>
        <w:t xml:space="preserve">, </w:t>
      </w:r>
      <w:r w:rsidR="00B402DB">
        <w:rPr>
          <w:rFonts w:ascii="Arial" w:hAnsi="Arial" w:cs="Arial"/>
          <w:color w:val="215E99" w:themeColor="text2" w:themeTint="BF"/>
          <w:szCs w:val="20"/>
          <w:highlight w:val="yellow"/>
          <w:shd w:val="clear" w:color="auto" w:fill="FFFFFF"/>
        </w:rPr>
        <w:t>453</w:t>
      </w:r>
      <w:r w:rsidR="00656793">
        <w:rPr>
          <w:rFonts w:ascii="Arial" w:hAnsi="Arial" w:cs="Arial"/>
          <w:color w:val="215E99" w:themeColor="text2" w:themeTint="BF"/>
          <w:szCs w:val="20"/>
          <w:highlight w:val="yellow"/>
          <w:shd w:val="clear" w:color="auto" w:fill="FFFFFF"/>
        </w:rPr>
        <w:t>,</w:t>
      </w:r>
      <w:r w:rsidR="003A5858"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w:t>
      </w:r>
      <w:r w:rsidR="00F42FDE">
        <w:rPr>
          <w:rFonts w:ascii="Arial" w:hAnsi="Arial" w:cs="Arial"/>
          <w:color w:val="215E99" w:themeColor="text2" w:themeTint="BF"/>
          <w:szCs w:val="20"/>
          <w:highlight w:val="yellow"/>
          <w:shd w:val="clear" w:color="auto" w:fill="FFFFFF"/>
        </w:rPr>
        <w:t>02</w:t>
      </w:r>
      <w:r w:rsidR="008E7002" w:rsidRPr="00462591">
        <w:rPr>
          <w:rFonts w:ascii="Arial" w:hAnsi="Arial" w:cs="Arial"/>
          <w:color w:val="215E99" w:themeColor="text2" w:themeTint="BF"/>
          <w:szCs w:val="20"/>
          <w:highlight w:val="yellow"/>
          <w:shd w:val="clear" w:color="auto" w:fill="FFFFFF"/>
        </w:rPr>
        <w:t xml:space="preserve">, </w:t>
      </w:r>
      <w:r w:rsidR="00656793">
        <w:rPr>
          <w:rFonts w:ascii="Arial" w:hAnsi="Arial" w:cs="Arial"/>
          <w:color w:val="215E99" w:themeColor="text2" w:themeTint="BF"/>
          <w:szCs w:val="20"/>
          <w:highlight w:val="yellow"/>
          <w:shd w:val="clear" w:color="auto" w:fill="FFFFFF"/>
        </w:rPr>
        <w:t>5</w:t>
      </w:r>
      <w:r w:rsidR="00F42FDE" w:rsidRPr="00F42FDE">
        <w:rPr>
          <w:rFonts w:ascii="Arial" w:hAnsi="Arial" w:cs="Arial"/>
          <w:color w:val="215E99" w:themeColor="text2" w:themeTint="BF"/>
          <w:szCs w:val="20"/>
          <w:highlight w:val="yellow"/>
          <w:shd w:val="clear" w:color="auto" w:fill="FFFFFF"/>
        </w:rPr>
        <w:t>04</w:t>
      </w:r>
      <w:r w:rsidR="00F42FDE">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L24 Again, I think these patterns suggest that this trait may have consequences for fitness, but the results don’t demonstrate that outright... especially when we consider that we also do not know if this variation is heritable and adaptive from the current study.  These data only demonstrate an observational correlation between trait and microclimate, which is a very interesting place to start. So I suggest being more careful about language and interpretation throughout the manuscript.</w:t>
      </w:r>
    </w:p>
    <w:p w14:paraId="2C68975E" w14:textId="04A1283D" w:rsidR="00A62F50" w:rsidRDefault="00A62F50" w:rsidP="00D24BE3">
      <w:pPr>
        <w:jc w:val="both"/>
        <w:rPr>
          <w:rFonts w:ascii="Arial" w:hAnsi="Arial" w:cs="Arial"/>
          <w:color w:val="242424"/>
          <w:szCs w:val="20"/>
          <w:shd w:val="clear" w:color="auto" w:fill="FFFFFF"/>
        </w:rPr>
      </w:pPr>
      <w:r w:rsidRPr="00CD45D7">
        <w:rPr>
          <w:rFonts w:ascii="Arial" w:hAnsi="Arial" w:cs="Arial"/>
          <w:color w:val="215E99" w:themeColor="text2" w:themeTint="BF"/>
          <w:szCs w:val="20"/>
          <w:shd w:val="clear" w:color="auto" w:fill="FFFFFF"/>
        </w:rPr>
        <w:t>We agree, changes made across the manuscript see specific lines above.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L79 I might replace ‘largely’ with ‘likely’, as regenerative responses may depend on many different processes, not just germination response</w:t>
      </w:r>
    </w:p>
    <w:p w14:paraId="6C775074" w14:textId="61C2274D" w:rsidR="00A62F50" w:rsidRDefault="007950AB" w:rsidP="002A1CE6">
      <w:pPr>
        <w:rPr>
          <w:rFonts w:ascii="Arial" w:hAnsi="Arial" w:cs="Arial"/>
          <w:color w:val="242424"/>
          <w:szCs w:val="20"/>
          <w:shd w:val="clear" w:color="auto" w:fill="FFFFFF"/>
        </w:rPr>
      </w:pPr>
      <w:ins w:id="1" w:author="Diana María Cruz Tejada" w:date="2024-08-22T13:39:00Z" w16du:dateUtc="2024-08-22T11:39:00Z">
        <w:r>
          <w:rPr>
            <w:rFonts w:ascii="Arial" w:hAnsi="Arial" w:cs="Arial"/>
            <w:color w:val="215E99" w:themeColor="text2" w:themeTint="BF"/>
            <w:szCs w:val="20"/>
            <w:shd w:val="clear" w:color="auto" w:fill="FFFFFF"/>
          </w:rPr>
          <w:t>Thank you fo</w:t>
        </w:r>
      </w:ins>
      <w:ins w:id="2" w:author="Diana María Cruz Tejada" w:date="2024-08-22T13:40:00Z" w16du:dateUtc="2024-08-22T11:40:00Z">
        <w:r>
          <w:rPr>
            <w:rFonts w:ascii="Arial" w:hAnsi="Arial" w:cs="Arial"/>
            <w:color w:val="215E99" w:themeColor="text2" w:themeTint="BF"/>
            <w:szCs w:val="20"/>
            <w:shd w:val="clear" w:color="auto" w:fill="FFFFFF"/>
          </w:rPr>
          <w:t>r</w:t>
        </w:r>
      </w:ins>
      <w:ins w:id="3" w:author="Diana María Cruz Tejada" w:date="2024-08-22T13:39:00Z" w16du:dateUtc="2024-08-22T11:39:00Z">
        <w:r>
          <w:rPr>
            <w:rFonts w:ascii="Arial" w:hAnsi="Arial" w:cs="Arial"/>
            <w:color w:val="215E99" w:themeColor="text2" w:themeTint="BF"/>
            <w:szCs w:val="20"/>
            <w:shd w:val="clear" w:color="auto" w:fill="FFFFFF"/>
          </w:rPr>
          <w:t xml:space="preserve"> </w:t>
        </w:r>
      </w:ins>
      <w:ins w:id="4" w:author="Diana María Cruz Tejada" w:date="2024-08-22T13:40:00Z" w16du:dateUtc="2024-08-22T11:40:00Z">
        <w:r>
          <w:rPr>
            <w:rFonts w:ascii="Arial" w:hAnsi="Arial" w:cs="Arial"/>
            <w:color w:val="215E99" w:themeColor="text2" w:themeTint="BF"/>
            <w:szCs w:val="20"/>
            <w:shd w:val="clear" w:color="auto" w:fill="FFFFFF"/>
          </w:rPr>
          <w:t>this observation. We made the changes.</w:t>
        </w:r>
      </w:ins>
      <w:del w:id="5" w:author="Diana María Cruz Tejada" w:date="2024-08-22T13:40:00Z" w16du:dateUtc="2024-08-22T11:40:00Z">
        <w:r w:rsidR="00A62F50" w:rsidRPr="00D24BE3" w:rsidDel="007950AB">
          <w:rPr>
            <w:rFonts w:ascii="Arial" w:hAnsi="Arial" w:cs="Arial"/>
            <w:color w:val="215E99" w:themeColor="text2" w:themeTint="BF"/>
            <w:szCs w:val="20"/>
            <w:shd w:val="clear" w:color="auto" w:fill="FFFFFF"/>
          </w:rPr>
          <w:delText>Done</w:delText>
        </w:r>
      </w:del>
      <w:r w:rsidR="00A62F50" w:rsidRPr="00D24BE3">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L214 Replace ‘has’ with ‘have’</w:t>
      </w:r>
    </w:p>
    <w:p w14:paraId="609F0DAB" w14:textId="62517F36" w:rsidR="00A62F50" w:rsidRDefault="007950AB" w:rsidP="004712A0">
      <w:pPr>
        <w:jc w:val="both"/>
        <w:rPr>
          <w:rFonts w:ascii="Arial" w:hAnsi="Arial" w:cs="Arial"/>
          <w:color w:val="242424"/>
          <w:szCs w:val="20"/>
          <w:shd w:val="clear" w:color="auto" w:fill="FFFFFF"/>
        </w:rPr>
      </w:pPr>
      <w:ins w:id="6" w:author="Diana María Cruz Tejada" w:date="2024-08-22T13:40:00Z" w16du:dateUtc="2024-08-22T11:40:00Z">
        <w:r>
          <w:rPr>
            <w:rFonts w:ascii="Arial" w:hAnsi="Arial" w:cs="Arial"/>
            <w:color w:val="215E99" w:themeColor="text2" w:themeTint="BF"/>
            <w:szCs w:val="20"/>
            <w:shd w:val="clear" w:color="auto" w:fill="FFFFFF"/>
          </w:rPr>
          <w:t>Thank you for this observation. We made the changes</w:t>
        </w:r>
      </w:ins>
      <w:del w:id="7" w:author="Diana María Cruz Tejada" w:date="2024-08-22T13:40:00Z" w16du:dateUtc="2024-08-22T11:40:00Z">
        <w:r w:rsidR="00A62F50" w:rsidRPr="00534DBD" w:rsidDel="007950AB">
          <w:rPr>
            <w:rFonts w:ascii="Arial" w:hAnsi="Arial" w:cs="Arial"/>
            <w:color w:val="215E99" w:themeColor="text2" w:themeTint="BF"/>
            <w:szCs w:val="20"/>
            <w:shd w:val="clear" w:color="auto" w:fill="FFFFFF"/>
          </w:rPr>
          <w:delText>Done.</w:delText>
        </w:r>
      </w:del>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L212-220 I’m a little confused about the soil moisture data. In the methods above, it sounded like you had two gypsum sensors per each of four sites (8 total), but one of them was damaged (I imagine this is why there are only 7 datapoints). But in Figure 3B there are no data from Cañada but four datapoints from </w:t>
      </w:r>
      <w:proofErr w:type="spellStart"/>
      <w:r w:rsidR="0081373A" w:rsidRPr="002A1CE6">
        <w:rPr>
          <w:rFonts w:ascii="Arial" w:hAnsi="Arial" w:cs="Arial"/>
          <w:color w:val="242424"/>
          <w:szCs w:val="20"/>
          <w:shd w:val="clear" w:color="auto" w:fill="FFFFFF"/>
        </w:rPr>
        <w:t>Penouta</w:t>
      </w:r>
      <w:proofErr w:type="spellEnd"/>
      <w:r w:rsidR="0081373A" w:rsidRPr="002A1CE6">
        <w:rPr>
          <w:rFonts w:ascii="Arial" w:hAnsi="Arial" w:cs="Arial"/>
          <w:color w:val="242424"/>
          <w:szCs w:val="20"/>
          <w:shd w:val="clear" w:color="auto" w:fill="FFFFFF"/>
        </w:rPr>
        <w:t xml:space="preserve">. Is this just an error in the </w:t>
      </w:r>
      <w:proofErr w:type="spellStart"/>
      <w:r w:rsidR="0081373A" w:rsidRPr="002A1CE6">
        <w:rPr>
          <w:rFonts w:ascii="Arial" w:hAnsi="Arial" w:cs="Arial"/>
          <w:color w:val="242424"/>
          <w:szCs w:val="20"/>
          <w:shd w:val="clear" w:color="auto" w:fill="FFFFFF"/>
        </w:rPr>
        <w:t>coloring</w:t>
      </w:r>
      <w:proofErr w:type="spellEnd"/>
      <w:r w:rsidR="0081373A" w:rsidRPr="002A1CE6">
        <w:rPr>
          <w:rFonts w:ascii="Arial" w:hAnsi="Arial" w:cs="Arial"/>
          <w:color w:val="242424"/>
          <w:szCs w:val="20"/>
          <w:shd w:val="clear" w:color="auto" w:fill="FFFFFF"/>
        </w:rPr>
        <w:t xml:space="preserve"> of the figure?</w:t>
      </w:r>
    </w:p>
    <w:p w14:paraId="1771E13B" w14:textId="77121C0D" w:rsidR="00751EBD" w:rsidRDefault="00010113" w:rsidP="00573685">
      <w:pPr>
        <w:jc w:val="both"/>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We</w:t>
      </w:r>
      <w:r w:rsidR="00E305CD"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 xml:space="preserve">provide </w:t>
      </w:r>
      <w:r w:rsidR="00E305CD" w:rsidRPr="00573685">
        <w:rPr>
          <w:rFonts w:ascii="Arial" w:hAnsi="Arial" w:cs="Arial"/>
          <w:color w:val="215E99" w:themeColor="text2" w:themeTint="BF"/>
          <w:szCs w:val="20"/>
          <w:shd w:val="clear" w:color="auto" w:fill="FFFFFF"/>
        </w:rPr>
        <w:t>more clarification</w:t>
      </w:r>
      <w:r w:rsidR="00F7689B" w:rsidRPr="00573685">
        <w:rPr>
          <w:rFonts w:ascii="Arial" w:hAnsi="Arial" w:cs="Arial"/>
          <w:color w:val="215E99" w:themeColor="text2" w:themeTint="BF"/>
          <w:szCs w:val="20"/>
          <w:shd w:val="clear" w:color="auto" w:fill="FFFFFF"/>
        </w:rPr>
        <w:t xml:space="preserve"> </w:t>
      </w:r>
      <w:r w:rsidR="00975F3A" w:rsidRPr="00573685">
        <w:rPr>
          <w:rFonts w:ascii="Arial" w:hAnsi="Arial" w:cs="Arial"/>
          <w:color w:val="215E99" w:themeColor="text2" w:themeTint="BF"/>
          <w:szCs w:val="20"/>
          <w:shd w:val="clear" w:color="auto" w:fill="FFFFFF"/>
        </w:rPr>
        <w:t>below</w:t>
      </w:r>
      <w:r w:rsidR="005D66F3" w:rsidRPr="00573685">
        <w:rPr>
          <w:rFonts w:ascii="Arial" w:hAnsi="Arial" w:cs="Arial"/>
          <w:color w:val="215E99" w:themeColor="text2" w:themeTint="BF"/>
          <w:szCs w:val="20"/>
          <w:shd w:val="clear" w:color="auto" w:fill="FFFFFF"/>
        </w:rPr>
        <w:t xml:space="preserve">, and in </w:t>
      </w:r>
      <w:r>
        <w:rPr>
          <w:rFonts w:ascii="Arial" w:hAnsi="Arial" w:cs="Arial"/>
          <w:color w:val="215E99" w:themeColor="text2" w:themeTint="BF"/>
          <w:szCs w:val="20"/>
          <w:shd w:val="clear" w:color="auto" w:fill="FFFFFF"/>
        </w:rPr>
        <w:t xml:space="preserve">the </w:t>
      </w:r>
      <w:r w:rsidR="005D66F3" w:rsidRPr="00573685">
        <w:rPr>
          <w:rFonts w:ascii="Arial" w:hAnsi="Arial" w:cs="Arial"/>
          <w:color w:val="215E99" w:themeColor="text2" w:themeTint="BF"/>
          <w:szCs w:val="20"/>
          <w:shd w:val="clear" w:color="auto" w:fill="FFFFFF"/>
        </w:rPr>
        <w:t xml:space="preserve">text, </w:t>
      </w:r>
      <w:r w:rsidR="00F7689B" w:rsidRPr="00573685">
        <w:rPr>
          <w:rFonts w:ascii="Arial" w:hAnsi="Arial" w:cs="Arial"/>
          <w:color w:val="215E99" w:themeColor="text2" w:themeTint="BF"/>
          <w:szCs w:val="20"/>
          <w:shd w:val="clear" w:color="auto" w:fill="FFFFFF"/>
        </w:rPr>
        <w:t xml:space="preserve">and fixed the wrong </w:t>
      </w:r>
      <w:proofErr w:type="spellStart"/>
      <w:r w:rsidR="00F7689B" w:rsidRPr="00573685">
        <w:rPr>
          <w:rFonts w:ascii="Arial" w:hAnsi="Arial" w:cs="Arial"/>
          <w:color w:val="215E99" w:themeColor="text2" w:themeTint="BF"/>
          <w:szCs w:val="20"/>
          <w:shd w:val="clear" w:color="auto" w:fill="FFFFFF"/>
        </w:rPr>
        <w:t>color</w:t>
      </w:r>
      <w:proofErr w:type="spellEnd"/>
      <w:r w:rsidR="00F7689B" w:rsidRPr="00573685">
        <w:rPr>
          <w:rFonts w:ascii="Arial" w:hAnsi="Arial" w:cs="Arial"/>
          <w:color w:val="215E99" w:themeColor="text2" w:themeTint="BF"/>
          <w:szCs w:val="20"/>
          <w:shd w:val="clear" w:color="auto" w:fill="FFFFFF"/>
        </w:rPr>
        <w:t xml:space="preserve"> palette</w:t>
      </w:r>
      <w:r w:rsidR="00A62F50" w:rsidRPr="00573685">
        <w:rPr>
          <w:rFonts w:ascii="Arial" w:hAnsi="Arial" w:cs="Arial"/>
          <w:color w:val="215E99" w:themeColor="text2" w:themeTint="BF"/>
          <w:szCs w:val="20"/>
          <w:shd w:val="clear" w:color="auto" w:fill="FFFFFF"/>
        </w:rPr>
        <w:t xml:space="preserve">. </w:t>
      </w:r>
      <w:r w:rsidR="0043270B" w:rsidRPr="00573685">
        <w:rPr>
          <w:rFonts w:ascii="Arial" w:hAnsi="Arial" w:cs="Arial"/>
          <w:color w:val="215E99" w:themeColor="text2" w:themeTint="BF"/>
          <w:szCs w:val="20"/>
          <w:shd w:val="clear" w:color="auto" w:fill="FFFFFF"/>
        </w:rPr>
        <w:t xml:space="preserve">Each </w:t>
      </w:r>
      <w:proofErr w:type="spellStart"/>
      <w:r w:rsidR="003A152D" w:rsidRPr="00573685">
        <w:rPr>
          <w:rFonts w:ascii="Arial" w:hAnsi="Arial" w:cs="Arial"/>
          <w:color w:val="215E99" w:themeColor="text2" w:themeTint="BF"/>
          <w:szCs w:val="20"/>
          <w:shd w:val="clear" w:color="auto" w:fill="FFFFFF"/>
        </w:rPr>
        <w:t>Microlog</w:t>
      </w:r>
      <w:proofErr w:type="spellEnd"/>
      <w:r w:rsidR="006C294C"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SP3 datalogger </w:t>
      </w:r>
      <w:r w:rsidR="006C294C" w:rsidRPr="00573685">
        <w:rPr>
          <w:rFonts w:ascii="Arial" w:hAnsi="Arial" w:cs="Arial"/>
          <w:color w:val="215E99" w:themeColor="text2" w:themeTint="BF"/>
          <w:szCs w:val="20"/>
          <w:shd w:val="clear" w:color="auto" w:fill="FFFFFF"/>
        </w:rPr>
        <w:t>has</w:t>
      </w:r>
      <w:r w:rsidR="003A152D" w:rsidRPr="00573685">
        <w:rPr>
          <w:rFonts w:ascii="Arial" w:hAnsi="Arial" w:cs="Arial"/>
          <w:color w:val="215E99" w:themeColor="text2" w:themeTint="BF"/>
          <w:szCs w:val="20"/>
          <w:shd w:val="clear" w:color="auto" w:fill="FFFFFF"/>
        </w:rPr>
        <w:t xml:space="preserve"> two gypsum sensors only separated by 5</w:t>
      </w:r>
      <w:r w:rsidR="006D1F4B" w:rsidRPr="00573685">
        <w:rPr>
          <w:rFonts w:ascii="Arial" w:hAnsi="Arial" w:cs="Arial"/>
          <w:color w:val="215E99" w:themeColor="text2" w:themeTint="BF"/>
          <w:szCs w:val="20"/>
          <w:shd w:val="clear" w:color="auto" w:fill="FFFFFF"/>
        </w:rPr>
        <w:t xml:space="preserve"> </w:t>
      </w:r>
      <w:r w:rsidR="003A152D" w:rsidRPr="00573685">
        <w:rPr>
          <w:rFonts w:ascii="Arial" w:hAnsi="Arial" w:cs="Arial"/>
          <w:color w:val="215E99" w:themeColor="text2" w:themeTint="BF"/>
          <w:szCs w:val="20"/>
          <w:shd w:val="clear" w:color="auto" w:fill="FFFFFF"/>
        </w:rPr>
        <w:t xml:space="preserve">cm, </w:t>
      </w:r>
      <w:r w:rsidR="006C294C" w:rsidRPr="00573685">
        <w:rPr>
          <w:rFonts w:ascii="Arial" w:hAnsi="Arial" w:cs="Arial"/>
          <w:color w:val="215E99" w:themeColor="text2" w:themeTint="BF"/>
          <w:szCs w:val="20"/>
          <w:shd w:val="clear" w:color="auto" w:fill="FFFFFF"/>
        </w:rPr>
        <w:t xml:space="preserve">when checking the data both values were very similar thus we decided to </w:t>
      </w:r>
      <w:r w:rsidR="00162926" w:rsidRPr="00573685">
        <w:rPr>
          <w:rFonts w:ascii="Arial" w:hAnsi="Arial" w:cs="Arial"/>
          <w:color w:val="215E99" w:themeColor="text2" w:themeTint="BF"/>
          <w:szCs w:val="20"/>
          <w:shd w:val="clear" w:color="auto" w:fill="FFFFFF"/>
        </w:rPr>
        <w:t xml:space="preserve">calculate the mean value of </w:t>
      </w:r>
      <w:r w:rsidR="006E6B2C" w:rsidRPr="00573685">
        <w:rPr>
          <w:rFonts w:ascii="Arial" w:hAnsi="Arial" w:cs="Arial"/>
          <w:color w:val="215E99" w:themeColor="text2" w:themeTint="BF"/>
          <w:szCs w:val="20"/>
          <w:shd w:val="clear" w:color="auto" w:fill="FFFFFF"/>
        </w:rPr>
        <w:t xml:space="preserve">both </w:t>
      </w:r>
      <w:r w:rsidR="00162926" w:rsidRPr="00573685">
        <w:rPr>
          <w:rFonts w:ascii="Arial" w:hAnsi="Arial" w:cs="Arial"/>
          <w:color w:val="215E99" w:themeColor="text2" w:themeTint="BF"/>
          <w:szCs w:val="20"/>
          <w:shd w:val="clear" w:color="auto" w:fill="FFFFFF"/>
        </w:rPr>
        <w:t>sensor</w:t>
      </w:r>
      <w:r>
        <w:rPr>
          <w:rFonts w:ascii="Arial" w:hAnsi="Arial" w:cs="Arial"/>
          <w:color w:val="215E99" w:themeColor="text2" w:themeTint="BF"/>
          <w:szCs w:val="20"/>
          <w:shd w:val="clear" w:color="auto" w:fill="FFFFFF"/>
        </w:rPr>
        <w:t>s</w:t>
      </w:r>
      <w:r w:rsidR="00162926" w:rsidRPr="00573685">
        <w:rPr>
          <w:rFonts w:ascii="Arial" w:hAnsi="Arial" w:cs="Arial"/>
          <w:color w:val="215E99" w:themeColor="text2" w:themeTint="BF"/>
          <w:szCs w:val="20"/>
          <w:shd w:val="clear" w:color="auto" w:fill="FFFFFF"/>
        </w:rPr>
        <w:t xml:space="preserve">, i.e. at the end we have 1 water potential values per each </w:t>
      </w:r>
      <w:proofErr w:type="spellStart"/>
      <w:r w:rsidR="00162926" w:rsidRPr="00573685">
        <w:rPr>
          <w:rFonts w:ascii="Arial" w:hAnsi="Arial" w:cs="Arial"/>
          <w:color w:val="215E99" w:themeColor="text2" w:themeTint="BF"/>
          <w:szCs w:val="20"/>
          <w:shd w:val="clear" w:color="auto" w:fill="FFFFFF"/>
        </w:rPr>
        <w:t>Microlog</w:t>
      </w:r>
      <w:proofErr w:type="spellEnd"/>
      <w:r w:rsidR="00162926" w:rsidRPr="00573685">
        <w:rPr>
          <w:rFonts w:ascii="Arial" w:hAnsi="Arial" w:cs="Arial"/>
          <w:color w:val="215E99" w:themeColor="text2" w:themeTint="BF"/>
          <w:szCs w:val="20"/>
          <w:shd w:val="clear" w:color="auto" w:fill="FFFFFF"/>
        </w:rPr>
        <w:t xml:space="preserve"> SP3</w:t>
      </w:r>
      <w:r w:rsidR="001B13AE" w:rsidRPr="00573685">
        <w:rPr>
          <w:rFonts w:ascii="Arial" w:hAnsi="Arial" w:cs="Arial"/>
          <w:color w:val="215E99" w:themeColor="text2" w:themeTint="BF"/>
          <w:szCs w:val="20"/>
          <w:shd w:val="clear" w:color="auto" w:fill="FFFFFF"/>
        </w:rPr>
        <w:t xml:space="preserve"> and year</w:t>
      </w:r>
      <w:r w:rsidR="00B85FE9" w:rsidRPr="00573685">
        <w:rPr>
          <w:rFonts w:ascii="Arial" w:hAnsi="Arial" w:cs="Arial"/>
          <w:color w:val="215E99" w:themeColor="text2" w:themeTint="BF"/>
          <w:szCs w:val="20"/>
          <w:shd w:val="clear" w:color="auto" w:fill="FFFFFF"/>
        </w:rPr>
        <w:t>.</w:t>
      </w:r>
      <w:r w:rsidR="006D1F4B"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To avoid </w:t>
      </w:r>
      <w:r w:rsidR="001B13AE" w:rsidRPr="00573685">
        <w:rPr>
          <w:rFonts w:ascii="Arial" w:hAnsi="Arial" w:cs="Arial"/>
          <w:color w:val="215E99" w:themeColor="text2" w:themeTint="BF"/>
          <w:szCs w:val="20"/>
          <w:shd w:val="clear" w:color="auto" w:fill="FFFFFF"/>
        </w:rPr>
        <w:t>misleading</w:t>
      </w:r>
      <w:r w:rsidR="00B85FE9" w:rsidRPr="00573685">
        <w:rPr>
          <w:rFonts w:ascii="Arial" w:hAnsi="Arial" w:cs="Arial"/>
          <w:color w:val="215E99" w:themeColor="text2" w:themeTint="BF"/>
          <w:szCs w:val="20"/>
          <w:shd w:val="clear" w:color="auto" w:fill="FFFFFF"/>
        </w:rPr>
        <w:t xml:space="preserve"> data</w:t>
      </w:r>
      <w:r>
        <w:rPr>
          <w:rFonts w:ascii="Arial" w:hAnsi="Arial" w:cs="Arial"/>
          <w:color w:val="215E99" w:themeColor="text2" w:themeTint="BF"/>
          <w:szCs w:val="20"/>
          <w:shd w:val="clear" w:color="auto" w:fill="FFFFFF"/>
        </w:rPr>
        <w:t xml:space="preserve"> (frost periods in winter without functional effect on seed regeneration)</w:t>
      </w:r>
      <w:r w:rsidR="00B85FE9" w:rsidRPr="00573685">
        <w:rPr>
          <w:rFonts w:ascii="Arial" w:hAnsi="Arial" w:cs="Arial"/>
          <w:color w:val="215E99" w:themeColor="text2" w:themeTint="BF"/>
          <w:szCs w:val="20"/>
          <w:shd w:val="clear" w:color="auto" w:fill="FFFFFF"/>
        </w:rPr>
        <w:t xml:space="preserve"> we only use the water potential data during </w:t>
      </w:r>
      <w:r w:rsidR="001B13AE" w:rsidRPr="00573685">
        <w:rPr>
          <w:rFonts w:ascii="Arial" w:hAnsi="Arial" w:cs="Arial"/>
          <w:color w:val="215E99" w:themeColor="text2" w:themeTint="BF"/>
          <w:szCs w:val="20"/>
          <w:shd w:val="clear" w:color="auto" w:fill="FFFFFF"/>
        </w:rPr>
        <w:t xml:space="preserve">the </w:t>
      </w:r>
      <w:r w:rsidR="00B85FE9" w:rsidRPr="00573685">
        <w:rPr>
          <w:rFonts w:ascii="Arial" w:hAnsi="Arial" w:cs="Arial"/>
          <w:color w:val="215E99" w:themeColor="text2" w:themeTint="BF"/>
          <w:szCs w:val="20"/>
          <w:shd w:val="clear" w:color="auto" w:fill="FFFFFF"/>
        </w:rPr>
        <w:t>growing season</w:t>
      </w:r>
      <w:r w:rsidR="001B13AE" w:rsidRPr="00573685">
        <w:rPr>
          <w:rFonts w:ascii="Arial" w:hAnsi="Arial" w:cs="Arial"/>
          <w:color w:val="215E99" w:themeColor="text2" w:themeTint="BF"/>
          <w:szCs w:val="20"/>
          <w:shd w:val="clear" w:color="auto" w:fill="FFFFFF"/>
        </w:rPr>
        <w:t xml:space="preserve"> (</w:t>
      </w:r>
      <w:r w:rsidR="00B85FE9" w:rsidRPr="00573685">
        <w:rPr>
          <w:rFonts w:ascii="Arial" w:hAnsi="Arial" w:cs="Arial"/>
          <w:color w:val="215E99" w:themeColor="text2" w:themeTint="BF"/>
          <w:szCs w:val="20"/>
          <w:shd w:val="clear" w:color="auto" w:fill="FFFFFF"/>
        </w:rPr>
        <w:t xml:space="preserve">from April to </w:t>
      </w:r>
      <w:r w:rsidR="008F71B8" w:rsidRPr="00573685">
        <w:rPr>
          <w:rFonts w:ascii="Arial" w:hAnsi="Arial" w:cs="Arial"/>
          <w:color w:val="215E99" w:themeColor="text2" w:themeTint="BF"/>
          <w:szCs w:val="20"/>
          <w:shd w:val="clear" w:color="auto" w:fill="FFFFFF"/>
        </w:rPr>
        <w:t>September</w:t>
      </w:r>
      <w:r w:rsidR="009676FB">
        <w:rPr>
          <w:rFonts w:ascii="Arial" w:hAnsi="Arial" w:cs="Arial"/>
          <w:color w:val="215E99" w:themeColor="text2" w:themeTint="BF"/>
          <w:szCs w:val="20"/>
          <w:shd w:val="clear" w:color="auto" w:fill="FFFFFF"/>
        </w:rPr>
        <w:t>, avoiding below 0ºC</w:t>
      </w:r>
      <w:r w:rsidR="001B13AE" w:rsidRPr="00573685">
        <w:rPr>
          <w:rFonts w:ascii="Arial" w:hAnsi="Arial" w:cs="Arial"/>
          <w:color w:val="215E99" w:themeColor="text2" w:themeTint="BF"/>
          <w:szCs w:val="20"/>
          <w:shd w:val="clear" w:color="auto" w:fill="FFFFFF"/>
        </w:rPr>
        <w:t>) in</w:t>
      </w:r>
      <w:r w:rsidR="00B85FE9" w:rsidRPr="00573685">
        <w:rPr>
          <w:rFonts w:ascii="Arial" w:hAnsi="Arial" w:cs="Arial"/>
          <w:color w:val="215E99" w:themeColor="text2" w:themeTint="BF"/>
          <w:szCs w:val="20"/>
          <w:shd w:val="clear" w:color="auto" w:fill="FFFFFF"/>
        </w:rPr>
        <w:t xml:space="preserve"> 2022 and 2023. </w:t>
      </w:r>
      <w:r w:rsidR="004B0171" w:rsidRPr="00573685">
        <w:rPr>
          <w:rFonts w:ascii="Arial" w:hAnsi="Arial" w:cs="Arial"/>
          <w:color w:val="215E99" w:themeColor="text2" w:themeTint="BF"/>
          <w:szCs w:val="20"/>
          <w:shd w:val="clear" w:color="auto" w:fill="FFFFFF"/>
        </w:rPr>
        <w:t>Clarification has been made in the</w:t>
      </w:r>
      <w:r w:rsidR="001B13AE" w:rsidRPr="00573685">
        <w:rPr>
          <w:rFonts w:ascii="Arial" w:hAnsi="Arial" w:cs="Arial"/>
          <w:color w:val="215E99" w:themeColor="text2" w:themeTint="BF"/>
          <w:szCs w:val="20"/>
          <w:shd w:val="clear" w:color="auto" w:fill="FFFFFF"/>
        </w:rPr>
        <w:t xml:space="preserve"> </w:t>
      </w:r>
      <w:r w:rsidR="00656793">
        <w:rPr>
          <w:rFonts w:ascii="Arial" w:hAnsi="Arial" w:cs="Arial"/>
          <w:color w:val="215E99" w:themeColor="text2" w:themeTint="BF"/>
          <w:szCs w:val="20"/>
          <w:highlight w:val="yellow"/>
          <w:shd w:val="clear" w:color="auto" w:fill="FFFFFF"/>
        </w:rPr>
        <w:t>L 15</w:t>
      </w:r>
      <w:r w:rsidR="00E970C8">
        <w:rPr>
          <w:rFonts w:ascii="Arial" w:hAnsi="Arial" w:cs="Arial"/>
          <w:color w:val="215E99" w:themeColor="text2" w:themeTint="BF"/>
          <w:szCs w:val="20"/>
          <w:highlight w:val="yellow"/>
          <w:shd w:val="clear" w:color="auto" w:fill="FFFFFF"/>
        </w:rPr>
        <w:t>3</w:t>
      </w:r>
      <w:r w:rsidR="00656793">
        <w:rPr>
          <w:rFonts w:ascii="Arial" w:hAnsi="Arial" w:cs="Arial"/>
          <w:color w:val="215E99" w:themeColor="text2" w:themeTint="BF"/>
          <w:szCs w:val="20"/>
          <w:highlight w:val="yellow"/>
          <w:shd w:val="clear" w:color="auto" w:fill="FFFFFF"/>
        </w:rPr>
        <w:t xml:space="preserve">- </w:t>
      </w:r>
      <w:r w:rsidR="004319EC" w:rsidRPr="00462591">
        <w:rPr>
          <w:rFonts w:ascii="Arial" w:hAnsi="Arial" w:cs="Arial"/>
          <w:color w:val="215E99" w:themeColor="text2" w:themeTint="BF"/>
          <w:szCs w:val="20"/>
          <w:highlight w:val="yellow"/>
          <w:shd w:val="clear" w:color="auto" w:fill="FFFFFF"/>
        </w:rPr>
        <w:t>16</w:t>
      </w:r>
      <w:r w:rsidR="00E970C8" w:rsidRPr="00E970C8">
        <w:rPr>
          <w:rFonts w:ascii="Arial" w:hAnsi="Arial" w:cs="Arial"/>
          <w:color w:val="215E99" w:themeColor="text2" w:themeTint="BF"/>
          <w:szCs w:val="20"/>
          <w:highlight w:val="yellow"/>
          <w:shd w:val="clear" w:color="auto" w:fill="FFFFFF"/>
        </w:rPr>
        <w:t>1</w:t>
      </w:r>
      <w:r w:rsidR="004319EC" w:rsidRPr="00573685">
        <w:rPr>
          <w:rFonts w:ascii="Arial" w:hAnsi="Arial" w:cs="Arial"/>
          <w:color w:val="215E99" w:themeColor="text2" w:themeTint="BF"/>
          <w:szCs w:val="20"/>
          <w:shd w:val="clear" w:color="auto" w:fill="FFFFFF"/>
        </w:rPr>
        <w:t xml:space="preserve"> and in the</w:t>
      </w:r>
      <w:r w:rsidR="004B0171" w:rsidRPr="00573685">
        <w:rPr>
          <w:rFonts w:ascii="Arial" w:hAnsi="Arial" w:cs="Arial"/>
          <w:color w:val="215E99" w:themeColor="text2" w:themeTint="BF"/>
          <w:szCs w:val="20"/>
          <w:shd w:val="clear" w:color="auto" w:fill="FFFFFF"/>
        </w:rPr>
        <w:t xml:space="preserve"> figure</w:t>
      </w:r>
      <w:r w:rsidR="00E970C8">
        <w:rPr>
          <w:rFonts w:ascii="Arial" w:hAnsi="Arial" w:cs="Arial"/>
          <w:color w:val="215E99" w:themeColor="text2" w:themeTint="BF"/>
          <w:szCs w:val="20"/>
          <w:shd w:val="clear" w:color="auto" w:fill="FFFFFF"/>
        </w:rPr>
        <w:t xml:space="preserve"> 3</w:t>
      </w:r>
      <w:r w:rsidR="004B0171" w:rsidRPr="00573685">
        <w:rPr>
          <w:rFonts w:ascii="Arial" w:hAnsi="Arial" w:cs="Arial"/>
          <w:color w:val="215E99" w:themeColor="text2" w:themeTint="BF"/>
          <w:szCs w:val="20"/>
          <w:shd w:val="clear" w:color="auto" w:fill="FFFFFF"/>
        </w:rPr>
        <w:t xml:space="preserve"> caption.</w:t>
      </w:r>
    </w:p>
    <w:p w14:paraId="71AD0BB0" w14:textId="618FE69F" w:rsidR="005A13CB" w:rsidRPr="00573685" w:rsidRDefault="005A13CB" w:rsidP="00573685">
      <w:pPr>
        <w:jc w:val="both"/>
        <w:rPr>
          <w:rFonts w:ascii="Arial" w:hAnsi="Arial" w:cs="Arial"/>
          <w:color w:val="215E99" w:themeColor="text2" w:themeTint="BF"/>
          <w:szCs w:val="20"/>
          <w:shd w:val="clear" w:color="auto" w:fill="FFFFFF"/>
        </w:rPr>
      </w:pPr>
      <w:commentRangeStart w:id="8"/>
      <w:r>
        <w:rPr>
          <w:rFonts w:ascii="Arial" w:hAnsi="Arial" w:cs="Arial"/>
          <w:color w:val="215E99" w:themeColor="text2" w:themeTint="BF"/>
          <w:szCs w:val="20"/>
          <w:shd w:val="clear" w:color="auto" w:fill="FFFFFF"/>
        </w:rPr>
        <w:t>As more logger</w:t>
      </w:r>
      <w:r w:rsidR="00541272">
        <w:rPr>
          <w:rFonts w:ascii="Arial" w:hAnsi="Arial" w:cs="Arial"/>
          <w:color w:val="215E99" w:themeColor="text2" w:themeTint="BF"/>
          <w:szCs w:val="20"/>
          <w:shd w:val="clear" w:color="auto" w:fill="FFFFFF"/>
        </w:rPr>
        <w:t>s</w:t>
      </w:r>
      <w:r>
        <w:rPr>
          <w:rFonts w:ascii="Arial" w:hAnsi="Arial" w:cs="Arial"/>
          <w:color w:val="215E99" w:themeColor="text2" w:themeTint="BF"/>
          <w:szCs w:val="20"/>
          <w:shd w:val="clear" w:color="auto" w:fill="FFFFFF"/>
        </w:rPr>
        <w:t xml:space="preserve"> were added in June 2022</w:t>
      </w:r>
      <w:r w:rsidR="00B37DD2">
        <w:rPr>
          <w:rFonts w:ascii="Arial" w:hAnsi="Arial" w:cs="Arial"/>
          <w:color w:val="215E99" w:themeColor="text2" w:themeTint="BF"/>
          <w:szCs w:val="20"/>
          <w:shd w:val="clear" w:color="auto" w:fill="FFFFFF"/>
        </w:rPr>
        <w:t xml:space="preserve"> and are still collecting data currently</w:t>
      </w:r>
      <w:r w:rsidR="005F0A49">
        <w:rPr>
          <w:rFonts w:ascii="Arial" w:hAnsi="Arial" w:cs="Arial"/>
          <w:color w:val="215E99" w:themeColor="text2" w:themeTint="BF"/>
          <w:szCs w:val="20"/>
          <w:shd w:val="clear" w:color="auto" w:fill="FFFFFF"/>
        </w:rPr>
        <w:t>, we have now downloaded the updated</w:t>
      </w:r>
      <w:r w:rsidR="0098006C">
        <w:rPr>
          <w:rFonts w:ascii="Arial" w:hAnsi="Arial" w:cs="Arial"/>
          <w:color w:val="215E99" w:themeColor="text2" w:themeTint="BF"/>
          <w:szCs w:val="20"/>
          <w:shd w:val="clear" w:color="auto" w:fill="FFFFFF"/>
        </w:rPr>
        <w:t xml:space="preserve"> data we were able to include data points from all four summits</w:t>
      </w:r>
      <w:r w:rsidR="00B37DD2">
        <w:rPr>
          <w:rFonts w:ascii="Arial" w:hAnsi="Arial" w:cs="Arial"/>
          <w:color w:val="215E99" w:themeColor="text2" w:themeTint="BF"/>
          <w:szCs w:val="20"/>
          <w:shd w:val="clear" w:color="auto" w:fill="FFFFFF"/>
        </w:rPr>
        <w:t xml:space="preserve"> in figure</w:t>
      </w:r>
      <w:r w:rsidR="0092765D">
        <w:rPr>
          <w:rFonts w:ascii="Arial" w:hAnsi="Arial" w:cs="Arial"/>
          <w:color w:val="215E99" w:themeColor="text2" w:themeTint="BF"/>
          <w:szCs w:val="20"/>
          <w:shd w:val="clear" w:color="auto" w:fill="FFFFFF"/>
        </w:rPr>
        <w:t xml:space="preserve"> 3B</w:t>
      </w:r>
      <w:r w:rsidR="0098006C">
        <w:rPr>
          <w:rFonts w:ascii="Arial" w:hAnsi="Arial" w:cs="Arial"/>
          <w:color w:val="215E99" w:themeColor="text2" w:themeTint="BF"/>
          <w:szCs w:val="20"/>
          <w:shd w:val="clear" w:color="auto" w:fill="FFFFFF"/>
        </w:rPr>
        <w:t>.</w:t>
      </w:r>
      <w:commentRangeEnd w:id="8"/>
      <w:r w:rsidR="00010113">
        <w:rPr>
          <w:rStyle w:val="Refdecomentario"/>
        </w:rPr>
        <w:commentReference w:id="8"/>
      </w:r>
    </w:p>
    <w:p w14:paraId="7D10E947" w14:textId="4126D2BC" w:rsidR="004B0171" w:rsidRDefault="0081373A" w:rsidP="009979CA">
      <w:pPr>
        <w:jc w:val="both"/>
        <w:rPr>
          <w:rFonts w:ascii="Arial" w:hAnsi="Arial" w:cs="Arial"/>
          <w:color w:val="242424"/>
          <w:szCs w:val="20"/>
        </w:rPr>
      </w:pPr>
      <w:r w:rsidRPr="002A1CE6">
        <w:rPr>
          <w:rFonts w:ascii="Arial" w:hAnsi="Arial" w:cs="Arial"/>
          <w:color w:val="242424"/>
          <w:szCs w:val="20"/>
        </w:rPr>
        <w:lastRenderedPageBreak/>
        <w:br/>
      </w:r>
      <w:r w:rsidRPr="002A1CE6">
        <w:rPr>
          <w:rFonts w:ascii="Arial" w:hAnsi="Arial" w:cs="Arial"/>
          <w:color w:val="242424"/>
          <w:szCs w:val="20"/>
        </w:rPr>
        <w:br/>
      </w:r>
      <w:r w:rsidRPr="002A1CE6">
        <w:rPr>
          <w:rFonts w:ascii="Arial" w:hAnsi="Arial" w:cs="Arial"/>
          <w:color w:val="242424"/>
          <w:szCs w:val="20"/>
          <w:shd w:val="clear" w:color="auto" w:fill="FFFFFF"/>
        </w:rPr>
        <w:t>Table 1 is somewhat confusing because it makes it seem like there were two different experiments with their own levels of replication and unique data -- one focusing on storage treatment, and a separate focusing on water potential. In reality, it seems like all water potentials were applied to all subpopulation x storage combinations to result in a single dataset… and these replicates contributed to the analysis of storage treatment, water potential, or both assessments (i.e. you did not have totally unique sets of replicates for different analyses).  I am wondering if you even need Table 1, or if you could just drop it – I think I had a clearer understanding of the study design and analysis from the manuscript text and Table 2 (which clearly shows how the treatments were applied across different subpopulations. You could also clarify in the data analysis section by simply stating the number of subpopulations/replicates that contributed to each analysis you describe.</w:t>
      </w:r>
      <w:r w:rsidRPr="002A1CE6">
        <w:rPr>
          <w:rFonts w:ascii="Arial" w:hAnsi="Arial" w:cs="Arial"/>
          <w:color w:val="242424"/>
          <w:szCs w:val="20"/>
        </w:rPr>
        <w:br/>
      </w:r>
    </w:p>
    <w:p w14:paraId="558769C1" w14:textId="5B0B8AB2" w:rsidR="004B0171" w:rsidRPr="00F841A2" w:rsidRDefault="004B0171" w:rsidP="009979CA">
      <w:pPr>
        <w:jc w:val="both"/>
        <w:rPr>
          <w:rFonts w:ascii="Arial" w:hAnsi="Arial" w:cs="Arial"/>
          <w:color w:val="215E99" w:themeColor="text2" w:themeTint="BF"/>
          <w:szCs w:val="20"/>
        </w:rPr>
      </w:pPr>
      <w:commentRangeStart w:id="9"/>
      <w:r w:rsidRPr="00F841A2">
        <w:rPr>
          <w:rFonts w:ascii="Arial" w:hAnsi="Arial" w:cs="Arial"/>
          <w:color w:val="215E99" w:themeColor="text2" w:themeTint="BF"/>
          <w:szCs w:val="20"/>
        </w:rPr>
        <w:t xml:space="preserve">We agree that table 1 </w:t>
      </w:r>
      <w:commentRangeEnd w:id="9"/>
      <w:r w:rsidR="007950AB">
        <w:rPr>
          <w:rStyle w:val="Refdecomentario"/>
        </w:rPr>
        <w:commentReference w:id="9"/>
      </w:r>
      <w:r w:rsidRPr="00F841A2">
        <w:rPr>
          <w:rFonts w:ascii="Arial" w:hAnsi="Arial" w:cs="Arial"/>
          <w:color w:val="215E99" w:themeColor="text2" w:themeTint="BF"/>
          <w:szCs w:val="20"/>
        </w:rPr>
        <w:t xml:space="preserve">might not be necessary, nevertheless it was a Journal requirement specified in the submission guidelines. Therefore, we rely on the </w:t>
      </w:r>
      <w:r w:rsidR="00E42F5F" w:rsidRPr="00F841A2">
        <w:rPr>
          <w:rFonts w:ascii="Arial" w:hAnsi="Arial" w:cs="Arial"/>
          <w:color w:val="215E99" w:themeColor="text2" w:themeTint="BF"/>
          <w:szCs w:val="20"/>
        </w:rPr>
        <w:t>Editor's</w:t>
      </w:r>
      <w:r w:rsidRPr="00F841A2">
        <w:rPr>
          <w:rFonts w:ascii="Arial" w:hAnsi="Arial" w:cs="Arial"/>
          <w:color w:val="215E99" w:themeColor="text2" w:themeTint="BF"/>
          <w:szCs w:val="20"/>
        </w:rPr>
        <w:t xml:space="preserve"> consideration to keep or leave Table 1</w:t>
      </w:r>
      <w:r w:rsidR="00E42F5F" w:rsidRPr="00F841A2">
        <w:rPr>
          <w:rFonts w:ascii="Arial" w:hAnsi="Arial" w:cs="Arial"/>
          <w:color w:val="215E99" w:themeColor="text2" w:themeTint="BF"/>
          <w:szCs w:val="20"/>
        </w:rPr>
        <w:t xml:space="preserve"> in the manuscript</w:t>
      </w:r>
      <w:r w:rsidRPr="00F841A2">
        <w:rPr>
          <w:rFonts w:ascii="Arial" w:hAnsi="Arial" w:cs="Arial"/>
          <w:color w:val="215E99" w:themeColor="text2" w:themeTint="BF"/>
          <w:szCs w:val="20"/>
        </w:rPr>
        <w:t xml:space="preserve">. We added the clarification of the number of subpopulations that contributed to each analysis </w:t>
      </w:r>
      <w:r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w:t>
      </w:r>
      <w:r w:rsidR="0030605A">
        <w:rPr>
          <w:rFonts w:ascii="Arial" w:hAnsi="Arial" w:cs="Arial"/>
          <w:color w:val="215E99" w:themeColor="text2" w:themeTint="BF"/>
          <w:szCs w:val="20"/>
          <w:highlight w:val="yellow"/>
        </w:rPr>
        <w:t>289</w:t>
      </w:r>
      <w:r w:rsidR="008B6755">
        <w:rPr>
          <w:rFonts w:ascii="Arial" w:hAnsi="Arial" w:cs="Arial"/>
          <w:color w:val="215E99" w:themeColor="text2" w:themeTint="BF"/>
          <w:szCs w:val="20"/>
          <w:highlight w:val="yellow"/>
        </w:rPr>
        <w:t>- 294</w:t>
      </w:r>
      <w:r w:rsidR="00656793">
        <w:rPr>
          <w:rFonts w:ascii="Arial" w:hAnsi="Arial" w:cs="Arial"/>
          <w:color w:val="215E99" w:themeColor="text2" w:themeTint="BF"/>
          <w:szCs w:val="20"/>
          <w:highlight w:val="yellow"/>
        </w:rPr>
        <w:t xml:space="preserve">. </w:t>
      </w:r>
    </w:p>
    <w:p w14:paraId="5AB01F43" w14:textId="77777777" w:rsidR="004B0171" w:rsidRDefault="0081373A" w:rsidP="00E64489">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L297 -298 I assume you included all possible subpopulations and replicates for this analysis, whether data was available for only one or both storage conditions (fresh or AR)? Maybe you could clarify that. I’m also curious whether patterns hold if you reduce this analysis to only the six subpopulations for which fully-crossed data are available (i.e. both storage conditions and all water potentials)?  Have you distributed the storage treatments (fresh, AR or both) across subpopulations evenly such that there is unlikely to be bias based on which subpopulations received only a ‘fresh’ or ‘AR’ assignment (for the 12 receiving only one storage treatment)?</w:t>
      </w:r>
    </w:p>
    <w:p w14:paraId="63CBFF18" w14:textId="5B02B885" w:rsidR="004B0171" w:rsidRPr="00D222B0" w:rsidRDefault="004B0171" w:rsidP="002A1CE6">
      <w:pPr>
        <w:rPr>
          <w:rFonts w:ascii="Arial" w:hAnsi="Arial" w:cs="Arial"/>
          <w:color w:val="215E99" w:themeColor="text2" w:themeTint="BF"/>
          <w:szCs w:val="20"/>
          <w:shd w:val="clear" w:color="auto" w:fill="FFFFFF"/>
        </w:rPr>
      </w:pPr>
      <w:r w:rsidRPr="00D222B0">
        <w:rPr>
          <w:rFonts w:ascii="Arial" w:hAnsi="Arial" w:cs="Arial"/>
          <w:color w:val="215E99" w:themeColor="text2" w:themeTint="BF"/>
          <w:szCs w:val="20"/>
          <w:shd w:val="clear" w:color="auto" w:fill="FFFFFF"/>
        </w:rPr>
        <w:t xml:space="preserve">Yes, we included a clarification </w:t>
      </w:r>
      <w:r w:rsidR="00656793" w:rsidRPr="00462591">
        <w:rPr>
          <w:rFonts w:ascii="Arial" w:hAnsi="Arial" w:cs="Arial"/>
          <w:color w:val="215E99" w:themeColor="text2" w:themeTint="BF"/>
          <w:szCs w:val="20"/>
          <w:highlight w:val="yellow"/>
        </w:rPr>
        <w:t>in L</w:t>
      </w:r>
      <w:r w:rsidR="00656793">
        <w:rPr>
          <w:rFonts w:ascii="Arial" w:hAnsi="Arial" w:cs="Arial"/>
          <w:color w:val="215E99" w:themeColor="text2" w:themeTint="BF"/>
          <w:szCs w:val="20"/>
          <w:highlight w:val="yellow"/>
        </w:rPr>
        <w:t xml:space="preserve"> </w:t>
      </w:r>
      <w:r w:rsidR="008B6755">
        <w:rPr>
          <w:rFonts w:ascii="Arial" w:hAnsi="Arial" w:cs="Arial"/>
          <w:color w:val="215E99" w:themeColor="text2" w:themeTint="BF"/>
          <w:szCs w:val="20"/>
          <w:highlight w:val="yellow"/>
        </w:rPr>
        <w:t>289-294</w:t>
      </w:r>
      <w:r w:rsidR="00656793">
        <w:rPr>
          <w:rFonts w:ascii="Arial" w:hAnsi="Arial" w:cs="Arial"/>
          <w:color w:val="215E99" w:themeColor="text2" w:themeTint="BF"/>
          <w:szCs w:val="20"/>
          <w:highlight w:val="yellow"/>
        </w:rPr>
        <w:t>.</w:t>
      </w:r>
    </w:p>
    <w:p w14:paraId="7B992548" w14:textId="56BEAE84" w:rsidR="004B0171" w:rsidRPr="00302562" w:rsidRDefault="004B0171" w:rsidP="00302562">
      <w:pPr>
        <w:jc w:val="both"/>
        <w:rPr>
          <w:rFonts w:ascii="Arial" w:hAnsi="Arial" w:cs="Arial"/>
          <w:color w:val="215E99" w:themeColor="text2" w:themeTint="BF"/>
          <w:szCs w:val="20"/>
          <w:shd w:val="clear" w:color="auto" w:fill="FFFFFF"/>
        </w:rPr>
      </w:pPr>
      <w:r w:rsidRPr="00302562">
        <w:rPr>
          <w:rFonts w:ascii="Arial" w:hAnsi="Arial" w:cs="Arial"/>
          <w:color w:val="215E99" w:themeColor="text2" w:themeTint="BF"/>
          <w:szCs w:val="20"/>
          <w:shd w:val="clear" w:color="auto" w:fill="FFFFFF"/>
        </w:rPr>
        <w:t xml:space="preserve">As suggested by the reviewer we have repeated the analysis with the </w:t>
      </w:r>
      <w:r w:rsidR="00010113" w:rsidRPr="00302562">
        <w:rPr>
          <w:rFonts w:ascii="Arial" w:hAnsi="Arial" w:cs="Arial"/>
          <w:color w:val="215E99" w:themeColor="text2" w:themeTint="BF"/>
          <w:szCs w:val="20"/>
          <w:shd w:val="clear" w:color="auto" w:fill="FFFFFF"/>
        </w:rPr>
        <w:t>reduce</w:t>
      </w:r>
      <w:r w:rsidR="00010113">
        <w:rPr>
          <w:rFonts w:ascii="Arial" w:hAnsi="Arial" w:cs="Arial"/>
          <w:color w:val="215E99" w:themeColor="text2" w:themeTint="BF"/>
          <w:szCs w:val="20"/>
          <w:shd w:val="clear" w:color="auto" w:fill="FFFFFF"/>
        </w:rPr>
        <w:t>d</w:t>
      </w:r>
      <w:r w:rsidR="00010113" w:rsidRPr="00302562">
        <w:rPr>
          <w:rFonts w:ascii="Arial" w:hAnsi="Arial" w:cs="Arial"/>
          <w:color w:val="215E99" w:themeColor="text2" w:themeTint="BF"/>
          <w:szCs w:val="20"/>
          <w:shd w:val="clear" w:color="auto" w:fill="FFFFFF"/>
        </w:rPr>
        <w:t xml:space="preserve"> </w:t>
      </w:r>
      <w:r w:rsidRPr="00302562">
        <w:rPr>
          <w:rFonts w:ascii="Arial" w:hAnsi="Arial" w:cs="Arial"/>
          <w:color w:val="215E99" w:themeColor="text2" w:themeTint="BF"/>
          <w:szCs w:val="20"/>
          <w:shd w:val="clear" w:color="auto" w:fill="FFFFFF"/>
        </w:rPr>
        <w:t>dataset with fully-crossed data</w:t>
      </w:r>
      <w:r w:rsidR="00587881" w:rsidRPr="00302562">
        <w:rPr>
          <w:rFonts w:ascii="Arial" w:hAnsi="Arial" w:cs="Arial"/>
          <w:color w:val="215E99" w:themeColor="text2" w:themeTint="BF"/>
          <w:szCs w:val="20"/>
          <w:shd w:val="clear" w:color="auto" w:fill="FFFFFF"/>
        </w:rPr>
        <w:t xml:space="preserve"> (subpopulations N= 6) and the </w:t>
      </w:r>
      <w:r w:rsidR="00EB630E" w:rsidRPr="00302562">
        <w:rPr>
          <w:rFonts w:ascii="Arial" w:hAnsi="Arial" w:cs="Arial"/>
          <w:color w:val="215E99" w:themeColor="text2" w:themeTint="BF"/>
          <w:szCs w:val="20"/>
          <w:shd w:val="clear" w:color="auto" w:fill="FFFFFF"/>
        </w:rPr>
        <w:t xml:space="preserve">model </w:t>
      </w:r>
      <w:r w:rsidR="00587881" w:rsidRPr="00302562">
        <w:rPr>
          <w:rFonts w:ascii="Arial" w:hAnsi="Arial" w:cs="Arial"/>
          <w:color w:val="215E99" w:themeColor="text2" w:themeTint="BF"/>
          <w:szCs w:val="20"/>
          <w:shd w:val="clear" w:color="auto" w:fill="FFFFFF"/>
        </w:rPr>
        <w:t>show</w:t>
      </w:r>
      <w:ins w:id="10" w:author="Diana María Cruz Tejada" w:date="2024-08-22T13:48:00Z" w16du:dateUtc="2024-08-22T11:48:00Z">
        <w:r w:rsidR="007950AB">
          <w:rPr>
            <w:rFonts w:ascii="Arial" w:hAnsi="Arial" w:cs="Arial"/>
            <w:color w:val="215E99" w:themeColor="text2" w:themeTint="BF"/>
            <w:szCs w:val="20"/>
            <w:shd w:val="clear" w:color="auto" w:fill="FFFFFF"/>
          </w:rPr>
          <w:t>ed</w:t>
        </w:r>
      </w:ins>
      <w:r w:rsidR="00587881" w:rsidRPr="00302562">
        <w:rPr>
          <w:rFonts w:ascii="Arial" w:hAnsi="Arial" w:cs="Arial"/>
          <w:color w:val="215E99" w:themeColor="text2" w:themeTint="BF"/>
          <w:szCs w:val="20"/>
          <w:shd w:val="clear" w:color="auto" w:fill="FFFFFF"/>
        </w:rPr>
        <w:t xml:space="preserve"> concordant results</w:t>
      </w:r>
      <w:r w:rsidR="00EB630E" w:rsidRPr="00302562">
        <w:rPr>
          <w:rFonts w:ascii="Arial" w:hAnsi="Arial" w:cs="Arial"/>
          <w:color w:val="215E99" w:themeColor="text2" w:themeTint="BF"/>
          <w:szCs w:val="20"/>
          <w:shd w:val="clear" w:color="auto" w:fill="FFFFFF"/>
        </w:rPr>
        <w:t xml:space="preserve"> with</w:t>
      </w:r>
      <w:r w:rsidR="002C2234" w:rsidRPr="00302562">
        <w:rPr>
          <w:rFonts w:ascii="Arial" w:hAnsi="Arial" w:cs="Arial"/>
          <w:color w:val="215E99" w:themeColor="text2" w:themeTint="BF"/>
          <w:szCs w:val="20"/>
          <w:shd w:val="clear" w:color="auto" w:fill="FFFFFF"/>
        </w:rPr>
        <w:t xml:space="preserve"> the previous</w:t>
      </w:r>
      <w:r w:rsidR="00302562" w:rsidRPr="00302562">
        <w:rPr>
          <w:rFonts w:ascii="Arial" w:hAnsi="Arial" w:cs="Arial"/>
          <w:color w:val="215E99" w:themeColor="text2" w:themeTint="BF"/>
          <w:szCs w:val="20"/>
          <w:shd w:val="clear" w:color="auto" w:fill="FFFFFF"/>
        </w:rPr>
        <w:t>ly</w:t>
      </w:r>
      <w:r w:rsidR="002C2234" w:rsidRPr="00302562">
        <w:rPr>
          <w:rFonts w:ascii="Arial" w:hAnsi="Arial" w:cs="Arial"/>
          <w:color w:val="215E99" w:themeColor="text2" w:themeTint="BF"/>
          <w:szCs w:val="20"/>
          <w:shd w:val="clear" w:color="auto" w:fill="FFFFFF"/>
        </w:rPr>
        <w:t xml:space="preserve"> reported using the full dataset. </w:t>
      </w:r>
      <w:r w:rsidR="00FE6947" w:rsidRPr="00302562">
        <w:rPr>
          <w:rFonts w:ascii="Arial" w:hAnsi="Arial" w:cs="Arial"/>
          <w:color w:val="215E99" w:themeColor="text2" w:themeTint="BF"/>
          <w:szCs w:val="20"/>
          <w:shd w:val="clear" w:color="auto" w:fill="FFFFFF"/>
        </w:rPr>
        <w:t>Seeds in the after-ripening storage treatment showed significantly higher germination than fresh seeds</w:t>
      </w:r>
      <w:r w:rsidR="00010113">
        <w:rPr>
          <w:rFonts w:ascii="Arial" w:hAnsi="Arial" w:cs="Arial"/>
          <w:color w:val="215E99" w:themeColor="text2" w:themeTint="BF"/>
          <w:szCs w:val="20"/>
          <w:shd w:val="clear" w:color="auto" w:fill="FFFFFF"/>
        </w:rPr>
        <w:t>, confirming</w:t>
      </w:r>
      <w:r w:rsidR="00FE6947" w:rsidRPr="00302562">
        <w:rPr>
          <w:rFonts w:ascii="Arial" w:hAnsi="Arial" w:cs="Arial"/>
          <w:color w:val="215E99" w:themeColor="text2" w:themeTint="BF"/>
          <w:szCs w:val="20"/>
          <w:shd w:val="clear" w:color="auto" w:fill="FFFFFF"/>
        </w:rPr>
        <w:t xml:space="preserve"> a certain degree of dormancy in fresh seeds. </w:t>
      </w:r>
      <w:r w:rsidR="00E64489">
        <w:rPr>
          <w:rFonts w:ascii="Arial" w:hAnsi="Arial" w:cs="Arial"/>
          <w:color w:val="215E99" w:themeColor="text2" w:themeTint="BF"/>
          <w:szCs w:val="20"/>
          <w:shd w:val="clear" w:color="auto" w:fill="FFFFFF"/>
        </w:rPr>
        <w:t xml:space="preserve">Details of these results have been added in Table </w:t>
      </w:r>
      <w:r w:rsidR="0078117D">
        <w:rPr>
          <w:rFonts w:ascii="Arial" w:hAnsi="Arial" w:cs="Arial"/>
          <w:color w:val="215E99" w:themeColor="text2" w:themeTint="BF"/>
          <w:szCs w:val="20"/>
          <w:shd w:val="clear" w:color="auto" w:fill="FFFFFF"/>
        </w:rPr>
        <w:t>S</w:t>
      </w:r>
      <w:r w:rsidR="00E64489">
        <w:rPr>
          <w:rFonts w:ascii="Arial" w:hAnsi="Arial" w:cs="Arial"/>
          <w:color w:val="215E99" w:themeColor="text2" w:themeTint="BF"/>
          <w:szCs w:val="20"/>
          <w:shd w:val="clear" w:color="auto" w:fill="FFFFFF"/>
        </w:rPr>
        <w:t>3</w:t>
      </w:r>
      <w:r w:rsidR="0078117D">
        <w:rPr>
          <w:rFonts w:ascii="Arial" w:hAnsi="Arial" w:cs="Arial"/>
          <w:color w:val="215E99" w:themeColor="text2" w:themeTint="BF"/>
          <w:szCs w:val="20"/>
          <w:shd w:val="clear" w:color="auto" w:fill="FFFFFF"/>
        </w:rPr>
        <w:t xml:space="preserve"> in Supporting information</w:t>
      </w:r>
      <w:r w:rsidR="00E64489">
        <w:rPr>
          <w:rFonts w:ascii="Arial" w:hAnsi="Arial" w:cs="Arial"/>
          <w:color w:val="215E99" w:themeColor="text2" w:themeTint="BF"/>
          <w:szCs w:val="20"/>
          <w:shd w:val="clear" w:color="auto" w:fill="FFFFFF"/>
        </w:rPr>
        <w:t>.</w:t>
      </w:r>
    </w:p>
    <w:p w14:paraId="6BC1618F" w14:textId="46F077E2" w:rsidR="00600A62" w:rsidRDefault="004B0171" w:rsidP="00302562">
      <w:pPr>
        <w:jc w:val="both"/>
        <w:rPr>
          <w:rFonts w:ascii="Arial" w:hAnsi="Arial" w:cs="Arial"/>
          <w:color w:val="242424"/>
          <w:szCs w:val="20"/>
          <w:shd w:val="clear" w:color="auto" w:fill="FFFFFF"/>
        </w:rPr>
      </w:pPr>
      <w:r w:rsidRPr="00862517">
        <w:rPr>
          <w:rFonts w:ascii="Arial" w:hAnsi="Arial" w:cs="Arial"/>
          <w:color w:val="215E99" w:themeColor="text2" w:themeTint="BF"/>
          <w:szCs w:val="20"/>
          <w:shd w:val="clear" w:color="auto" w:fill="FFFFFF"/>
        </w:rPr>
        <w:t xml:space="preserve">We carefully distributed the storage treatments across </w:t>
      </w:r>
      <w:r w:rsidR="00600A62" w:rsidRPr="00862517">
        <w:rPr>
          <w:rFonts w:ascii="Arial" w:hAnsi="Arial" w:cs="Arial"/>
          <w:color w:val="215E99" w:themeColor="text2" w:themeTint="BF"/>
          <w:szCs w:val="20"/>
          <w:shd w:val="clear" w:color="auto" w:fill="FFFFFF"/>
        </w:rPr>
        <w:t xml:space="preserve">subpopulations to include representation from all submits in both storage treatments. We clarified this distribution in </w:t>
      </w:r>
      <w:r w:rsidR="00656793">
        <w:rPr>
          <w:rFonts w:ascii="Arial" w:hAnsi="Arial" w:cs="Arial"/>
          <w:color w:val="215E99" w:themeColor="text2" w:themeTint="BF"/>
          <w:szCs w:val="20"/>
          <w:highlight w:val="yellow"/>
          <w:shd w:val="clear" w:color="auto" w:fill="FFFFFF"/>
        </w:rPr>
        <w:t xml:space="preserve">L </w:t>
      </w:r>
      <w:r w:rsidR="008B6755">
        <w:rPr>
          <w:rFonts w:ascii="Arial" w:hAnsi="Arial" w:cs="Arial"/>
          <w:color w:val="215E99" w:themeColor="text2" w:themeTint="BF"/>
          <w:szCs w:val="20"/>
          <w:highlight w:val="yellow"/>
          <w:shd w:val="clear" w:color="auto" w:fill="FFFFFF"/>
        </w:rPr>
        <w:t>291</w:t>
      </w:r>
      <w:r w:rsidR="00262ABC">
        <w:rPr>
          <w:rFonts w:ascii="Arial" w:hAnsi="Arial" w:cs="Arial"/>
          <w:color w:val="215E99" w:themeColor="text2" w:themeTint="BF"/>
          <w:szCs w:val="20"/>
          <w:highlight w:val="yellow"/>
          <w:shd w:val="clear" w:color="auto" w:fill="FFFFFF"/>
        </w:rPr>
        <w:t>-293</w:t>
      </w:r>
      <w:r w:rsidR="0092765D">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L299 I had to do a little bit of digging to understand that you are estimating ‘median’ water potential as described by Bradford et al. (1990) rather than base water potential of any particular germination subpopulation (which some studies report using). Bradford’s approach is referenced in other parts of the paper, but it would be helpful to give details on the specific metric you are estimating here (i.e. median base water potential), where you are describing the details of the </w:t>
      </w:r>
      <w:proofErr w:type="spellStart"/>
      <w:r w:rsidR="0081373A" w:rsidRPr="002A1CE6">
        <w:rPr>
          <w:rFonts w:ascii="Arial" w:hAnsi="Arial" w:cs="Arial"/>
          <w:color w:val="242424"/>
          <w:szCs w:val="20"/>
          <w:shd w:val="clear" w:color="auto" w:fill="FFFFFF"/>
        </w:rPr>
        <w:t>hydrotime</w:t>
      </w:r>
      <w:proofErr w:type="spellEnd"/>
      <w:r w:rsidR="0081373A" w:rsidRPr="002A1CE6">
        <w:rPr>
          <w:rFonts w:ascii="Arial" w:hAnsi="Arial" w:cs="Arial"/>
          <w:color w:val="242424"/>
          <w:szCs w:val="20"/>
          <w:shd w:val="clear" w:color="auto" w:fill="FFFFFF"/>
        </w:rPr>
        <w:t xml:space="preserve"> analysis. Also, does the median base water potential represent an equivalent metric to the mean base water potential described by Bradford et al. (1990) as an estimate of base water potential for the 50th germination percentile? Why estimate the median instead of the mean?</w:t>
      </w:r>
    </w:p>
    <w:p w14:paraId="2C8234F6" w14:textId="654842BB" w:rsidR="009B2FDA" w:rsidRDefault="00600A62" w:rsidP="007E381C">
      <w:pPr>
        <w:jc w:val="both"/>
        <w:rPr>
          <w:rFonts w:ascii="Arial" w:hAnsi="Arial" w:cs="Arial"/>
          <w:color w:val="242424"/>
          <w:szCs w:val="20"/>
          <w:shd w:val="clear" w:color="auto" w:fill="FFFFFF"/>
        </w:rPr>
      </w:pPr>
      <w:r w:rsidRPr="007E381C">
        <w:rPr>
          <w:rFonts w:ascii="Arial" w:hAnsi="Arial" w:cs="Arial"/>
          <w:color w:val="215E99" w:themeColor="text2" w:themeTint="BF"/>
          <w:szCs w:val="20"/>
          <w:shd w:val="clear" w:color="auto" w:fill="FFFFFF"/>
        </w:rPr>
        <w:lastRenderedPageBreak/>
        <w:t xml:space="preserve">We appreciate the detailed comment. </w:t>
      </w:r>
      <w:r w:rsidR="00E21BE1" w:rsidRPr="007E381C">
        <w:rPr>
          <w:rFonts w:ascii="Arial" w:hAnsi="Arial" w:cs="Arial"/>
          <w:color w:val="215E99" w:themeColor="text2" w:themeTint="BF"/>
          <w:szCs w:val="20"/>
          <w:shd w:val="clear" w:color="auto" w:fill="FFFFFF"/>
        </w:rPr>
        <w:t>T</w:t>
      </w:r>
      <w:r w:rsidRPr="007E381C">
        <w:rPr>
          <w:rFonts w:ascii="Arial" w:hAnsi="Arial" w:cs="Arial"/>
          <w:color w:val="215E99" w:themeColor="text2" w:themeTint="BF"/>
          <w:szCs w:val="20"/>
          <w:shd w:val="clear" w:color="auto" w:fill="FFFFFF"/>
        </w:rPr>
        <w:t xml:space="preserve">here was a slight term confusion in the manuscript. We </w:t>
      </w:r>
      <w:r w:rsidR="00DF57AF">
        <w:rPr>
          <w:rFonts w:ascii="Arial" w:hAnsi="Arial" w:cs="Arial"/>
          <w:color w:val="215E99" w:themeColor="text2" w:themeTint="BF"/>
          <w:szCs w:val="20"/>
          <w:shd w:val="clear" w:color="auto" w:fill="FFFFFF"/>
        </w:rPr>
        <w:t>specifically</w:t>
      </w:r>
      <w:r w:rsidR="008B20B2" w:rsidRPr="007E381C">
        <w:rPr>
          <w:rFonts w:ascii="Arial" w:hAnsi="Arial" w:cs="Arial"/>
          <w:color w:val="215E99" w:themeColor="text2" w:themeTint="BF"/>
          <w:szCs w:val="20"/>
          <w:shd w:val="clear" w:color="auto" w:fill="FFFFFF"/>
        </w:rPr>
        <w:t xml:space="preserve"> </w:t>
      </w:r>
      <w:r w:rsidR="00462591">
        <w:rPr>
          <w:rFonts w:ascii="Arial" w:hAnsi="Arial" w:cs="Arial"/>
          <w:color w:val="215E99" w:themeColor="text2" w:themeTint="BF"/>
          <w:szCs w:val="20"/>
          <w:shd w:val="clear" w:color="auto" w:fill="FFFFFF"/>
        </w:rPr>
        <w:t>estimated</w:t>
      </w:r>
      <w:r w:rsidRPr="007E381C">
        <w:rPr>
          <w:rFonts w:ascii="Arial" w:hAnsi="Arial" w:cs="Arial"/>
          <w:color w:val="215E99" w:themeColor="text2" w:themeTint="BF"/>
          <w:szCs w:val="20"/>
          <w:shd w:val="clear" w:color="auto" w:fill="FFFFFF"/>
        </w:rPr>
        <w:t xml:space="preserve"> the base water potential using the estimate for the 50</w:t>
      </w:r>
      <w:r w:rsidRPr="007E381C">
        <w:rPr>
          <w:rFonts w:ascii="Arial" w:hAnsi="Arial" w:cs="Arial"/>
          <w:color w:val="215E99" w:themeColor="text2" w:themeTint="BF"/>
          <w:szCs w:val="20"/>
          <w:shd w:val="clear" w:color="auto" w:fill="FFFFFF"/>
          <w:vertAlign w:val="superscript"/>
        </w:rPr>
        <w:t>th</w:t>
      </w:r>
      <w:r w:rsidRPr="007E381C">
        <w:rPr>
          <w:rFonts w:ascii="Arial" w:hAnsi="Arial" w:cs="Arial"/>
          <w:color w:val="215E99" w:themeColor="text2" w:themeTint="BF"/>
          <w:szCs w:val="20"/>
          <w:shd w:val="clear" w:color="auto" w:fill="FFFFFF"/>
        </w:rPr>
        <w:t xml:space="preserve"> germination percentile</w:t>
      </w:r>
      <w:r w:rsidR="009B2FDA" w:rsidRPr="007E381C">
        <w:rPr>
          <w:rFonts w:ascii="Arial" w:hAnsi="Arial" w:cs="Arial"/>
          <w:color w:val="215E99" w:themeColor="text2" w:themeTint="BF"/>
          <w:szCs w:val="20"/>
          <w:shd w:val="clear" w:color="auto" w:fill="FFFFFF"/>
        </w:rPr>
        <w:t xml:space="preserve"> following Bradford et al. (1990)</w:t>
      </w:r>
      <w:r w:rsidRPr="007E381C">
        <w:rPr>
          <w:rFonts w:ascii="Arial" w:hAnsi="Arial" w:cs="Arial"/>
          <w:color w:val="215E99" w:themeColor="text2" w:themeTint="BF"/>
          <w:szCs w:val="20"/>
          <w:shd w:val="clear" w:color="auto" w:fill="FFFFFF"/>
        </w:rPr>
        <w:t xml:space="preserve">. We have clarified the methods in </w:t>
      </w:r>
      <w:r w:rsidR="00047DBC" w:rsidRPr="00462591">
        <w:rPr>
          <w:rFonts w:ascii="Arial" w:hAnsi="Arial" w:cs="Arial"/>
          <w:color w:val="215E99" w:themeColor="text2" w:themeTint="BF"/>
          <w:szCs w:val="20"/>
          <w:highlight w:val="yellow"/>
          <w:shd w:val="clear" w:color="auto" w:fill="FFFFFF"/>
        </w:rPr>
        <w:t>L</w:t>
      </w:r>
      <w:r w:rsidR="00047DBC" w:rsidRPr="000176F9">
        <w:rPr>
          <w:rFonts w:ascii="Arial" w:hAnsi="Arial" w:cs="Arial"/>
          <w:color w:val="215E99" w:themeColor="text2" w:themeTint="BF"/>
          <w:szCs w:val="20"/>
          <w:highlight w:val="yellow"/>
          <w:shd w:val="clear" w:color="auto" w:fill="FFFFFF"/>
        </w:rPr>
        <w:t xml:space="preserve"> </w:t>
      </w:r>
      <w:r w:rsidR="00A05BF9">
        <w:rPr>
          <w:rFonts w:ascii="Arial" w:hAnsi="Arial" w:cs="Arial"/>
          <w:color w:val="215E99" w:themeColor="text2" w:themeTint="BF"/>
          <w:szCs w:val="20"/>
          <w:highlight w:val="yellow"/>
          <w:shd w:val="clear" w:color="auto" w:fill="FFFFFF"/>
        </w:rPr>
        <w:t>302-303</w:t>
      </w:r>
      <w:r w:rsidR="009B2FDA" w:rsidRPr="007E381C">
        <w:rPr>
          <w:rFonts w:ascii="Arial" w:hAnsi="Arial" w:cs="Arial"/>
          <w:color w:val="215E99" w:themeColor="text2" w:themeTint="BF"/>
          <w:szCs w:val="20"/>
          <w:shd w:val="clear" w:color="auto" w:fill="FFFFFF"/>
        </w:rPr>
        <w:t xml:space="preserve"> adding the details of the metric used in our research.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Table 2</w:t>
      </w:r>
      <w:r w:rsidR="002A4B75">
        <w:rPr>
          <w:rFonts w:ascii="Arial" w:hAnsi="Arial" w:cs="Arial"/>
          <w:color w:val="242424"/>
          <w:szCs w:val="20"/>
          <w:shd w:val="clear" w:color="auto" w:fill="FFFFFF"/>
        </w:rPr>
        <w:t>.</w:t>
      </w:r>
      <w:r w:rsidR="0081373A" w:rsidRPr="002A1CE6">
        <w:rPr>
          <w:rFonts w:ascii="Arial" w:hAnsi="Arial" w:cs="Arial"/>
          <w:color w:val="242424"/>
          <w:szCs w:val="20"/>
          <w:shd w:val="clear" w:color="auto" w:fill="FFFFFF"/>
        </w:rPr>
        <w:t xml:space="preserve"> The conceptual significance of sigma is never described in the paper, and the other parameters are not so easy to interpret (theta, R2) unless one has a back</w:t>
      </w:r>
      <w:r w:rsidR="00D90DD3">
        <w:rPr>
          <w:rFonts w:ascii="Arial" w:hAnsi="Arial" w:cs="Arial"/>
          <w:color w:val="242424"/>
          <w:szCs w:val="20"/>
          <w:shd w:val="clear" w:color="auto" w:fill="FFFFFF"/>
        </w:rPr>
        <w:t>g</w:t>
      </w:r>
      <w:r w:rsidR="0081373A" w:rsidRPr="002A1CE6">
        <w:rPr>
          <w:rFonts w:ascii="Arial" w:hAnsi="Arial" w:cs="Arial"/>
          <w:color w:val="242424"/>
          <w:szCs w:val="20"/>
          <w:shd w:val="clear" w:color="auto" w:fill="FFFFFF"/>
        </w:rPr>
        <w:t xml:space="preserve">round in </w:t>
      </w:r>
      <w:proofErr w:type="spellStart"/>
      <w:r w:rsidR="0081373A" w:rsidRPr="002A1CE6">
        <w:rPr>
          <w:rFonts w:ascii="Arial" w:hAnsi="Arial" w:cs="Arial"/>
          <w:color w:val="242424"/>
          <w:szCs w:val="20"/>
          <w:shd w:val="clear" w:color="auto" w:fill="FFFFFF"/>
        </w:rPr>
        <w:t>hydrotime</w:t>
      </w:r>
      <w:proofErr w:type="spellEnd"/>
      <w:r w:rsidR="0081373A" w:rsidRPr="002A1CE6">
        <w:rPr>
          <w:rFonts w:ascii="Arial" w:hAnsi="Arial" w:cs="Arial"/>
          <w:color w:val="242424"/>
          <w:szCs w:val="20"/>
          <w:shd w:val="clear" w:color="auto" w:fill="FFFFFF"/>
        </w:rPr>
        <w:t xml:space="preserve"> </w:t>
      </w:r>
      <w:proofErr w:type="spellStart"/>
      <w:r w:rsidR="0081373A" w:rsidRPr="002A1CE6">
        <w:rPr>
          <w:rFonts w:ascii="Arial" w:hAnsi="Arial" w:cs="Arial"/>
          <w:color w:val="242424"/>
          <w:szCs w:val="20"/>
          <w:shd w:val="clear" w:color="auto" w:fill="FFFFFF"/>
        </w:rPr>
        <w:t>modeling</w:t>
      </w:r>
      <w:proofErr w:type="spellEnd"/>
      <w:r w:rsidR="0081373A" w:rsidRPr="002A1CE6">
        <w:rPr>
          <w:rFonts w:ascii="Arial" w:hAnsi="Arial" w:cs="Arial"/>
          <w:color w:val="242424"/>
          <w:szCs w:val="20"/>
          <w:shd w:val="clear" w:color="auto" w:fill="FFFFFF"/>
        </w:rPr>
        <w:t xml:space="preserve"> or read Bradford very carefully. I think a bit more description of these parameters, even in the figure caption would be very helpful to readers (e.g., sigma represents the standard deviation of the base water potential estimate, no?). If it is possible to show the figures underlying the estimated parameters from Table 2, I think that would be even more helpful to interpret these metrics and how they are derived (particularly as I expect future studies use this paper and R package to estimate base water potential). I would suggest adding these to the supplement along with an explanatory caption that describes the estimated metrics.</w:t>
      </w:r>
    </w:p>
    <w:p w14:paraId="07B5A83B" w14:textId="0BDC37FD" w:rsidR="009B2FDA" w:rsidRPr="002A4B75" w:rsidRDefault="009B2FDA" w:rsidP="002A1CE6">
      <w:pPr>
        <w:rPr>
          <w:rFonts w:ascii="Arial" w:hAnsi="Arial" w:cs="Arial"/>
          <w:color w:val="215E99" w:themeColor="text2" w:themeTint="BF"/>
          <w:szCs w:val="20"/>
          <w:shd w:val="clear" w:color="auto" w:fill="FFFFFF"/>
        </w:rPr>
      </w:pPr>
      <w:r w:rsidRPr="002A4B75">
        <w:rPr>
          <w:rFonts w:ascii="Arial" w:hAnsi="Arial" w:cs="Arial"/>
          <w:color w:val="215E99" w:themeColor="text2" w:themeTint="BF"/>
          <w:szCs w:val="20"/>
          <w:shd w:val="clear" w:color="auto" w:fill="FFFFFF"/>
        </w:rPr>
        <w:t xml:space="preserve">We agree with the </w:t>
      </w:r>
      <w:r w:rsidR="002A4B75">
        <w:rPr>
          <w:rFonts w:ascii="Arial" w:hAnsi="Arial" w:cs="Arial"/>
          <w:color w:val="215E99" w:themeColor="text2" w:themeTint="BF"/>
          <w:szCs w:val="20"/>
          <w:shd w:val="clear" w:color="auto" w:fill="FFFFFF"/>
        </w:rPr>
        <w:t>Reviewer's</w:t>
      </w:r>
      <w:r w:rsidRPr="002A4B75">
        <w:rPr>
          <w:rFonts w:ascii="Arial" w:hAnsi="Arial" w:cs="Arial"/>
          <w:color w:val="215E99" w:themeColor="text2" w:themeTint="BF"/>
          <w:szCs w:val="20"/>
          <w:shd w:val="clear" w:color="auto" w:fill="FFFFFF"/>
        </w:rPr>
        <w:t xml:space="preserve"> comment. We have added </w:t>
      </w:r>
      <w:r w:rsidR="00E447AF" w:rsidRPr="002A4B75">
        <w:rPr>
          <w:rFonts w:ascii="Arial" w:hAnsi="Arial" w:cs="Arial"/>
          <w:color w:val="215E99" w:themeColor="text2" w:themeTint="BF"/>
          <w:szCs w:val="20"/>
          <w:shd w:val="clear" w:color="auto" w:fill="FFFFFF"/>
        </w:rPr>
        <w:t>a</w:t>
      </w:r>
      <w:r w:rsidRPr="002A4B75">
        <w:rPr>
          <w:rFonts w:ascii="Arial" w:hAnsi="Arial" w:cs="Arial"/>
          <w:color w:val="215E99" w:themeColor="text2" w:themeTint="BF"/>
          <w:szCs w:val="20"/>
          <w:shd w:val="clear" w:color="auto" w:fill="FFFFFF"/>
        </w:rPr>
        <w:t xml:space="preserve"> description of the different parameters</w:t>
      </w:r>
      <w:r w:rsidR="00E447AF" w:rsidRPr="002A4B75">
        <w:rPr>
          <w:rFonts w:ascii="Arial" w:hAnsi="Arial" w:cs="Arial"/>
          <w:color w:val="215E99" w:themeColor="text2" w:themeTint="BF"/>
          <w:szCs w:val="20"/>
          <w:shd w:val="clear" w:color="auto" w:fill="FFFFFF"/>
        </w:rPr>
        <w:t xml:space="preserve"> used</w:t>
      </w:r>
      <w:r w:rsidRPr="002A4B75">
        <w:rPr>
          <w:rFonts w:ascii="Arial" w:hAnsi="Arial" w:cs="Arial"/>
          <w:color w:val="215E99" w:themeColor="text2" w:themeTint="BF"/>
          <w:szCs w:val="20"/>
          <w:shd w:val="clear" w:color="auto" w:fill="FFFFFF"/>
        </w:rPr>
        <w:t xml:space="preserve"> in the caption</w:t>
      </w:r>
      <w:r w:rsidR="00574602" w:rsidRPr="002A4B75">
        <w:rPr>
          <w:rFonts w:ascii="Arial" w:hAnsi="Arial" w:cs="Arial"/>
          <w:color w:val="215E99" w:themeColor="text2" w:themeTint="BF"/>
          <w:szCs w:val="20"/>
          <w:shd w:val="clear" w:color="auto" w:fill="FFFFFF"/>
        </w:rPr>
        <w:t xml:space="preserve"> of Table 2</w:t>
      </w:r>
      <w:r w:rsidR="00E60C01">
        <w:rPr>
          <w:rFonts w:ascii="Arial" w:hAnsi="Arial" w:cs="Arial"/>
          <w:color w:val="215E99" w:themeColor="text2" w:themeTint="BF"/>
          <w:szCs w:val="20"/>
          <w:shd w:val="clear" w:color="auto" w:fill="FFFFFF"/>
        </w:rPr>
        <w:t xml:space="preserve"> </w:t>
      </w:r>
      <w:r w:rsidR="00E60C01" w:rsidRPr="00BE2E4A">
        <w:rPr>
          <w:rFonts w:ascii="Arial" w:hAnsi="Arial" w:cs="Arial"/>
          <w:color w:val="215E99" w:themeColor="text2" w:themeTint="BF"/>
          <w:szCs w:val="20"/>
          <w:highlight w:val="yellow"/>
          <w:shd w:val="clear" w:color="auto" w:fill="FFFFFF"/>
        </w:rPr>
        <w:t xml:space="preserve">L </w:t>
      </w:r>
      <w:r w:rsidR="00BE2E4A" w:rsidRPr="00BE2E4A">
        <w:rPr>
          <w:rFonts w:ascii="Arial" w:hAnsi="Arial" w:cs="Arial"/>
          <w:color w:val="215E99" w:themeColor="text2" w:themeTint="BF"/>
          <w:szCs w:val="20"/>
          <w:highlight w:val="yellow"/>
          <w:shd w:val="clear" w:color="auto" w:fill="FFFFFF"/>
        </w:rPr>
        <w:t>774-780</w:t>
      </w:r>
      <w:r w:rsidRPr="002A4B75">
        <w:rPr>
          <w:rFonts w:ascii="Arial" w:hAnsi="Arial" w:cs="Arial"/>
          <w:color w:val="215E99" w:themeColor="text2" w:themeTint="BF"/>
          <w:szCs w:val="20"/>
          <w:shd w:val="clear" w:color="auto" w:fill="FFFFFF"/>
        </w:rPr>
        <w:t>.</w:t>
      </w:r>
    </w:p>
    <w:p w14:paraId="264C8292" w14:textId="18872020" w:rsidR="00560BD4" w:rsidRDefault="009B2FDA" w:rsidP="001B0D06">
      <w:pPr>
        <w:jc w:val="both"/>
        <w:rPr>
          <w:rFonts w:ascii="Arial" w:hAnsi="Arial" w:cs="Arial"/>
          <w:color w:val="242424"/>
          <w:szCs w:val="20"/>
          <w:shd w:val="clear" w:color="auto" w:fill="FFFFFF"/>
        </w:rPr>
      </w:pPr>
      <w:r w:rsidRPr="002A4B75">
        <w:rPr>
          <w:rFonts w:ascii="Arial" w:hAnsi="Arial" w:cs="Arial"/>
          <w:color w:val="215E99" w:themeColor="text2" w:themeTint="BF"/>
          <w:szCs w:val="20"/>
          <w:shd w:val="clear" w:color="auto" w:fill="FFFFFF"/>
        </w:rPr>
        <w:t>We agree with the reviewer and have included the figures underlying the</w:t>
      </w:r>
      <w:r w:rsidR="00560BD4" w:rsidRPr="002A4B75">
        <w:rPr>
          <w:rFonts w:ascii="Arial" w:hAnsi="Arial" w:cs="Arial"/>
          <w:color w:val="215E99" w:themeColor="text2" w:themeTint="BF"/>
          <w:szCs w:val="20"/>
          <w:shd w:val="clear" w:color="auto" w:fill="FFFFFF"/>
        </w:rPr>
        <w:t xml:space="preserve"> estimated parameters from the models in </w:t>
      </w:r>
      <w:r w:rsidR="002A4B75" w:rsidRPr="002A4B75">
        <w:rPr>
          <w:rFonts w:ascii="Arial" w:hAnsi="Arial" w:cs="Arial"/>
          <w:color w:val="215E99" w:themeColor="text2" w:themeTint="BF"/>
          <w:szCs w:val="20"/>
          <w:shd w:val="clear" w:color="auto" w:fill="FFFFFF"/>
        </w:rPr>
        <w:t xml:space="preserve">Figure </w:t>
      </w:r>
      <w:r w:rsidR="0078117D">
        <w:rPr>
          <w:rFonts w:ascii="Arial" w:hAnsi="Arial" w:cs="Arial"/>
          <w:color w:val="215E99" w:themeColor="text2" w:themeTint="BF"/>
          <w:szCs w:val="20"/>
          <w:shd w:val="clear" w:color="auto" w:fill="FFFFFF"/>
        </w:rPr>
        <w:t>S</w:t>
      </w:r>
      <w:r w:rsidR="002A4B75" w:rsidRPr="002A4B75">
        <w:rPr>
          <w:rFonts w:ascii="Arial" w:hAnsi="Arial" w:cs="Arial"/>
          <w:color w:val="215E99" w:themeColor="text2" w:themeTint="BF"/>
          <w:szCs w:val="20"/>
          <w:shd w:val="clear" w:color="auto" w:fill="FFFFFF"/>
        </w:rPr>
        <w:t>2</w:t>
      </w:r>
      <w:r w:rsidR="0078117D">
        <w:rPr>
          <w:rFonts w:ascii="Arial" w:hAnsi="Arial" w:cs="Arial"/>
          <w:color w:val="215E99" w:themeColor="text2" w:themeTint="BF"/>
          <w:szCs w:val="20"/>
          <w:shd w:val="clear" w:color="auto" w:fill="FFFFFF"/>
        </w:rPr>
        <w:t xml:space="preserve"> in Supporting information</w:t>
      </w:r>
      <w:r w:rsidR="00560BD4" w:rsidRPr="002A4B7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Table 2 Several estimates of base water potential are positive – why is that, and is that physically/ ecologically feasible? Bradford et al. 1990 describe 0MPa as the upper limit for base water potential, and as far as I can tell  from the supporting figures, all of the </w:t>
      </w:r>
      <w:proofErr w:type="spellStart"/>
      <w:r w:rsidR="0081373A" w:rsidRPr="002A1CE6">
        <w:rPr>
          <w:rFonts w:ascii="Arial" w:hAnsi="Arial" w:cs="Arial"/>
          <w:color w:val="242424"/>
          <w:szCs w:val="20"/>
          <w:shd w:val="clear" w:color="auto" w:fill="FFFFFF"/>
        </w:rPr>
        <w:t>seedlots</w:t>
      </w:r>
      <w:proofErr w:type="spellEnd"/>
      <w:r w:rsidR="0081373A" w:rsidRPr="002A1CE6">
        <w:rPr>
          <w:rFonts w:ascii="Arial" w:hAnsi="Arial" w:cs="Arial"/>
          <w:color w:val="242424"/>
          <w:szCs w:val="20"/>
          <w:shd w:val="clear" w:color="auto" w:fill="FFFFFF"/>
        </w:rPr>
        <w:t xml:space="preserve"> did reach at least ~50% germination at 0MPa. I expect that positive estimates could result from attempts to model median base water potential from observed data with relatively little germination (and few germination percentages near or above 50%)... But would it be more appropriate to assume a maximum base water potential of 0MPa, or to integrate a maximum base water potential of 0MPa into the </w:t>
      </w:r>
      <w:proofErr w:type="spellStart"/>
      <w:r w:rsidR="0081373A" w:rsidRPr="002A1CE6">
        <w:rPr>
          <w:rFonts w:ascii="Arial" w:hAnsi="Arial" w:cs="Arial"/>
          <w:color w:val="242424"/>
          <w:szCs w:val="20"/>
          <w:shd w:val="clear" w:color="auto" w:fill="FFFFFF"/>
        </w:rPr>
        <w:t>modeling</w:t>
      </w:r>
      <w:proofErr w:type="spellEnd"/>
      <w:r w:rsidR="0081373A" w:rsidRPr="002A1CE6">
        <w:rPr>
          <w:rFonts w:ascii="Arial" w:hAnsi="Arial" w:cs="Arial"/>
          <w:color w:val="242424"/>
          <w:szCs w:val="20"/>
          <w:shd w:val="clear" w:color="auto" w:fill="FFFFFF"/>
        </w:rPr>
        <w:t xml:space="preserve"> process in order to avoid positive estimates?</w:t>
      </w:r>
    </w:p>
    <w:p w14:paraId="0DB3930F" w14:textId="0D425948" w:rsidR="00560BD4" w:rsidRPr="00CC173E" w:rsidRDefault="00560BD4" w:rsidP="00CC173E">
      <w:pPr>
        <w:jc w:val="both"/>
        <w:rPr>
          <w:rFonts w:ascii="Arial" w:hAnsi="Arial" w:cs="Arial"/>
          <w:color w:val="215E99" w:themeColor="text2" w:themeTint="BF"/>
          <w:szCs w:val="20"/>
          <w:shd w:val="clear" w:color="auto" w:fill="FFFFFF"/>
        </w:rPr>
      </w:pPr>
      <w:r w:rsidRPr="00CC173E">
        <w:rPr>
          <w:rFonts w:ascii="Arial" w:hAnsi="Arial" w:cs="Arial"/>
          <w:color w:val="215E99" w:themeColor="text2" w:themeTint="BF"/>
          <w:szCs w:val="20"/>
          <w:shd w:val="clear" w:color="auto" w:fill="FFFFFF"/>
        </w:rPr>
        <w:t xml:space="preserve">The </w:t>
      </w:r>
      <w:r w:rsidR="00CC173E" w:rsidRPr="00CC173E">
        <w:rPr>
          <w:rFonts w:ascii="Arial" w:hAnsi="Arial" w:cs="Arial"/>
          <w:color w:val="215E99" w:themeColor="text2" w:themeTint="BF"/>
          <w:szCs w:val="20"/>
          <w:shd w:val="clear" w:color="auto" w:fill="FFFFFF"/>
        </w:rPr>
        <w:t>positives</w:t>
      </w:r>
      <w:r w:rsidRPr="00CC173E">
        <w:rPr>
          <w:rFonts w:ascii="Arial" w:hAnsi="Arial" w:cs="Arial"/>
          <w:color w:val="215E99" w:themeColor="text2" w:themeTint="BF"/>
          <w:szCs w:val="20"/>
          <w:shd w:val="clear" w:color="auto" w:fill="FFFFFF"/>
        </w:rPr>
        <w:t xml:space="preserve"> values, even if surprising, are feasible when seed lots at 0</w:t>
      </w:r>
      <w:r w:rsidR="001B0D06" w:rsidRPr="00CC173E">
        <w:rPr>
          <w:rFonts w:ascii="Arial" w:hAnsi="Arial" w:cs="Arial"/>
          <w:color w:val="215E99" w:themeColor="text2" w:themeTint="BF"/>
          <w:szCs w:val="20"/>
          <w:shd w:val="clear" w:color="auto" w:fill="FFFFFF"/>
        </w:rPr>
        <w:t xml:space="preserve"> </w:t>
      </w:r>
      <w:r w:rsidR="00010113" w:rsidRPr="00CC173E">
        <w:rPr>
          <w:rFonts w:ascii="Arial" w:hAnsi="Arial" w:cs="Arial"/>
          <w:color w:val="215E99" w:themeColor="text2" w:themeTint="BF"/>
          <w:szCs w:val="20"/>
          <w:shd w:val="clear" w:color="auto" w:fill="FFFFFF"/>
        </w:rPr>
        <w:t>M</w:t>
      </w:r>
      <w:r w:rsidR="00010113">
        <w:rPr>
          <w:rFonts w:ascii="Arial" w:hAnsi="Arial" w:cs="Arial"/>
          <w:color w:val="215E99" w:themeColor="text2" w:themeTint="BF"/>
          <w:szCs w:val="20"/>
          <w:shd w:val="clear" w:color="auto" w:fill="FFFFFF"/>
        </w:rPr>
        <w:t>P</w:t>
      </w:r>
      <w:r w:rsidR="00010113" w:rsidRPr="00CC173E">
        <w:rPr>
          <w:rFonts w:ascii="Arial" w:hAnsi="Arial" w:cs="Arial"/>
          <w:color w:val="215E99" w:themeColor="text2" w:themeTint="BF"/>
          <w:szCs w:val="20"/>
          <w:shd w:val="clear" w:color="auto" w:fill="FFFFFF"/>
        </w:rPr>
        <w:t xml:space="preserve">a </w:t>
      </w:r>
      <w:r w:rsidR="001B0D06" w:rsidRPr="00CC173E">
        <w:rPr>
          <w:rFonts w:ascii="Arial" w:hAnsi="Arial" w:cs="Arial"/>
          <w:color w:val="215E99" w:themeColor="text2" w:themeTint="BF"/>
          <w:szCs w:val="20"/>
          <w:shd w:val="clear" w:color="auto" w:fill="FFFFFF"/>
        </w:rPr>
        <w:t>(with water)</w:t>
      </w:r>
      <w:r w:rsidRPr="00CC173E">
        <w:rPr>
          <w:rFonts w:ascii="Arial" w:hAnsi="Arial" w:cs="Arial"/>
          <w:color w:val="215E99" w:themeColor="text2" w:themeTint="BF"/>
          <w:szCs w:val="20"/>
          <w:shd w:val="clear" w:color="auto" w:fill="FFFFFF"/>
        </w:rPr>
        <w:t xml:space="preserve"> have below 50% germination. </w:t>
      </w:r>
      <w:r w:rsidR="00890AE2" w:rsidRPr="00CC173E">
        <w:rPr>
          <w:rFonts w:ascii="Arial" w:hAnsi="Arial" w:cs="Arial"/>
          <w:color w:val="215E99" w:themeColor="text2" w:themeTint="BF"/>
          <w:szCs w:val="20"/>
          <w:shd w:val="clear" w:color="auto" w:fill="FFFFFF"/>
        </w:rPr>
        <w:t>After carefully checking the data</w:t>
      </w:r>
      <w:r w:rsidR="00CC173E" w:rsidRPr="00CC173E">
        <w:rPr>
          <w:rFonts w:ascii="Arial" w:hAnsi="Arial" w:cs="Arial"/>
          <w:color w:val="215E99" w:themeColor="text2" w:themeTint="BF"/>
          <w:szCs w:val="20"/>
          <w:shd w:val="clear" w:color="auto" w:fill="FFFFFF"/>
        </w:rPr>
        <w:t>,</w:t>
      </w:r>
      <w:r w:rsidR="00890AE2" w:rsidRPr="00CC173E">
        <w:rPr>
          <w:rFonts w:ascii="Arial" w:hAnsi="Arial" w:cs="Arial"/>
          <w:color w:val="215E99" w:themeColor="text2" w:themeTint="BF"/>
          <w:szCs w:val="20"/>
          <w:shd w:val="clear" w:color="auto" w:fill="FFFFFF"/>
        </w:rPr>
        <w:t xml:space="preserve"> we </w:t>
      </w:r>
      <w:r w:rsidR="00366AD8" w:rsidRPr="00CC173E">
        <w:rPr>
          <w:rFonts w:ascii="Arial" w:hAnsi="Arial" w:cs="Arial"/>
          <w:color w:val="215E99" w:themeColor="text2" w:themeTint="BF"/>
          <w:szCs w:val="20"/>
          <w:shd w:val="clear" w:color="auto" w:fill="FFFFFF"/>
        </w:rPr>
        <w:t>would like to point out</w:t>
      </w:r>
      <w:r w:rsidR="00890AE2" w:rsidRPr="00CC173E">
        <w:rPr>
          <w:rFonts w:ascii="Arial" w:hAnsi="Arial" w:cs="Arial"/>
          <w:color w:val="215E99" w:themeColor="text2" w:themeTint="BF"/>
          <w:szCs w:val="20"/>
          <w:shd w:val="clear" w:color="auto" w:fill="FFFFFF"/>
        </w:rPr>
        <w:t xml:space="preserve"> that even though the mean germination </w:t>
      </w:r>
      <w:r w:rsidR="00366AD8" w:rsidRPr="00CC173E">
        <w:rPr>
          <w:rFonts w:ascii="Arial" w:hAnsi="Arial" w:cs="Arial"/>
          <w:color w:val="215E99" w:themeColor="text2" w:themeTint="BF"/>
          <w:szCs w:val="20"/>
          <w:shd w:val="clear" w:color="auto" w:fill="FFFFFF"/>
        </w:rPr>
        <w:t>shown</w:t>
      </w:r>
      <w:r w:rsidR="00890AE2" w:rsidRPr="00CC173E">
        <w:rPr>
          <w:rFonts w:ascii="Arial" w:hAnsi="Arial" w:cs="Arial"/>
          <w:color w:val="215E99" w:themeColor="text2" w:themeTint="BF"/>
          <w:szCs w:val="20"/>
          <w:shd w:val="clear" w:color="auto" w:fill="FFFFFF"/>
        </w:rPr>
        <w:t xml:space="preserve"> in figure 1 of supporting </w:t>
      </w:r>
      <w:r w:rsidR="00366AD8" w:rsidRPr="00CC173E">
        <w:rPr>
          <w:rFonts w:ascii="Arial" w:hAnsi="Arial" w:cs="Arial"/>
          <w:color w:val="215E99" w:themeColor="text2" w:themeTint="BF"/>
          <w:szCs w:val="20"/>
          <w:shd w:val="clear" w:color="auto" w:fill="FFFFFF"/>
        </w:rPr>
        <w:t>information</w:t>
      </w:r>
      <w:r w:rsidR="00890AE2" w:rsidRPr="00CC173E">
        <w:rPr>
          <w:rFonts w:ascii="Arial" w:hAnsi="Arial" w:cs="Arial"/>
          <w:color w:val="215E99" w:themeColor="text2" w:themeTint="BF"/>
          <w:szCs w:val="20"/>
          <w:shd w:val="clear" w:color="auto" w:fill="FFFFFF"/>
        </w:rPr>
        <w:t xml:space="preserve"> is indeed above 50% in all subpopulations, </w:t>
      </w:r>
      <w:r w:rsidR="001B0D06" w:rsidRPr="00CC173E">
        <w:rPr>
          <w:rFonts w:ascii="Arial" w:hAnsi="Arial" w:cs="Arial"/>
          <w:color w:val="215E99" w:themeColor="text2" w:themeTint="BF"/>
          <w:szCs w:val="20"/>
          <w:shd w:val="clear" w:color="auto" w:fill="FFFFFF"/>
        </w:rPr>
        <w:t xml:space="preserve">some of the replicates (i.e. petri dishes were </w:t>
      </w:r>
      <w:r w:rsidR="00366AD8" w:rsidRPr="00CC173E">
        <w:rPr>
          <w:rFonts w:ascii="Arial" w:hAnsi="Arial" w:cs="Arial"/>
          <w:color w:val="215E99" w:themeColor="text2" w:themeTint="BF"/>
          <w:szCs w:val="20"/>
          <w:shd w:val="clear" w:color="auto" w:fill="FFFFFF"/>
        </w:rPr>
        <w:t>in fact</w:t>
      </w:r>
      <w:r w:rsidR="001B0D06" w:rsidRPr="00CC173E">
        <w:rPr>
          <w:rFonts w:ascii="Arial" w:hAnsi="Arial" w:cs="Arial"/>
          <w:color w:val="215E99" w:themeColor="text2" w:themeTint="BF"/>
          <w:szCs w:val="20"/>
          <w:shd w:val="clear" w:color="auto" w:fill="FFFFFF"/>
        </w:rPr>
        <w:t xml:space="preserve"> below 50% germination). We have </w:t>
      </w:r>
      <w:r w:rsidR="00AF16D6">
        <w:rPr>
          <w:rFonts w:ascii="Arial" w:hAnsi="Arial" w:cs="Arial"/>
          <w:color w:val="215E99" w:themeColor="text2" w:themeTint="BF"/>
          <w:szCs w:val="20"/>
          <w:shd w:val="clear" w:color="auto" w:fill="FFFFFF"/>
        </w:rPr>
        <w:t xml:space="preserve">added a clarification in </w:t>
      </w:r>
      <w:r w:rsidR="00AF16D6" w:rsidRPr="000176F9">
        <w:rPr>
          <w:rFonts w:ascii="Arial" w:hAnsi="Arial" w:cs="Arial"/>
          <w:color w:val="215E99" w:themeColor="text2" w:themeTint="BF"/>
          <w:szCs w:val="20"/>
          <w:highlight w:val="yellow"/>
          <w:shd w:val="clear" w:color="auto" w:fill="FFFFFF"/>
        </w:rPr>
        <w:t>L</w:t>
      </w:r>
      <w:r w:rsidR="0093364F" w:rsidRPr="000176F9">
        <w:rPr>
          <w:rFonts w:ascii="Arial" w:hAnsi="Arial" w:cs="Arial"/>
          <w:color w:val="215E99" w:themeColor="text2" w:themeTint="BF"/>
          <w:szCs w:val="20"/>
          <w:highlight w:val="yellow"/>
          <w:shd w:val="clear" w:color="auto" w:fill="FFFFFF"/>
        </w:rPr>
        <w:t xml:space="preserve"> </w:t>
      </w:r>
      <w:r w:rsidR="000176F9">
        <w:rPr>
          <w:rFonts w:ascii="Arial" w:hAnsi="Arial" w:cs="Arial"/>
          <w:color w:val="215E99" w:themeColor="text2" w:themeTint="BF"/>
          <w:szCs w:val="20"/>
          <w:highlight w:val="yellow"/>
          <w:shd w:val="clear" w:color="auto" w:fill="FFFFFF"/>
        </w:rPr>
        <w:t>3</w:t>
      </w:r>
      <w:r w:rsidR="004D6C7B">
        <w:rPr>
          <w:rFonts w:ascii="Arial" w:hAnsi="Arial" w:cs="Arial"/>
          <w:color w:val="215E99" w:themeColor="text2" w:themeTint="BF"/>
          <w:szCs w:val="20"/>
          <w:highlight w:val="yellow"/>
          <w:shd w:val="clear" w:color="auto" w:fill="FFFFFF"/>
        </w:rPr>
        <w:t>20-323</w:t>
      </w:r>
      <w:r w:rsidR="0093364F">
        <w:rPr>
          <w:rFonts w:ascii="Arial" w:hAnsi="Arial" w:cs="Arial"/>
          <w:color w:val="215E99" w:themeColor="text2" w:themeTint="BF"/>
          <w:szCs w:val="20"/>
          <w:shd w:val="clear" w:color="auto" w:fill="FFFFFF"/>
        </w:rPr>
        <w:t xml:space="preserve"> and </w:t>
      </w:r>
      <w:r w:rsidR="001B0D06" w:rsidRPr="00CC173E">
        <w:rPr>
          <w:rFonts w:ascii="Arial" w:hAnsi="Arial" w:cs="Arial"/>
          <w:color w:val="215E99" w:themeColor="text2" w:themeTint="BF"/>
          <w:szCs w:val="20"/>
          <w:shd w:val="clear" w:color="auto" w:fill="FFFFFF"/>
        </w:rPr>
        <w:t xml:space="preserve">modified the </w:t>
      </w:r>
      <w:r w:rsidR="0078117D">
        <w:rPr>
          <w:rFonts w:ascii="Arial" w:hAnsi="Arial" w:cs="Arial"/>
          <w:color w:val="215E99" w:themeColor="text2" w:themeTint="BF"/>
          <w:szCs w:val="20"/>
          <w:shd w:val="clear" w:color="auto" w:fill="FFFFFF"/>
        </w:rPr>
        <w:t>F</w:t>
      </w:r>
      <w:r w:rsidR="001B0D06" w:rsidRPr="00CC173E">
        <w:rPr>
          <w:rFonts w:ascii="Arial" w:hAnsi="Arial" w:cs="Arial"/>
          <w:color w:val="215E99" w:themeColor="text2" w:themeTint="BF"/>
          <w:szCs w:val="20"/>
          <w:shd w:val="clear" w:color="auto" w:fill="FFFFFF"/>
        </w:rPr>
        <w:t xml:space="preserve">igure </w:t>
      </w:r>
      <w:r w:rsidR="0078117D">
        <w:rPr>
          <w:rFonts w:ascii="Arial" w:hAnsi="Arial" w:cs="Arial"/>
          <w:color w:val="215E99" w:themeColor="text2" w:themeTint="BF"/>
          <w:szCs w:val="20"/>
          <w:shd w:val="clear" w:color="auto" w:fill="FFFFFF"/>
        </w:rPr>
        <w:t>S</w:t>
      </w:r>
      <w:r w:rsidR="00CC173E" w:rsidRPr="00CC173E">
        <w:rPr>
          <w:rFonts w:ascii="Arial" w:hAnsi="Arial" w:cs="Arial"/>
          <w:color w:val="215E99" w:themeColor="text2" w:themeTint="BF"/>
          <w:szCs w:val="20"/>
          <w:shd w:val="clear" w:color="auto" w:fill="FFFFFF"/>
        </w:rPr>
        <w:t xml:space="preserve">1 </w:t>
      </w:r>
      <w:r w:rsidR="0078117D">
        <w:rPr>
          <w:rFonts w:ascii="Arial" w:hAnsi="Arial" w:cs="Arial"/>
          <w:color w:val="215E99" w:themeColor="text2" w:themeTint="BF"/>
          <w:szCs w:val="20"/>
          <w:shd w:val="clear" w:color="auto" w:fill="FFFFFF"/>
        </w:rPr>
        <w:t xml:space="preserve">in supporting information </w:t>
      </w:r>
      <w:r w:rsidR="001B0D06" w:rsidRPr="00CC173E">
        <w:rPr>
          <w:rFonts w:ascii="Arial" w:hAnsi="Arial" w:cs="Arial"/>
          <w:color w:val="215E99" w:themeColor="text2" w:themeTint="BF"/>
          <w:szCs w:val="20"/>
          <w:shd w:val="clear" w:color="auto" w:fill="FFFFFF"/>
        </w:rPr>
        <w:t xml:space="preserve">to include a ribbon with min and max germination to improve visualization and avoid misleading. </w:t>
      </w:r>
    </w:p>
    <w:p w14:paraId="578487DF" w14:textId="7C5098D4" w:rsidR="00A16DCC" w:rsidRDefault="00560BD4" w:rsidP="00605950">
      <w:pPr>
        <w:jc w:val="both"/>
        <w:rPr>
          <w:rFonts w:ascii="Arial" w:hAnsi="Arial" w:cs="Arial"/>
          <w:color w:val="242424"/>
          <w:szCs w:val="20"/>
          <w:shd w:val="clear" w:color="auto" w:fill="FFFFFF"/>
        </w:rPr>
      </w:pPr>
      <w:r w:rsidRPr="00605950">
        <w:rPr>
          <w:rFonts w:ascii="Arial" w:hAnsi="Arial" w:cs="Arial"/>
          <w:color w:val="215E99" w:themeColor="text2" w:themeTint="BF"/>
          <w:szCs w:val="20"/>
          <w:shd w:val="clear" w:color="auto" w:fill="FFFFFF"/>
        </w:rPr>
        <w:t xml:space="preserve">We agree with the reviewer point, and positive values are </w:t>
      </w:r>
      <w:r w:rsidR="00010113" w:rsidRPr="00605950">
        <w:rPr>
          <w:rFonts w:ascii="Arial" w:hAnsi="Arial" w:cs="Arial"/>
          <w:color w:val="215E99" w:themeColor="text2" w:themeTint="BF"/>
          <w:szCs w:val="20"/>
          <w:shd w:val="clear" w:color="auto" w:fill="FFFFFF"/>
        </w:rPr>
        <w:t>an</w:t>
      </w:r>
      <w:r w:rsidRPr="00605950">
        <w:rPr>
          <w:rFonts w:ascii="Arial" w:hAnsi="Arial" w:cs="Arial"/>
          <w:color w:val="215E99" w:themeColor="text2" w:themeTint="BF"/>
          <w:szCs w:val="20"/>
          <w:shd w:val="clear" w:color="auto" w:fill="FFFFFF"/>
        </w:rPr>
        <w:t xml:space="preserve"> artefact created when hydro-models are applied in populations with </w:t>
      </w:r>
      <w:r w:rsidR="001D3677" w:rsidRPr="00605950">
        <w:rPr>
          <w:rFonts w:ascii="Arial" w:hAnsi="Arial" w:cs="Arial"/>
          <w:color w:val="215E99" w:themeColor="text2" w:themeTint="BF"/>
          <w:szCs w:val="20"/>
          <w:shd w:val="clear" w:color="auto" w:fill="FFFFFF"/>
        </w:rPr>
        <w:t>below 50%</w:t>
      </w:r>
      <w:r w:rsidRPr="00605950">
        <w:rPr>
          <w:rFonts w:ascii="Arial" w:hAnsi="Arial" w:cs="Arial"/>
          <w:color w:val="215E99" w:themeColor="text2" w:themeTint="BF"/>
          <w:szCs w:val="20"/>
          <w:shd w:val="clear" w:color="auto" w:fill="FFFFFF"/>
        </w:rPr>
        <w:t xml:space="preserve"> germination. We repeated the models keeping the maximum base water potential of 0 </w:t>
      </w:r>
      <w:r w:rsidR="00010113" w:rsidRPr="00605950">
        <w:rPr>
          <w:rFonts w:ascii="Arial" w:hAnsi="Arial" w:cs="Arial"/>
          <w:color w:val="215E99" w:themeColor="text2" w:themeTint="BF"/>
          <w:szCs w:val="20"/>
          <w:shd w:val="clear" w:color="auto" w:fill="FFFFFF"/>
        </w:rPr>
        <w:t>M</w:t>
      </w:r>
      <w:r w:rsidR="00010113">
        <w:rPr>
          <w:rFonts w:ascii="Arial" w:hAnsi="Arial" w:cs="Arial"/>
          <w:color w:val="215E99" w:themeColor="text2" w:themeTint="BF"/>
          <w:szCs w:val="20"/>
          <w:shd w:val="clear" w:color="auto" w:fill="FFFFFF"/>
        </w:rPr>
        <w:t>P</w:t>
      </w:r>
      <w:r w:rsidR="00010113" w:rsidRPr="00605950">
        <w:rPr>
          <w:rFonts w:ascii="Arial" w:hAnsi="Arial" w:cs="Arial"/>
          <w:color w:val="215E99" w:themeColor="text2" w:themeTint="BF"/>
          <w:szCs w:val="20"/>
          <w:shd w:val="clear" w:color="auto" w:fill="FFFFFF"/>
        </w:rPr>
        <w:t xml:space="preserve">a </w:t>
      </w:r>
      <w:r w:rsidR="00A16DCC" w:rsidRPr="00605950">
        <w:rPr>
          <w:rFonts w:ascii="Arial" w:hAnsi="Arial" w:cs="Arial"/>
          <w:color w:val="215E99" w:themeColor="text2" w:themeTint="BF"/>
          <w:szCs w:val="20"/>
          <w:shd w:val="clear" w:color="auto" w:fill="FFFFFF"/>
        </w:rPr>
        <w:t xml:space="preserve">(clarification added in methods </w:t>
      </w:r>
      <w:r w:rsidR="004D6C7B" w:rsidRPr="000176F9">
        <w:rPr>
          <w:rFonts w:ascii="Arial" w:hAnsi="Arial" w:cs="Arial"/>
          <w:color w:val="215E99" w:themeColor="text2" w:themeTint="BF"/>
          <w:szCs w:val="20"/>
          <w:highlight w:val="yellow"/>
          <w:shd w:val="clear" w:color="auto" w:fill="FFFFFF"/>
        </w:rPr>
        <w:t xml:space="preserve">L </w:t>
      </w:r>
      <w:r w:rsidR="004D6C7B">
        <w:rPr>
          <w:rFonts w:ascii="Arial" w:hAnsi="Arial" w:cs="Arial"/>
          <w:color w:val="215E99" w:themeColor="text2" w:themeTint="BF"/>
          <w:szCs w:val="20"/>
          <w:highlight w:val="yellow"/>
          <w:shd w:val="clear" w:color="auto" w:fill="FFFFFF"/>
        </w:rPr>
        <w:t>320-323</w:t>
      </w:r>
      <w:r w:rsidR="00A16DCC" w:rsidRPr="00605950">
        <w:rPr>
          <w:rFonts w:ascii="Arial" w:hAnsi="Arial" w:cs="Arial"/>
          <w:color w:val="215E99" w:themeColor="text2" w:themeTint="BF"/>
          <w:szCs w:val="20"/>
          <w:shd w:val="clear" w:color="auto" w:fill="FFFFFF"/>
        </w:rPr>
        <w:t xml:space="preserve">) </w:t>
      </w:r>
      <w:r w:rsidRPr="00605950">
        <w:rPr>
          <w:rFonts w:ascii="Arial" w:hAnsi="Arial" w:cs="Arial"/>
          <w:color w:val="215E99" w:themeColor="text2" w:themeTint="BF"/>
          <w:szCs w:val="20"/>
          <w:shd w:val="clear" w:color="auto" w:fill="FFFFFF"/>
        </w:rPr>
        <w:t xml:space="preserve">and </w:t>
      </w:r>
      <w:r w:rsidR="00C660CB" w:rsidRPr="00605950">
        <w:rPr>
          <w:rFonts w:ascii="Arial" w:hAnsi="Arial" w:cs="Arial"/>
          <w:color w:val="215E99" w:themeColor="text2" w:themeTint="BF"/>
          <w:szCs w:val="20"/>
          <w:shd w:val="clear" w:color="auto" w:fill="FFFFFF"/>
        </w:rPr>
        <w:t xml:space="preserve">the </w:t>
      </w:r>
      <w:r w:rsidRPr="00605950">
        <w:rPr>
          <w:rFonts w:ascii="Arial" w:hAnsi="Arial" w:cs="Arial"/>
          <w:color w:val="215E99" w:themeColor="text2" w:themeTint="BF"/>
          <w:szCs w:val="20"/>
          <w:shd w:val="clear" w:color="auto" w:fill="FFFFFF"/>
        </w:rPr>
        <w:t>resu</w:t>
      </w:r>
      <w:r w:rsidR="00A16DCC" w:rsidRPr="00605950">
        <w:rPr>
          <w:rFonts w:ascii="Arial" w:hAnsi="Arial" w:cs="Arial"/>
          <w:color w:val="215E99" w:themeColor="text2" w:themeTint="BF"/>
          <w:szCs w:val="20"/>
          <w:shd w:val="clear" w:color="auto" w:fill="FFFFFF"/>
        </w:rPr>
        <w:t xml:space="preserve">lts </w:t>
      </w:r>
      <w:r w:rsidR="00C660CB" w:rsidRPr="00605950">
        <w:rPr>
          <w:rFonts w:ascii="Arial" w:hAnsi="Arial" w:cs="Arial"/>
          <w:color w:val="215E99" w:themeColor="text2" w:themeTint="BF"/>
          <w:szCs w:val="20"/>
          <w:shd w:val="clear" w:color="auto" w:fill="FFFFFF"/>
        </w:rPr>
        <w:t>did not change (more about model</w:t>
      </w:r>
      <w:r w:rsidR="00605950" w:rsidRPr="00605950">
        <w:rPr>
          <w:rFonts w:ascii="Arial" w:hAnsi="Arial" w:cs="Arial"/>
          <w:color w:val="215E99" w:themeColor="text2" w:themeTint="BF"/>
          <w:szCs w:val="20"/>
          <w:shd w:val="clear" w:color="auto" w:fill="FFFFFF"/>
        </w:rPr>
        <w:t xml:space="preserve"> modification in the comments below</w:t>
      </w:r>
      <w:r w:rsidR="00C660CB" w:rsidRPr="00605950">
        <w:rPr>
          <w:rFonts w:ascii="Arial" w:hAnsi="Arial" w:cs="Arial"/>
          <w:color w:val="215E99" w:themeColor="text2" w:themeTint="BF"/>
          <w:szCs w:val="20"/>
          <w:shd w:val="clear" w:color="auto" w:fill="FFFFFF"/>
        </w:rPr>
        <w:t>.</w:t>
      </w:r>
      <w:r w:rsidR="00A16DCC" w:rsidRPr="00605950">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L301-303  In the text, can you briefly describe the process by which </w:t>
      </w:r>
      <w:proofErr w:type="spellStart"/>
      <w:r w:rsidR="0081373A" w:rsidRPr="002A1CE6">
        <w:rPr>
          <w:rFonts w:ascii="Arial" w:hAnsi="Arial" w:cs="Arial"/>
          <w:color w:val="242424"/>
          <w:szCs w:val="20"/>
          <w:shd w:val="clear" w:color="auto" w:fill="FFFFFF"/>
        </w:rPr>
        <w:t>seedr</w:t>
      </w:r>
      <w:proofErr w:type="spellEnd"/>
      <w:r w:rsidR="0081373A" w:rsidRPr="002A1CE6">
        <w:rPr>
          <w:rFonts w:ascii="Arial" w:hAnsi="Arial" w:cs="Arial"/>
          <w:color w:val="242424"/>
          <w:szCs w:val="20"/>
          <w:shd w:val="clear" w:color="auto" w:fill="FFFFFF"/>
        </w:rPr>
        <w:t xml:space="preserve"> models and returns base water potential? I have not used this package and am unsure whether there are options to choose different model types or specifications when estimating base water potential, or how it combines germination data from multiple replicates. Including brief details in the text would be helpful.</w:t>
      </w:r>
    </w:p>
    <w:p w14:paraId="00940793" w14:textId="757EAEFE" w:rsidR="00A16DCC" w:rsidRPr="00EE29B4" w:rsidRDefault="00A16DCC" w:rsidP="00865242">
      <w:pPr>
        <w:jc w:val="both"/>
        <w:rPr>
          <w:rFonts w:ascii="Arial" w:hAnsi="Arial" w:cs="Arial"/>
          <w:color w:val="215E99" w:themeColor="text2" w:themeTint="BF"/>
          <w:szCs w:val="20"/>
          <w:shd w:val="clear" w:color="auto" w:fill="FFFFFF"/>
        </w:rPr>
      </w:pPr>
      <w:r w:rsidRPr="00865242">
        <w:rPr>
          <w:rFonts w:ascii="Arial" w:hAnsi="Arial" w:cs="Arial"/>
          <w:color w:val="215E99" w:themeColor="text2" w:themeTint="BF"/>
          <w:szCs w:val="20"/>
          <w:shd w:val="clear" w:color="auto" w:fill="FFFFFF"/>
        </w:rPr>
        <w:lastRenderedPageBreak/>
        <w:t xml:space="preserve">The package applies the exact Bradford et al (1990) theoretical model. </w:t>
      </w:r>
      <w:r w:rsidR="00CC6A07" w:rsidRPr="00865242">
        <w:rPr>
          <w:rFonts w:ascii="Arial" w:hAnsi="Arial" w:cs="Arial"/>
          <w:color w:val="215E99" w:themeColor="text2" w:themeTint="BF"/>
          <w:szCs w:val="20"/>
          <w:shd w:val="clear" w:color="auto" w:fill="FFFFFF"/>
        </w:rPr>
        <w:t xml:space="preserve">Step by step </w:t>
      </w:r>
      <w:r w:rsidR="00947867" w:rsidRPr="00865242">
        <w:rPr>
          <w:rFonts w:ascii="Arial" w:hAnsi="Arial" w:cs="Arial"/>
          <w:color w:val="215E99" w:themeColor="text2" w:themeTint="BF"/>
          <w:szCs w:val="20"/>
          <w:shd w:val="clear" w:color="auto" w:fill="FFFFFF"/>
        </w:rPr>
        <w:t xml:space="preserve">stages have been described in </w:t>
      </w:r>
      <w:r w:rsidR="00947867" w:rsidRPr="00462591">
        <w:rPr>
          <w:rFonts w:ascii="Arial" w:hAnsi="Arial" w:cs="Arial"/>
          <w:color w:val="215E99" w:themeColor="text2" w:themeTint="BF"/>
          <w:szCs w:val="20"/>
          <w:highlight w:val="yellow"/>
          <w:shd w:val="clear" w:color="auto" w:fill="FFFFFF"/>
        </w:rPr>
        <w:t>lines 3</w:t>
      </w:r>
      <w:r w:rsidR="005908CB">
        <w:rPr>
          <w:rFonts w:ascii="Arial" w:hAnsi="Arial" w:cs="Arial"/>
          <w:color w:val="215E99" w:themeColor="text2" w:themeTint="BF"/>
          <w:szCs w:val="20"/>
          <w:highlight w:val="yellow"/>
          <w:shd w:val="clear" w:color="auto" w:fill="FFFFFF"/>
        </w:rPr>
        <w:t>05</w:t>
      </w:r>
      <w:r w:rsidR="00947867" w:rsidRPr="00B7233F">
        <w:rPr>
          <w:rFonts w:ascii="Arial" w:hAnsi="Arial" w:cs="Arial"/>
          <w:color w:val="215E99" w:themeColor="text2" w:themeTint="BF"/>
          <w:szCs w:val="20"/>
          <w:highlight w:val="yellow"/>
          <w:shd w:val="clear" w:color="auto" w:fill="FFFFFF"/>
        </w:rPr>
        <w:t>-3</w:t>
      </w:r>
      <w:r w:rsidR="00B7233F" w:rsidRPr="00B7233F">
        <w:rPr>
          <w:rFonts w:ascii="Arial" w:hAnsi="Arial" w:cs="Arial"/>
          <w:color w:val="215E99" w:themeColor="text2" w:themeTint="BF"/>
          <w:szCs w:val="20"/>
          <w:highlight w:val="yellow"/>
          <w:shd w:val="clear" w:color="auto" w:fill="FFFFFF"/>
        </w:rPr>
        <w:t>19</w:t>
      </w:r>
      <w:r w:rsidR="00947867" w:rsidRPr="00865242">
        <w:rPr>
          <w:rFonts w:ascii="Arial" w:hAnsi="Arial" w:cs="Arial"/>
          <w:color w:val="215E99" w:themeColor="text2" w:themeTint="BF"/>
          <w:szCs w:val="20"/>
          <w:shd w:val="clear" w:color="auto" w:fill="FFFFFF"/>
        </w:rPr>
        <w:t xml:space="preserve">). </w:t>
      </w:r>
      <w:r w:rsidR="00010113">
        <w:rPr>
          <w:rFonts w:ascii="Arial" w:hAnsi="Arial" w:cs="Arial"/>
          <w:color w:val="215E99" w:themeColor="text2" w:themeTint="BF"/>
          <w:szCs w:val="20"/>
          <w:shd w:val="clear" w:color="auto" w:fill="FFFFFF"/>
        </w:rPr>
        <w:t>In</w:t>
      </w:r>
      <w:r w:rsidR="00010113" w:rsidRPr="00865242">
        <w:rPr>
          <w:rFonts w:ascii="Arial" w:hAnsi="Arial" w:cs="Arial"/>
          <w:color w:val="215E99" w:themeColor="text2" w:themeTint="BF"/>
          <w:szCs w:val="20"/>
          <w:shd w:val="clear" w:color="auto" w:fill="FFFFFF"/>
        </w:rPr>
        <w:t xml:space="preserve"> </w:t>
      </w:r>
      <w:r w:rsidR="00B960FD" w:rsidRPr="00865242">
        <w:rPr>
          <w:rFonts w:ascii="Arial" w:hAnsi="Arial" w:cs="Arial"/>
          <w:color w:val="215E99" w:themeColor="text2" w:themeTint="BF"/>
          <w:szCs w:val="20"/>
          <w:shd w:val="clear" w:color="auto" w:fill="FFFFFF"/>
        </w:rPr>
        <w:t>synthesis, t</w:t>
      </w:r>
      <w:r w:rsidRPr="00865242">
        <w:rPr>
          <w:rFonts w:ascii="Arial" w:hAnsi="Arial" w:cs="Arial"/>
          <w:color w:val="215E99" w:themeColor="text2" w:themeTint="BF"/>
          <w:szCs w:val="20"/>
          <w:shd w:val="clear" w:color="auto" w:fill="FFFFFF"/>
        </w:rPr>
        <w:t xml:space="preserve">he package </w:t>
      </w:r>
      <w:r w:rsidR="00B960FD" w:rsidRPr="00865242">
        <w:rPr>
          <w:rFonts w:ascii="Arial" w:hAnsi="Arial" w:cs="Arial"/>
          <w:color w:val="215E99" w:themeColor="text2" w:themeTint="BF"/>
          <w:szCs w:val="20"/>
          <w:shd w:val="clear" w:color="auto" w:fill="FFFFFF"/>
        </w:rPr>
        <w:t>changes</w:t>
      </w:r>
      <w:r w:rsidRPr="00865242">
        <w:rPr>
          <w:rFonts w:ascii="Arial" w:hAnsi="Arial" w:cs="Arial"/>
          <w:color w:val="215E99" w:themeColor="text2" w:themeTint="BF"/>
          <w:szCs w:val="20"/>
          <w:shd w:val="clear" w:color="auto" w:fill="FFFFFF"/>
        </w:rPr>
        <w:t xml:space="preserve"> </w:t>
      </w:r>
      <w:r w:rsidR="00B960FD" w:rsidRPr="00865242">
        <w:rPr>
          <w:rFonts w:ascii="Arial" w:hAnsi="Arial" w:cs="Arial"/>
          <w:color w:val="215E99" w:themeColor="text2" w:themeTint="BF"/>
          <w:szCs w:val="20"/>
          <w:shd w:val="clear" w:color="auto" w:fill="FFFFFF"/>
        </w:rPr>
        <w:t xml:space="preserve">cumulative </w:t>
      </w:r>
      <w:r w:rsidRPr="00865242">
        <w:rPr>
          <w:rFonts w:ascii="Arial" w:hAnsi="Arial" w:cs="Arial"/>
          <w:color w:val="215E99" w:themeColor="text2" w:themeTint="BF"/>
          <w:szCs w:val="20"/>
          <w:shd w:val="clear" w:color="auto" w:fill="FFFFFF"/>
        </w:rPr>
        <w:t xml:space="preserve">germination </w:t>
      </w:r>
      <w:r w:rsidR="00B960FD" w:rsidRPr="00865242">
        <w:rPr>
          <w:rFonts w:ascii="Arial" w:hAnsi="Arial" w:cs="Arial"/>
          <w:color w:val="215E99" w:themeColor="text2" w:themeTint="BF"/>
          <w:szCs w:val="20"/>
          <w:shd w:val="clear" w:color="auto" w:fill="FFFFFF"/>
        </w:rPr>
        <w:t>proportions</w:t>
      </w:r>
      <w:r w:rsidRPr="00865242">
        <w:rPr>
          <w:rFonts w:ascii="Arial" w:hAnsi="Arial" w:cs="Arial"/>
          <w:color w:val="215E99" w:themeColor="text2" w:themeTint="BF"/>
          <w:szCs w:val="20"/>
          <w:shd w:val="clear" w:color="auto" w:fill="FFFFFF"/>
        </w:rPr>
        <w:t xml:space="preserve"> to probit data, then it is transformed for each data point </w:t>
      </w:r>
      <w:r w:rsidR="00B960FD" w:rsidRPr="00865242">
        <w:rPr>
          <w:rFonts w:ascii="Arial" w:hAnsi="Arial" w:cs="Arial"/>
          <w:color w:val="215E99" w:themeColor="text2" w:themeTint="BF"/>
          <w:szCs w:val="20"/>
          <w:shd w:val="clear" w:color="auto" w:fill="FFFFFF"/>
        </w:rPr>
        <w:t xml:space="preserve">by </w:t>
      </w:r>
      <w:r w:rsidRPr="00865242">
        <w:rPr>
          <w:rFonts w:ascii="Arial" w:hAnsi="Arial" w:cs="Arial"/>
          <w:color w:val="215E99" w:themeColor="text2" w:themeTint="BF"/>
          <w:szCs w:val="20"/>
          <w:shd w:val="clear" w:color="auto" w:fill="FFFFFF"/>
        </w:rPr>
        <w:t xml:space="preserve">multiplying the time (day of germination check) by the water potential </w:t>
      </w:r>
      <w:r w:rsidR="00B960FD" w:rsidRPr="00865242">
        <w:rPr>
          <w:rFonts w:ascii="Arial" w:hAnsi="Arial" w:cs="Arial"/>
          <w:color w:val="215E99" w:themeColor="text2" w:themeTint="BF"/>
          <w:szCs w:val="20"/>
          <w:shd w:val="clear" w:color="auto" w:fill="FFFFFF"/>
        </w:rPr>
        <w:t xml:space="preserve">treatment </w:t>
      </w:r>
      <w:r w:rsidRPr="00865242">
        <w:rPr>
          <w:rFonts w:ascii="Arial" w:hAnsi="Arial" w:cs="Arial"/>
          <w:color w:val="215E99" w:themeColor="text2" w:themeTint="BF"/>
          <w:szCs w:val="20"/>
          <w:shd w:val="clear" w:color="auto" w:fill="FFFFFF"/>
        </w:rPr>
        <w:t>applied on each specific treatment</w:t>
      </w:r>
      <w:r w:rsidR="00B960FD" w:rsidRPr="00865242">
        <w:rPr>
          <w:rFonts w:ascii="Arial" w:hAnsi="Arial" w:cs="Arial"/>
          <w:color w:val="215E99" w:themeColor="text2" w:themeTint="BF"/>
          <w:szCs w:val="20"/>
          <w:shd w:val="clear" w:color="auto" w:fill="FFFFFF"/>
        </w:rPr>
        <w:t xml:space="preserve">. </w:t>
      </w:r>
      <w:r w:rsidR="00EE29B4" w:rsidRPr="00EE29B4">
        <w:rPr>
          <w:rFonts w:ascii="Arial" w:hAnsi="Arial" w:cs="Arial"/>
          <w:color w:val="215E99" w:themeColor="text2" w:themeTint="BF"/>
          <w:szCs w:val="20"/>
          <w:shd w:val="clear" w:color="auto" w:fill="FFFFFF"/>
        </w:rPr>
        <w:t>Specifically, it aggregate</w:t>
      </w:r>
      <w:r w:rsidR="00010113">
        <w:rPr>
          <w:rFonts w:ascii="Arial" w:hAnsi="Arial" w:cs="Arial"/>
          <w:color w:val="215E99" w:themeColor="text2" w:themeTint="BF"/>
          <w:szCs w:val="20"/>
          <w:shd w:val="clear" w:color="auto" w:fill="FFFFFF"/>
        </w:rPr>
        <w:t>s</w:t>
      </w:r>
      <w:r w:rsidR="00EE29B4" w:rsidRPr="00EE29B4">
        <w:rPr>
          <w:rFonts w:ascii="Arial" w:hAnsi="Arial" w:cs="Arial"/>
          <w:color w:val="215E99" w:themeColor="text2" w:themeTint="BF"/>
          <w:szCs w:val="20"/>
          <w:shd w:val="clear" w:color="auto" w:fill="FFFFFF"/>
        </w:rPr>
        <w:t xml:space="preserve"> the germination data from each replicate (i.e. petri dish) and calculate</w:t>
      </w:r>
      <w:r w:rsidR="00010113">
        <w:rPr>
          <w:rFonts w:ascii="Arial" w:hAnsi="Arial" w:cs="Arial"/>
          <w:color w:val="215E99" w:themeColor="text2" w:themeTint="BF"/>
          <w:szCs w:val="20"/>
          <w:shd w:val="clear" w:color="auto" w:fill="FFFFFF"/>
        </w:rPr>
        <w:t>s</w:t>
      </w:r>
      <w:r w:rsidR="00EE29B4" w:rsidRPr="00EE29B4">
        <w:rPr>
          <w:rFonts w:ascii="Arial" w:hAnsi="Arial" w:cs="Arial"/>
          <w:color w:val="215E99" w:themeColor="text2" w:themeTint="BF"/>
          <w:szCs w:val="20"/>
          <w:shd w:val="clear" w:color="auto" w:fill="FFFFFF"/>
        </w:rPr>
        <w:t xml:space="preserve"> the cumulative germination before applying the models.  </w:t>
      </w:r>
    </w:p>
    <w:p w14:paraId="5241CD16" w14:textId="34867A18" w:rsidR="00865242" w:rsidRPr="008A06F2" w:rsidRDefault="00A16DCC" w:rsidP="008A06F2">
      <w:pPr>
        <w:jc w:val="both"/>
        <w:rPr>
          <w:rFonts w:ascii="Arial" w:hAnsi="Arial" w:cs="Arial"/>
          <w:color w:val="215E99" w:themeColor="text2" w:themeTint="BF"/>
          <w:szCs w:val="20"/>
          <w:shd w:val="clear" w:color="auto" w:fill="FFFFFF"/>
        </w:rPr>
      </w:pPr>
      <w:r w:rsidRPr="008A06F2">
        <w:rPr>
          <w:rFonts w:ascii="Arial" w:hAnsi="Arial" w:cs="Arial"/>
          <w:color w:val="215E99" w:themeColor="text2" w:themeTint="BF"/>
          <w:szCs w:val="20"/>
          <w:shd w:val="clear" w:color="auto" w:fill="FFFFFF"/>
        </w:rPr>
        <w:t xml:space="preserve">There are no options to choose different model </w:t>
      </w:r>
      <w:r w:rsidR="00865242" w:rsidRPr="008A06F2">
        <w:rPr>
          <w:rFonts w:ascii="Arial" w:hAnsi="Arial" w:cs="Arial"/>
          <w:color w:val="215E99" w:themeColor="text2" w:themeTint="BF"/>
          <w:szCs w:val="20"/>
          <w:shd w:val="clear" w:color="auto" w:fill="FFFFFF"/>
        </w:rPr>
        <w:t>specifications</w:t>
      </w:r>
      <w:r w:rsidRPr="008A06F2">
        <w:rPr>
          <w:rFonts w:ascii="Arial" w:hAnsi="Arial" w:cs="Arial"/>
          <w:color w:val="215E99" w:themeColor="text2" w:themeTint="BF"/>
          <w:szCs w:val="20"/>
          <w:shd w:val="clear" w:color="auto" w:fill="FFFFFF"/>
        </w:rPr>
        <w:t xml:space="preserve"> to estimate base water potential</w:t>
      </w:r>
      <w:r w:rsidR="006A66A0" w:rsidRPr="008A06F2">
        <w:rPr>
          <w:rFonts w:ascii="Arial" w:hAnsi="Arial" w:cs="Arial"/>
          <w:color w:val="215E99" w:themeColor="text2" w:themeTint="BF"/>
          <w:szCs w:val="20"/>
          <w:shd w:val="clear" w:color="auto" w:fill="FFFFFF"/>
        </w:rPr>
        <w:t>s</w:t>
      </w:r>
      <w:r w:rsidRPr="008A06F2">
        <w:rPr>
          <w:rFonts w:ascii="Arial" w:hAnsi="Arial" w:cs="Arial"/>
          <w:color w:val="215E99" w:themeColor="text2" w:themeTint="BF"/>
          <w:szCs w:val="20"/>
          <w:shd w:val="clear" w:color="auto" w:fill="FFFFFF"/>
        </w:rPr>
        <w:t xml:space="preserve"> </w:t>
      </w:r>
      <w:r w:rsidR="006A66A0" w:rsidRPr="008A06F2">
        <w:rPr>
          <w:rFonts w:ascii="Arial" w:hAnsi="Arial" w:cs="Arial"/>
          <w:color w:val="215E99" w:themeColor="text2" w:themeTint="BF"/>
          <w:szCs w:val="20"/>
          <w:shd w:val="clear" w:color="auto" w:fill="FFFFFF"/>
        </w:rPr>
        <w:t xml:space="preserve">in </w:t>
      </w:r>
      <w:r w:rsidRPr="008A06F2">
        <w:rPr>
          <w:rFonts w:ascii="Arial" w:hAnsi="Arial" w:cs="Arial"/>
          <w:color w:val="215E99" w:themeColor="text2" w:themeTint="BF"/>
          <w:szCs w:val="20"/>
          <w:shd w:val="clear" w:color="auto" w:fill="FFFFFF"/>
        </w:rPr>
        <w:t xml:space="preserve">the </w:t>
      </w:r>
      <w:proofErr w:type="spellStart"/>
      <w:r w:rsidRPr="008A06F2">
        <w:rPr>
          <w:rFonts w:ascii="Arial" w:hAnsi="Arial" w:cs="Arial"/>
          <w:color w:val="215E99" w:themeColor="text2" w:themeTint="BF"/>
          <w:szCs w:val="20"/>
          <w:shd w:val="clear" w:color="auto" w:fill="FFFFFF"/>
        </w:rPr>
        <w:t>hydro</w:t>
      </w:r>
      <w:r w:rsidR="00865242" w:rsidRPr="008A06F2">
        <w:rPr>
          <w:rFonts w:ascii="Arial" w:hAnsi="Arial" w:cs="Arial"/>
          <w:color w:val="215E99" w:themeColor="text2" w:themeTint="BF"/>
          <w:szCs w:val="20"/>
          <w:shd w:val="clear" w:color="auto" w:fill="FFFFFF"/>
        </w:rPr>
        <w:t>time</w:t>
      </w:r>
      <w:proofErr w:type="spellEnd"/>
      <w:r w:rsidR="00865242" w:rsidRPr="008A06F2">
        <w:rPr>
          <w:rFonts w:ascii="Arial" w:hAnsi="Arial" w:cs="Arial"/>
          <w:color w:val="215E99" w:themeColor="text2" w:themeTint="BF"/>
          <w:szCs w:val="20"/>
          <w:shd w:val="clear" w:color="auto" w:fill="FFFFFF"/>
        </w:rPr>
        <w:t xml:space="preserve"> </w:t>
      </w:r>
      <w:r w:rsidR="006A66A0" w:rsidRPr="008A06F2">
        <w:rPr>
          <w:rFonts w:ascii="Arial" w:hAnsi="Arial" w:cs="Arial"/>
          <w:color w:val="215E99" w:themeColor="text2" w:themeTint="BF"/>
          <w:szCs w:val="20"/>
          <w:shd w:val="clear" w:color="auto" w:fill="FFFFFF"/>
        </w:rPr>
        <w:t xml:space="preserve">models (although there are different options when considering thermal time), a more detailed explanation of the options is provided in the </w:t>
      </w:r>
      <w:r w:rsidR="008A06F2" w:rsidRPr="008A06F2">
        <w:rPr>
          <w:rFonts w:ascii="Arial" w:hAnsi="Arial" w:cs="Arial"/>
          <w:color w:val="215E99" w:themeColor="text2" w:themeTint="BF"/>
          <w:szCs w:val="20"/>
          <w:shd w:val="clear" w:color="auto" w:fill="FFFFFF"/>
        </w:rPr>
        <w:t xml:space="preserve">online repository where </w:t>
      </w:r>
      <w:r w:rsidR="006A66A0" w:rsidRPr="008A06F2">
        <w:rPr>
          <w:rFonts w:ascii="Arial" w:hAnsi="Arial" w:cs="Arial"/>
          <w:color w:val="215E99" w:themeColor="text2" w:themeTint="BF"/>
          <w:szCs w:val="20"/>
          <w:shd w:val="clear" w:color="auto" w:fill="FFFFFF"/>
        </w:rPr>
        <w:t>vignette</w:t>
      </w:r>
      <w:r w:rsidR="008A06F2" w:rsidRPr="008A06F2">
        <w:rPr>
          <w:rFonts w:ascii="Arial" w:hAnsi="Arial" w:cs="Arial"/>
          <w:color w:val="215E99" w:themeColor="text2" w:themeTint="BF"/>
          <w:szCs w:val="20"/>
          <w:shd w:val="clear" w:color="auto" w:fill="FFFFFF"/>
        </w:rPr>
        <w:t xml:space="preserve">s are also available. </w:t>
      </w:r>
      <w:r w:rsidR="006A66A0" w:rsidRPr="008A06F2">
        <w:rPr>
          <w:rFonts w:ascii="Arial" w:hAnsi="Arial" w:cs="Arial"/>
          <w:color w:val="215E99" w:themeColor="text2" w:themeTint="BF"/>
          <w:szCs w:val="20"/>
          <w:shd w:val="clear" w:color="auto" w:fill="FFFFFF"/>
        </w:rPr>
        <w:t xml:space="preserve"> (</w:t>
      </w:r>
      <w:r w:rsidR="008A06F2" w:rsidRPr="008A06F2">
        <w:rPr>
          <w:rFonts w:ascii="Arial" w:hAnsi="Arial" w:cs="Arial"/>
          <w:color w:val="215E99" w:themeColor="text2" w:themeTint="BF"/>
          <w:szCs w:val="20"/>
          <w:shd w:val="clear" w:color="auto" w:fill="FFFFFF"/>
        </w:rPr>
        <w:t>https://github.com/efernandezpascual/seedr</w:t>
      </w:r>
      <w:r w:rsidR="006A66A0" w:rsidRPr="008A06F2">
        <w:rPr>
          <w:rFonts w:ascii="Arial" w:hAnsi="Arial" w:cs="Arial"/>
          <w:color w:val="215E99" w:themeColor="text2" w:themeTint="BF"/>
          <w:szCs w:val="20"/>
          <w:shd w:val="clear" w:color="auto" w:fill="FFFFFF"/>
        </w:rPr>
        <w:t xml:space="preserve">). </w:t>
      </w:r>
    </w:p>
    <w:p w14:paraId="42B00DF4" w14:textId="787B89D6" w:rsidR="006A66A0"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L308 I would spell this out – ‘We found a significant interaction between storage and GDD’</w:t>
      </w:r>
    </w:p>
    <w:p w14:paraId="0EFA4523" w14:textId="77777777" w:rsidR="006A66A0" w:rsidRDefault="006A66A0" w:rsidP="00F946A3">
      <w:pPr>
        <w:jc w:val="both"/>
        <w:rPr>
          <w:rFonts w:ascii="Arial" w:hAnsi="Arial" w:cs="Arial"/>
          <w:color w:val="242424"/>
          <w:szCs w:val="20"/>
          <w:shd w:val="clear" w:color="auto" w:fill="FFFFFF"/>
        </w:rPr>
      </w:pPr>
      <w:r w:rsidRPr="004336C0">
        <w:rPr>
          <w:rFonts w:ascii="Arial" w:hAnsi="Arial" w:cs="Arial"/>
          <w:color w:val="215E99" w:themeColor="text2" w:themeTint="BF"/>
          <w:szCs w:val="20"/>
          <w:shd w:val="clear" w:color="auto" w:fill="FFFFFF"/>
        </w:rPr>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L308-301 Is it necessary to repeat separate, new models for each treatment? Consider using post-hoc comparisons for your full model that offer insight into significantly different treatment combinations (e.g., via the </w:t>
      </w:r>
      <w:proofErr w:type="spellStart"/>
      <w:r w:rsidR="0081373A" w:rsidRPr="002A1CE6">
        <w:rPr>
          <w:rFonts w:ascii="Arial" w:hAnsi="Arial" w:cs="Arial"/>
          <w:color w:val="242424"/>
          <w:szCs w:val="20"/>
          <w:shd w:val="clear" w:color="auto" w:fill="FFFFFF"/>
        </w:rPr>
        <w:t>emmeans</w:t>
      </w:r>
      <w:proofErr w:type="spellEnd"/>
      <w:r w:rsidR="0081373A" w:rsidRPr="002A1CE6">
        <w:rPr>
          <w:rFonts w:ascii="Arial" w:hAnsi="Arial" w:cs="Arial"/>
          <w:color w:val="242424"/>
          <w:szCs w:val="20"/>
          <w:shd w:val="clear" w:color="auto" w:fill="FFFFFF"/>
        </w:rPr>
        <w:t xml:space="preserve"> package in R). These can also be specified to adjust for the multiple comparisons you are making, which may be more appropriate for statistical power than simply rerunning additional, separate models with the same dataset.</w:t>
      </w:r>
    </w:p>
    <w:p w14:paraId="3599C464" w14:textId="51CAC58D" w:rsidR="00EA49B9" w:rsidRPr="00F946A3" w:rsidRDefault="00CC693D" w:rsidP="00F946A3">
      <w:pPr>
        <w:jc w:val="both"/>
        <w:rPr>
          <w:rFonts w:ascii="Arial" w:hAnsi="Arial" w:cs="Arial"/>
          <w:color w:val="215E99" w:themeColor="text2" w:themeTint="BF"/>
          <w:szCs w:val="20"/>
          <w:shd w:val="clear" w:color="auto" w:fill="FFFFFF"/>
        </w:rPr>
      </w:pPr>
      <w:r w:rsidRPr="00F946A3">
        <w:rPr>
          <w:rFonts w:ascii="Arial" w:hAnsi="Arial" w:cs="Arial"/>
          <w:color w:val="215E99" w:themeColor="text2" w:themeTint="BF"/>
          <w:szCs w:val="20"/>
          <w:shd w:val="clear" w:color="auto" w:fill="FFFFFF"/>
        </w:rPr>
        <w:t>Thank you for the suggestion</w:t>
      </w:r>
      <w:r w:rsidR="007C2206" w:rsidRPr="00F946A3">
        <w:rPr>
          <w:rFonts w:ascii="Arial" w:hAnsi="Arial" w:cs="Arial"/>
          <w:color w:val="215E99" w:themeColor="text2" w:themeTint="BF"/>
          <w:szCs w:val="20"/>
          <w:shd w:val="clear" w:color="auto" w:fill="FFFFFF"/>
        </w:rPr>
        <w:t>. We have reconsidered</w:t>
      </w:r>
      <w:r w:rsidRPr="00F946A3">
        <w:rPr>
          <w:rFonts w:ascii="Arial" w:hAnsi="Arial" w:cs="Arial"/>
          <w:color w:val="215E99" w:themeColor="text2" w:themeTint="BF"/>
          <w:szCs w:val="20"/>
          <w:shd w:val="clear" w:color="auto" w:fill="FFFFFF"/>
        </w:rPr>
        <w:t xml:space="preserve"> </w:t>
      </w:r>
      <w:r w:rsidR="007C2206" w:rsidRPr="00F946A3">
        <w:rPr>
          <w:rFonts w:ascii="Arial" w:hAnsi="Arial" w:cs="Arial"/>
          <w:color w:val="215E99" w:themeColor="text2" w:themeTint="BF"/>
          <w:szCs w:val="20"/>
          <w:shd w:val="clear" w:color="auto" w:fill="FFFFFF"/>
        </w:rPr>
        <w:t xml:space="preserve">the </w:t>
      </w:r>
      <w:r w:rsidR="007C7E82" w:rsidRPr="00F946A3">
        <w:rPr>
          <w:rFonts w:ascii="Arial" w:hAnsi="Arial" w:cs="Arial"/>
          <w:color w:val="215E99" w:themeColor="text2" w:themeTint="BF"/>
          <w:szCs w:val="20"/>
          <w:shd w:val="clear" w:color="auto" w:fill="FFFFFF"/>
        </w:rPr>
        <w:t>separate analysis, a</w:t>
      </w:r>
      <w:r w:rsidRPr="00F946A3">
        <w:rPr>
          <w:rFonts w:ascii="Arial" w:hAnsi="Arial" w:cs="Arial"/>
          <w:color w:val="215E99" w:themeColor="text2" w:themeTint="BF"/>
          <w:szCs w:val="20"/>
          <w:shd w:val="clear" w:color="auto" w:fill="FFFFFF"/>
        </w:rPr>
        <w:t>s</w:t>
      </w:r>
      <w:r w:rsidR="006A66A0" w:rsidRPr="00F946A3">
        <w:rPr>
          <w:rFonts w:ascii="Arial" w:hAnsi="Arial" w:cs="Arial"/>
          <w:color w:val="215E99" w:themeColor="text2" w:themeTint="BF"/>
          <w:szCs w:val="20"/>
          <w:shd w:val="clear" w:color="auto" w:fill="FFFFFF"/>
        </w:rPr>
        <w:t xml:space="preserve"> we have only 2 levels of storage treatment</w:t>
      </w:r>
      <w:r w:rsidR="00060030" w:rsidRPr="00F946A3">
        <w:rPr>
          <w:rFonts w:ascii="Arial" w:hAnsi="Arial" w:cs="Arial"/>
          <w:color w:val="215E99" w:themeColor="text2" w:themeTint="BF"/>
          <w:szCs w:val="20"/>
          <w:shd w:val="clear" w:color="auto" w:fill="FFFFFF"/>
        </w:rPr>
        <w:t>,</w:t>
      </w:r>
      <w:r w:rsidR="006A66A0" w:rsidRPr="00F946A3">
        <w:rPr>
          <w:rFonts w:ascii="Arial" w:hAnsi="Arial" w:cs="Arial"/>
          <w:color w:val="215E99" w:themeColor="text2" w:themeTint="BF"/>
          <w:szCs w:val="20"/>
          <w:shd w:val="clear" w:color="auto" w:fill="FFFFFF"/>
        </w:rPr>
        <w:t xml:space="preserve"> we don’t think </w:t>
      </w:r>
      <w:r w:rsidR="00010113">
        <w:rPr>
          <w:rFonts w:ascii="Arial" w:hAnsi="Arial" w:cs="Arial"/>
          <w:color w:val="215E99" w:themeColor="text2" w:themeTint="BF"/>
          <w:szCs w:val="20"/>
          <w:shd w:val="clear" w:color="auto" w:fill="FFFFFF"/>
        </w:rPr>
        <w:t xml:space="preserve">it </w:t>
      </w:r>
      <w:r w:rsidR="006A66A0" w:rsidRPr="00F946A3">
        <w:rPr>
          <w:rFonts w:ascii="Arial" w:hAnsi="Arial" w:cs="Arial"/>
          <w:color w:val="215E99" w:themeColor="text2" w:themeTint="BF"/>
          <w:szCs w:val="20"/>
          <w:shd w:val="clear" w:color="auto" w:fill="FFFFFF"/>
        </w:rPr>
        <w:t xml:space="preserve">is necessary to </w:t>
      </w:r>
      <w:commentRangeStart w:id="11"/>
      <w:r w:rsidR="006A66A0" w:rsidRPr="00F946A3">
        <w:rPr>
          <w:rFonts w:ascii="Arial" w:hAnsi="Arial" w:cs="Arial"/>
          <w:color w:val="215E99" w:themeColor="text2" w:themeTint="BF"/>
          <w:szCs w:val="20"/>
          <w:shd w:val="clear" w:color="auto" w:fill="FFFFFF"/>
        </w:rPr>
        <w:t>apply a post hoc</w:t>
      </w:r>
      <w:commentRangeEnd w:id="11"/>
      <w:r w:rsidR="00036D4B" w:rsidRPr="00F946A3">
        <w:rPr>
          <w:rStyle w:val="Refdecomentario"/>
          <w:color w:val="215E99" w:themeColor="text2" w:themeTint="BF"/>
        </w:rPr>
        <w:commentReference w:id="11"/>
      </w:r>
      <w:r w:rsidR="0038610D" w:rsidRPr="00F946A3">
        <w:rPr>
          <w:rFonts w:ascii="Arial" w:hAnsi="Arial" w:cs="Arial"/>
          <w:color w:val="215E99" w:themeColor="text2" w:themeTint="BF"/>
          <w:szCs w:val="20"/>
          <w:shd w:val="clear" w:color="auto" w:fill="FFFFFF"/>
        </w:rPr>
        <w:t xml:space="preserve">. The </w:t>
      </w:r>
      <w:r w:rsidR="00974851" w:rsidRPr="00F946A3">
        <w:rPr>
          <w:rFonts w:ascii="Arial" w:hAnsi="Arial" w:cs="Arial"/>
          <w:color w:val="215E99" w:themeColor="text2" w:themeTint="BF"/>
          <w:szCs w:val="20"/>
          <w:shd w:val="clear" w:color="auto" w:fill="FFFFFF"/>
        </w:rPr>
        <w:t xml:space="preserve">significant </w:t>
      </w:r>
      <w:r w:rsidR="0038610D" w:rsidRPr="00F946A3">
        <w:rPr>
          <w:rFonts w:ascii="Arial" w:hAnsi="Arial" w:cs="Arial"/>
          <w:color w:val="215E99" w:themeColor="text2" w:themeTint="BF"/>
          <w:szCs w:val="20"/>
          <w:shd w:val="clear" w:color="auto" w:fill="FFFFFF"/>
        </w:rPr>
        <w:t xml:space="preserve">estimate of the interaction already </w:t>
      </w:r>
      <w:r w:rsidR="00420389" w:rsidRPr="00F946A3">
        <w:rPr>
          <w:rFonts w:ascii="Arial" w:hAnsi="Arial" w:cs="Arial"/>
          <w:color w:val="215E99" w:themeColor="text2" w:themeTint="BF"/>
          <w:szCs w:val="20"/>
          <w:shd w:val="clear" w:color="auto" w:fill="FFFFFF"/>
        </w:rPr>
        <w:t>allows</w:t>
      </w:r>
      <w:r w:rsidR="0038610D" w:rsidRPr="00F946A3">
        <w:rPr>
          <w:rFonts w:ascii="Arial" w:hAnsi="Arial" w:cs="Arial"/>
          <w:color w:val="215E99" w:themeColor="text2" w:themeTint="BF"/>
          <w:szCs w:val="20"/>
          <w:shd w:val="clear" w:color="auto" w:fill="FFFFFF"/>
        </w:rPr>
        <w:t xml:space="preserve"> us to interpret</w:t>
      </w:r>
      <w:r w:rsidR="00380472" w:rsidRPr="00F946A3">
        <w:rPr>
          <w:rFonts w:ascii="Arial" w:hAnsi="Arial" w:cs="Arial"/>
          <w:color w:val="215E99" w:themeColor="text2" w:themeTint="BF"/>
          <w:szCs w:val="20"/>
          <w:shd w:val="clear" w:color="auto" w:fill="FFFFFF"/>
        </w:rPr>
        <w:t xml:space="preserve"> that </w:t>
      </w:r>
      <w:r w:rsidR="00C90233" w:rsidRPr="00F946A3">
        <w:rPr>
          <w:rFonts w:ascii="Arial" w:hAnsi="Arial" w:cs="Arial"/>
          <w:color w:val="215E99" w:themeColor="text2" w:themeTint="BF"/>
          <w:szCs w:val="20"/>
          <w:shd w:val="clear" w:color="auto" w:fill="FFFFFF"/>
        </w:rPr>
        <w:t xml:space="preserve">the relationship between </w:t>
      </w:r>
      <w:proofErr w:type="spellStart"/>
      <w:r w:rsidR="009863A7" w:rsidRPr="00F946A3">
        <w:rPr>
          <w:rFonts w:cstheme="minorHAnsi"/>
          <w:color w:val="215E99" w:themeColor="text2" w:themeTint="BF"/>
        </w:rPr>
        <w:t>ψ</w:t>
      </w:r>
      <w:r w:rsidR="009863A7" w:rsidRPr="00F946A3">
        <w:rPr>
          <w:rFonts w:cstheme="minorHAnsi"/>
          <w:color w:val="215E99" w:themeColor="text2" w:themeTint="BF"/>
          <w:vertAlign w:val="subscript"/>
        </w:rPr>
        <w:t>b</w:t>
      </w:r>
      <w:proofErr w:type="spellEnd"/>
      <w:r w:rsidR="009863A7" w:rsidRPr="00F946A3">
        <w:rPr>
          <w:rFonts w:ascii="Arial" w:hAnsi="Arial" w:cs="Arial"/>
          <w:color w:val="215E99" w:themeColor="text2" w:themeTint="BF"/>
          <w:szCs w:val="20"/>
          <w:shd w:val="clear" w:color="auto" w:fill="FFFFFF"/>
        </w:rPr>
        <w:t xml:space="preserve"> and </w:t>
      </w:r>
      <w:r w:rsidR="00974851" w:rsidRPr="00F946A3">
        <w:rPr>
          <w:rFonts w:ascii="Arial" w:hAnsi="Arial" w:cs="Arial"/>
          <w:color w:val="215E99" w:themeColor="text2" w:themeTint="BF"/>
          <w:szCs w:val="20"/>
          <w:shd w:val="clear" w:color="auto" w:fill="FFFFFF"/>
        </w:rPr>
        <w:t xml:space="preserve">GDD in fresh seeds </w:t>
      </w:r>
      <w:r w:rsidR="009863A7" w:rsidRPr="00F946A3">
        <w:rPr>
          <w:rFonts w:ascii="Arial" w:hAnsi="Arial" w:cs="Arial"/>
          <w:color w:val="215E99" w:themeColor="text2" w:themeTint="BF"/>
          <w:szCs w:val="20"/>
          <w:shd w:val="clear" w:color="auto" w:fill="FFFFFF"/>
        </w:rPr>
        <w:t xml:space="preserve">was significantly different than in </w:t>
      </w:r>
      <w:r w:rsidR="00C56B28" w:rsidRPr="00F946A3">
        <w:rPr>
          <w:rFonts w:ascii="Arial" w:hAnsi="Arial" w:cs="Arial"/>
          <w:color w:val="215E99" w:themeColor="text2" w:themeTint="BF"/>
          <w:szCs w:val="20"/>
          <w:shd w:val="clear" w:color="auto" w:fill="FFFFFF"/>
        </w:rPr>
        <w:t>after-ripened</w:t>
      </w:r>
      <w:r w:rsidR="009863A7" w:rsidRPr="00F946A3">
        <w:rPr>
          <w:rFonts w:ascii="Arial" w:hAnsi="Arial" w:cs="Arial"/>
          <w:color w:val="215E99" w:themeColor="text2" w:themeTint="BF"/>
          <w:szCs w:val="20"/>
          <w:shd w:val="clear" w:color="auto" w:fill="FFFFFF"/>
        </w:rPr>
        <w:t xml:space="preserve"> seeds</w:t>
      </w:r>
      <w:r w:rsidR="006A66A0" w:rsidRPr="00F946A3">
        <w:rPr>
          <w:rFonts w:ascii="Arial" w:hAnsi="Arial" w:cs="Arial"/>
          <w:color w:val="215E99" w:themeColor="text2" w:themeTint="BF"/>
          <w:szCs w:val="20"/>
          <w:shd w:val="clear" w:color="auto" w:fill="FFFFFF"/>
        </w:rPr>
        <w:t xml:space="preserve">. </w:t>
      </w:r>
      <w:r w:rsidR="001023C4" w:rsidRPr="00F946A3">
        <w:rPr>
          <w:rFonts w:ascii="Arial" w:hAnsi="Arial" w:cs="Arial"/>
          <w:color w:val="215E99" w:themeColor="text2" w:themeTint="BF"/>
          <w:szCs w:val="20"/>
          <w:shd w:val="clear" w:color="auto" w:fill="FFFFFF"/>
        </w:rPr>
        <w:t xml:space="preserve">The separate analysis </w:t>
      </w:r>
      <w:r w:rsidR="00C56B28" w:rsidRPr="00F946A3">
        <w:rPr>
          <w:rFonts w:ascii="Arial" w:hAnsi="Arial" w:cs="Arial"/>
          <w:color w:val="215E99" w:themeColor="text2" w:themeTint="BF"/>
          <w:szCs w:val="20"/>
          <w:shd w:val="clear" w:color="auto" w:fill="FFFFFF"/>
        </w:rPr>
        <w:t>allows us to test that relationship's strength</w:t>
      </w:r>
      <w:r w:rsidR="001023C4" w:rsidRPr="00F946A3">
        <w:rPr>
          <w:rFonts w:ascii="Arial" w:hAnsi="Arial" w:cs="Arial"/>
          <w:color w:val="215E99" w:themeColor="text2" w:themeTint="BF"/>
          <w:szCs w:val="20"/>
          <w:shd w:val="clear" w:color="auto" w:fill="FFFFFF"/>
        </w:rPr>
        <w:t xml:space="preserve"> in both storage treatments. </w:t>
      </w:r>
      <w:r w:rsidR="00C42582" w:rsidRPr="00F946A3">
        <w:rPr>
          <w:rFonts w:ascii="Arial" w:hAnsi="Arial" w:cs="Arial"/>
          <w:color w:val="215E99" w:themeColor="text2" w:themeTint="BF"/>
          <w:szCs w:val="20"/>
          <w:shd w:val="clear" w:color="auto" w:fill="FFFFFF"/>
        </w:rPr>
        <w:t>We clarified the</w:t>
      </w:r>
      <w:r w:rsidR="00644483" w:rsidRPr="00F946A3">
        <w:rPr>
          <w:rFonts w:ascii="Arial" w:hAnsi="Arial" w:cs="Arial"/>
          <w:color w:val="215E99" w:themeColor="text2" w:themeTint="BF"/>
          <w:szCs w:val="20"/>
          <w:shd w:val="clear" w:color="auto" w:fill="FFFFFF"/>
        </w:rPr>
        <w:t xml:space="preserve"> justification in lines </w:t>
      </w:r>
      <w:r w:rsidR="00644483" w:rsidRPr="00F946A3">
        <w:rPr>
          <w:rFonts w:ascii="Arial" w:hAnsi="Arial" w:cs="Arial"/>
          <w:color w:val="215E99" w:themeColor="text2" w:themeTint="BF"/>
          <w:szCs w:val="20"/>
          <w:highlight w:val="yellow"/>
          <w:shd w:val="clear" w:color="auto" w:fill="FFFFFF"/>
        </w:rPr>
        <w:t>L</w:t>
      </w:r>
      <w:r w:rsidR="00257743" w:rsidRPr="00F946A3">
        <w:rPr>
          <w:rFonts w:ascii="Arial" w:hAnsi="Arial" w:cs="Arial"/>
          <w:color w:val="215E99" w:themeColor="text2" w:themeTint="BF"/>
          <w:szCs w:val="20"/>
          <w:highlight w:val="yellow"/>
          <w:shd w:val="clear" w:color="auto" w:fill="FFFFFF"/>
        </w:rPr>
        <w:t xml:space="preserve"> </w:t>
      </w:r>
      <w:r w:rsidR="000176F9" w:rsidRPr="000176F9">
        <w:rPr>
          <w:rFonts w:ascii="Arial" w:hAnsi="Arial" w:cs="Arial"/>
          <w:color w:val="215E99" w:themeColor="text2" w:themeTint="BF"/>
          <w:szCs w:val="20"/>
          <w:highlight w:val="yellow"/>
          <w:shd w:val="clear" w:color="auto" w:fill="FFFFFF"/>
        </w:rPr>
        <w:t>3</w:t>
      </w:r>
      <w:r w:rsidR="009273AC">
        <w:rPr>
          <w:rFonts w:ascii="Arial" w:hAnsi="Arial" w:cs="Arial"/>
          <w:color w:val="215E99" w:themeColor="text2" w:themeTint="BF"/>
          <w:szCs w:val="20"/>
          <w:highlight w:val="yellow"/>
          <w:shd w:val="clear" w:color="auto" w:fill="FFFFFF"/>
        </w:rPr>
        <w:t>28-</w:t>
      </w:r>
      <w:r w:rsidR="00EB4698">
        <w:rPr>
          <w:rFonts w:ascii="Arial" w:hAnsi="Arial" w:cs="Arial"/>
          <w:color w:val="215E99" w:themeColor="text2" w:themeTint="BF"/>
          <w:szCs w:val="20"/>
          <w:highlight w:val="yellow"/>
          <w:shd w:val="clear" w:color="auto" w:fill="FFFFFF"/>
        </w:rPr>
        <w:t>334</w:t>
      </w:r>
      <w:r w:rsidR="00644483" w:rsidRPr="00F946A3">
        <w:rPr>
          <w:rFonts w:ascii="Arial" w:hAnsi="Arial" w:cs="Arial"/>
          <w:color w:val="215E99" w:themeColor="text2" w:themeTint="BF"/>
          <w:szCs w:val="20"/>
          <w:shd w:val="clear" w:color="auto" w:fill="FFFFFF"/>
        </w:rPr>
        <w:t xml:space="preserve">. </w:t>
      </w:r>
      <w:r w:rsidR="00A73EBC" w:rsidRPr="00F946A3">
        <w:rPr>
          <w:rFonts w:ascii="Arial" w:hAnsi="Arial" w:cs="Arial"/>
          <w:color w:val="215E99" w:themeColor="text2" w:themeTint="BF"/>
          <w:szCs w:val="20"/>
          <w:shd w:val="clear" w:color="auto" w:fill="FFFFFF"/>
        </w:rPr>
        <w:t xml:space="preserve">Nevertheless, we repeated the analysis with </w:t>
      </w:r>
      <w:r w:rsidR="00CE1F12" w:rsidRPr="00F946A3">
        <w:rPr>
          <w:rFonts w:ascii="Arial" w:hAnsi="Arial" w:cs="Arial"/>
          <w:color w:val="215E99" w:themeColor="text2" w:themeTint="BF"/>
          <w:szCs w:val="20"/>
          <w:shd w:val="clear" w:color="auto" w:fill="FFFFFF"/>
        </w:rPr>
        <w:t xml:space="preserve">maximum </w:t>
      </w:r>
      <w:proofErr w:type="spellStart"/>
      <w:r w:rsidR="00CE1F12" w:rsidRPr="00F946A3">
        <w:rPr>
          <w:rFonts w:ascii="Arial" w:hAnsi="Arial" w:cs="Arial"/>
          <w:color w:val="215E99" w:themeColor="text2" w:themeTint="BF"/>
          <w:szCs w:val="20"/>
          <w:shd w:val="clear" w:color="auto" w:fill="FFFFFF"/>
        </w:rPr>
        <w:t>bWP</w:t>
      </w:r>
      <w:proofErr w:type="spellEnd"/>
      <w:r w:rsidR="00CE1F12" w:rsidRPr="00F946A3">
        <w:rPr>
          <w:rFonts w:ascii="Arial" w:hAnsi="Arial" w:cs="Arial"/>
          <w:color w:val="215E99" w:themeColor="text2" w:themeTint="BF"/>
          <w:szCs w:val="20"/>
          <w:shd w:val="clear" w:color="auto" w:fill="FFFFFF"/>
        </w:rPr>
        <w:t xml:space="preserve"> values = 0 and </w:t>
      </w:r>
      <w:r w:rsidR="009276B2">
        <w:rPr>
          <w:rFonts w:ascii="Arial" w:hAnsi="Arial" w:cs="Arial"/>
          <w:color w:val="215E99" w:themeColor="text2" w:themeTint="BF"/>
          <w:szCs w:val="20"/>
          <w:shd w:val="clear" w:color="auto" w:fill="FFFFFF"/>
        </w:rPr>
        <w:t xml:space="preserve">the </w:t>
      </w:r>
      <w:r w:rsidR="00CE1F12" w:rsidRPr="00F946A3">
        <w:rPr>
          <w:rFonts w:ascii="Arial" w:hAnsi="Arial" w:cs="Arial"/>
          <w:color w:val="215E99" w:themeColor="text2" w:themeTint="BF"/>
          <w:szCs w:val="20"/>
          <w:shd w:val="clear" w:color="auto" w:fill="FFFFFF"/>
        </w:rPr>
        <w:t>results remind equal</w:t>
      </w:r>
      <w:r w:rsidR="00065584" w:rsidRPr="00F946A3">
        <w:rPr>
          <w:rFonts w:ascii="Arial" w:hAnsi="Arial" w:cs="Arial"/>
          <w:color w:val="215E99" w:themeColor="text2" w:themeTint="BF"/>
          <w:szCs w:val="20"/>
          <w:shd w:val="clear" w:color="auto" w:fill="FFFFFF"/>
        </w:rPr>
        <w:t>.</w:t>
      </w:r>
    </w:p>
    <w:p w14:paraId="6E3C4B8D" w14:textId="00EE7A4C" w:rsidR="00CC693D" w:rsidRDefault="0081373A" w:rsidP="00B83498">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L311 Dickman et al. 2019 (which is cited in the references) included seed mass as a covariate in all models to account for maternal effects. I wonder whether it is worth looking at a similar approach here, to understand not only whether base water potential varies by seed mass, but if seed mass</w:t>
      </w:r>
      <w:r w:rsidR="00065419">
        <w:rPr>
          <w:rFonts w:ascii="Arial" w:hAnsi="Arial" w:cs="Arial"/>
          <w:color w:val="242424"/>
          <w:szCs w:val="20"/>
          <w:shd w:val="clear" w:color="auto" w:fill="FFFFFF"/>
        </w:rPr>
        <w:t xml:space="preserve"> </w:t>
      </w:r>
      <w:r w:rsidRPr="002A1CE6">
        <w:rPr>
          <w:rFonts w:ascii="Arial" w:hAnsi="Arial" w:cs="Arial"/>
          <w:color w:val="242424"/>
          <w:szCs w:val="20"/>
          <w:shd w:val="clear" w:color="auto" w:fill="FFFFFF"/>
        </w:rPr>
        <w:t>alters or explains the relationship between base water potential and GDD?</w:t>
      </w:r>
    </w:p>
    <w:p w14:paraId="564D6627" w14:textId="02F0E272" w:rsidR="00CC693D" w:rsidRDefault="00A817C4" w:rsidP="00B83498">
      <w:pPr>
        <w:jc w:val="both"/>
        <w:rPr>
          <w:rFonts w:ascii="Arial" w:hAnsi="Arial" w:cs="Arial"/>
          <w:color w:val="242424"/>
          <w:szCs w:val="20"/>
          <w:shd w:val="clear" w:color="auto" w:fill="FFFFFF"/>
        </w:rPr>
      </w:pPr>
      <w:r w:rsidRPr="00B83498">
        <w:rPr>
          <w:rFonts w:ascii="Arial" w:hAnsi="Arial" w:cs="Arial"/>
          <w:color w:val="215E99" w:themeColor="text2" w:themeTint="BF"/>
          <w:szCs w:val="20"/>
          <w:shd w:val="clear" w:color="auto" w:fill="FFFFFF"/>
        </w:rPr>
        <w:t xml:space="preserve">Thank you for the comment, </w:t>
      </w:r>
      <w:r w:rsidR="002560DD" w:rsidRPr="00B83498">
        <w:rPr>
          <w:rFonts w:ascii="Arial" w:hAnsi="Arial" w:cs="Arial"/>
          <w:color w:val="215E99" w:themeColor="text2" w:themeTint="BF"/>
          <w:szCs w:val="20"/>
          <w:shd w:val="clear" w:color="auto" w:fill="FFFFFF"/>
        </w:rPr>
        <w:t>we did</w:t>
      </w:r>
      <w:r w:rsidR="00CC693D" w:rsidRPr="00B83498">
        <w:rPr>
          <w:rFonts w:ascii="Arial" w:hAnsi="Arial" w:cs="Arial"/>
          <w:color w:val="215E99" w:themeColor="text2" w:themeTint="BF"/>
          <w:szCs w:val="20"/>
          <w:shd w:val="clear" w:color="auto" w:fill="FFFFFF"/>
        </w:rPr>
        <w:t xml:space="preserve"> checked the relationship between seed mass and base water potential/GDD, but lastly</w:t>
      </w:r>
      <w:r w:rsidR="004F4FA1"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t>
      </w:r>
      <w:r w:rsidR="009C1E4E" w:rsidRPr="00B83498">
        <w:rPr>
          <w:rFonts w:ascii="Arial" w:hAnsi="Arial" w:cs="Arial"/>
          <w:color w:val="215E99" w:themeColor="text2" w:themeTint="BF"/>
          <w:szCs w:val="20"/>
          <w:shd w:val="clear" w:color="auto" w:fill="FFFFFF"/>
        </w:rPr>
        <w:t xml:space="preserve">as </w:t>
      </w:r>
      <w:r w:rsidR="004F4FA1" w:rsidRPr="00B83498">
        <w:rPr>
          <w:rFonts w:ascii="Arial" w:hAnsi="Arial" w:cs="Arial"/>
          <w:color w:val="215E99" w:themeColor="text2" w:themeTint="BF"/>
          <w:szCs w:val="20"/>
          <w:shd w:val="clear" w:color="auto" w:fill="FFFFFF"/>
        </w:rPr>
        <w:t xml:space="preserve">the </w:t>
      </w:r>
      <w:r w:rsidR="003E0222" w:rsidRPr="00B83498">
        <w:rPr>
          <w:rFonts w:ascii="Arial" w:hAnsi="Arial" w:cs="Arial"/>
          <w:color w:val="215E99" w:themeColor="text2" w:themeTint="BF"/>
          <w:szCs w:val="20"/>
          <w:shd w:val="clear" w:color="auto" w:fill="FFFFFF"/>
        </w:rPr>
        <w:t xml:space="preserve">results </w:t>
      </w:r>
      <w:r w:rsidR="009C1E4E" w:rsidRPr="00B83498">
        <w:rPr>
          <w:rFonts w:ascii="Arial" w:hAnsi="Arial" w:cs="Arial"/>
          <w:color w:val="215E99" w:themeColor="text2" w:themeTint="BF"/>
          <w:szCs w:val="20"/>
          <w:shd w:val="clear" w:color="auto" w:fill="FFFFFF"/>
        </w:rPr>
        <w:t>show</w:t>
      </w:r>
      <w:r w:rsidR="003E0222" w:rsidRPr="00B83498">
        <w:rPr>
          <w:rFonts w:ascii="Arial" w:hAnsi="Arial" w:cs="Arial"/>
          <w:color w:val="215E99" w:themeColor="text2" w:themeTint="BF"/>
          <w:szCs w:val="20"/>
          <w:shd w:val="clear" w:color="auto" w:fill="FFFFFF"/>
        </w:rPr>
        <w:t>ed</w:t>
      </w:r>
      <w:r w:rsidR="009C1E4E" w:rsidRPr="00B83498">
        <w:rPr>
          <w:rFonts w:ascii="Arial" w:hAnsi="Arial" w:cs="Arial"/>
          <w:color w:val="215E99" w:themeColor="text2" w:themeTint="BF"/>
          <w:szCs w:val="20"/>
          <w:shd w:val="clear" w:color="auto" w:fill="FFFFFF"/>
        </w:rPr>
        <w:t xml:space="preserve"> not significant effects </w:t>
      </w:r>
      <w:r w:rsidR="004F4FA1" w:rsidRPr="00B83498">
        <w:rPr>
          <w:rFonts w:ascii="Arial" w:hAnsi="Arial" w:cs="Arial"/>
          <w:color w:val="215E99" w:themeColor="text2" w:themeTint="BF"/>
          <w:szCs w:val="20"/>
          <w:shd w:val="clear" w:color="auto" w:fill="FFFFFF"/>
        </w:rPr>
        <w:t xml:space="preserve">of seed mass we </w:t>
      </w:r>
      <w:r w:rsidR="00CC693D" w:rsidRPr="00B83498">
        <w:rPr>
          <w:rFonts w:ascii="Arial" w:hAnsi="Arial" w:cs="Arial"/>
          <w:color w:val="215E99" w:themeColor="text2" w:themeTint="BF"/>
          <w:szCs w:val="20"/>
          <w:shd w:val="clear" w:color="auto" w:fill="FFFFFF"/>
        </w:rPr>
        <w:t xml:space="preserve">decided to </w:t>
      </w:r>
      <w:r w:rsidR="00010113">
        <w:rPr>
          <w:rFonts w:ascii="Arial" w:hAnsi="Arial" w:cs="Arial"/>
          <w:color w:val="215E99" w:themeColor="text2" w:themeTint="BF"/>
          <w:szCs w:val="20"/>
          <w:shd w:val="clear" w:color="auto" w:fill="FFFFFF"/>
        </w:rPr>
        <w:t xml:space="preserve">do </w:t>
      </w:r>
      <w:r w:rsidR="00CC693D" w:rsidRPr="00B83498">
        <w:rPr>
          <w:rFonts w:ascii="Arial" w:hAnsi="Arial" w:cs="Arial"/>
          <w:color w:val="215E99" w:themeColor="text2" w:themeTint="BF"/>
          <w:szCs w:val="20"/>
          <w:shd w:val="clear" w:color="auto" w:fill="FFFFFF"/>
        </w:rPr>
        <w:t xml:space="preserve">not include in the </w:t>
      </w:r>
      <w:r w:rsidR="0063134E" w:rsidRPr="00B83498">
        <w:rPr>
          <w:rFonts w:ascii="Arial" w:hAnsi="Arial" w:cs="Arial"/>
          <w:color w:val="215E99" w:themeColor="text2" w:themeTint="BF"/>
          <w:szCs w:val="20"/>
          <w:shd w:val="clear" w:color="auto" w:fill="FFFFFF"/>
        </w:rPr>
        <w:t xml:space="preserve">final version of the </w:t>
      </w:r>
      <w:r w:rsidR="00CC693D" w:rsidRPr="00B83498">
        <w:rPr>
          <w:rFonts w:ascii="Arial" w:hAnsi="Arial" w:cs="Arial"/>
          <w:color w:val="215E99" w:themeColor="text2" w:themeTint="BF"/>
          <w:szCs w:val="20"/>
          <w:shd w:val="clear" w:color="auto" w:fill="FFFFFF"/>
        </w:rPr>
        <w:t xml:space="preserve">manuscript. </w:t>
      </w:r>
      <w:r w:rsidR="0063134E" w:rsidRPr="00B83498">
        <w:rPr>
          <w:rFonts w:ascii="Arial" w:hAnsi="Arial" w:cs="Arial"/>
          <w:color w:val="215E99" w:themeColor="text2" w:themeTint="BF"/>
          <w:szCs w:val="20"/>
          <w:shd w:val="clear" w:color="auto" w:fill="FFFFFF"/>
        </w:rPr>
        <w:t>After</w:t>
      </w:r>
      <w:r w:rsidR="00CC693D" w:rsidRPr="00B83498">
        <w:rPr>
          <w:rFonts w:ascii="Arial" w:hAnsi="Arial" w:cs="Arial"/>
          <w:color w:val="215E99" w:themeColor="text2" w:themeTint="BF"/>
          <w:szCs w:val="20"/>
          <w:shd w:val="clear" w:color="auto" w:fill="FFFFFF"/>
        </w:rPr>
        <w:t xml:space="preserve"> careful consideration</w:t>
      </w:r>
      <w:r w:rsidR="004F4FA1" w:rsidRPr="00B83498">
        <w:rPr>
          <w:rFonts w:ascii="Arial" w:hAnsi="Arial" w:cs="Arial"/>
          <w:color w:val="215E99" w:themeColor="text2" w:themeTint="BF"/>
          <w:szCs w:val="20"/>
          <w:shd w:val="clear" w:color="auto" w:fill="FFFFFF"/>
        </w:rPr>
        <w:t xml:space="preserve"> and detailed analysis</w:t>
      </w:r>
      <w:r w:rsidR="00B77582"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 xml:space="preserve"> we agree that seed mass </w:t>
      </w:r>
      <w:r w:rsidR="00301B4C" w:rsidRPr="00B83498">
        <w:rPr>
          <w:rFonts w:ascii="Arial" w:hAnsi="Arial" w:cs="Arial"/>
          <w:color w:val="215E99" w:themeColor="text2" w:themeTint="BF"/>
          <w:szCs w:val="20"/>
          <w:shd w:val="clear" w:color="auto" w:fill="FFFFFF"/>
        </w:rPr>
        <w:t>might be an</w:t>
      </w:r>
      <w:r w:rsidR="003E0222" w:rsidRPr="00B83498">
        <w:rPr>
          <w:rFonts w:ascii="Arial" w:hAnsi="Arial" w:cs="Arial"/>
          <w:color w:val="215E99" w:themeColor="text2" w:themeTint="BF"/>
          <w:szCs w:val="20"/>
          <w:shd w:val="clear" w:color="auto" w:fill="FFFFFF"/>
        </w:rPr>
        <w:t xml:space="preserve"> important covariate</w:t>
      </w:r>
      <w:r w:rsidR="00301B4C" w:rsidRPr="00B83498">
        <w:rPr>
          <w:rFonts w:ascii="Arial" w:hAnsi="Arial" w:cs="Arial"/>
          <w:color w:val="215E99" w:themeColor="text2" w:themeTint="BF"/>
          <w:szCs w:val="20"/>
          <w:shd w:val="clear" w:color="auto" w:fill="FFFFFF"/>
        </w:rPr>
        <w:t>, even though we found no significant effect</w:t>
      </w:r>
      <w:r w:rsidR="00010113">
        <w:rPr>
          <w:rFonts w:ascii="Arial" w:hAnsi="Arial" w:cs="Arial"/>
          <w:color w:val="215E99" w:themeColor="text2" w:themeTint="BF"/>
          <w:szCs w:val="20"/>
          <w:shd w:val="clear" w:color="auto" w:fill="FFFFFF"/>
        </w:rPr>
        <w:t>s</w:t>
      </w:r>
      <w:r w:rsidR="00301B4C" w:rsidRPr="00B83498">
        <w:rPr>
          <w:rFonts w:ascii="Arial" w:hAnsi="Arial" w:cs="Arial"/>
          <w:color w:val="215E99" w:themeColor="text2" w:themeTint="BF"/>
          <w:szCs w:val="20"/>
          <w:shd w:val="clear" w:color="auto" w:fill="FFFFFF"/>
        </w:rPr>
        <w:t>.</w:t>
      </w:r>
      <w:r w:rsidR="003E0222" w:rsidRPr="00B83498">
        <w:rPr>
          <w:rFonts w:ascii="Arial" w:hAnsi="Arial" w:cs="Arial"/>
          <w:color w:val="215E99" w:themeColor="text2" w:themeTint="BF"/>
          <w:szCs w:val="20"/>
          <w:shd w:val="clear" w:color="auto" w:fill="FFFFFF"/>
        </w:rPr>
        <w:t xml:space="preserve"> thus we report </w:t>
      </w:r>
      <w:r w:rsidR="00010113">
        <w:rPr>
          <w:rFonts w:ascii="Arial" w:hAnsi="Arial" w:cs="Arial"/>
          <w:color w:val="215E99" w:themeColor="text2" w:themeTint="BF"/>
          <w:szCs w:val="20"/>
          <w:shd w:val="clear" w:color="auto" w:fill="FFFFFF"/>
        </w:rPr>
        <w:t>the</w:t>
      </w:r>
      <w:r w:rsidR="00010113" w:rsidRPr="00B83498">
        <w:rPr>
          <w:rFonts w:ascii="Arial" w:hAnsi="Arial" w:cs="Arial"/>
          <w:color w:val="215E99" w:themeColor="text2" w:themeTint="BF"/>
          <w:szCs w:val="20"/>
          <w:shd w:val="clear" w:color="auto" w:fill="FFFFFF"/>
        </w:rPr>
        <w:t xml:space="preserve"> </w:t>
      </w:r>
      <w:r w:rsidR="003E0222" w:rsidRPr="00B83498">
        <w:rPr>
          <w:rFonts w:ascii="Arial" w:hAnsi="Arial" w:cs="Arial"/>
          <w:color w:val="215E99" w:themeColor="text2" w:themeTint="BF"/>
          <w:szCs w:val="20"/>
          <w:shd w:val="clear" w:color="auto" w:fill="FFFFFF"/>
        </w:rPr>
        <w:t>results in methods</w:t>
      </w:r>
      <w:r w:rsidR="00CC693D" w:rsidRPr="00B83498">
        <w:rPr>
          <w:rFonts w:ascii="Arial" w:hAnsi="Arial" w:cs="Arial"/>
          <w:color w:val="215E99" w:themeColor="text2" w:themeTint="BF"/>
          <w:szCs w:val="20"/>
          <w:shd w:val="clear" w:color="auto" w:fill="FFFFFF"/>
        </w:rPr>
        <w:t xml:space="preserve"> </w:t>
      </w:r>
      <w:r w:rsidR="00CC693D" w:rsidRPr="004E361E">
        <w:rPr>
          <w:rFonts w:ascii="Arial" w:hAnsi="Arial" w:cs="Arial"/>
          <w:color w:val="215E99" w:themeColor="text2" w:themeTint="BF"/>
          <w:szCs w:val="20"/>
          <w:highlight w:val="yellow"/>
          <w:shd w:val="clear" w:color="auto" w:fill="FFFFFF"/>
        </w:rPr>
        <w:t>(</w:t>
      </w:r>
      <w:r w:rsidR="00896993" w:rsidRPr="004E361E">
        <w:rPr>
          <w:rFonts w:ascii="Arial" w:hAnsi="Arial" w:cs="Arial"/>
          <w:color w:val="215E99" w:themeColor="text2" w:themeTint="BF"/>
          <w:szCs w:val="20"/>
          <w:highlight w:val="yellow"/>
          <w:shd w:val="clear" w:color="auto" w:fill="FFFFFF"/>
        </w:rPr>
        <w:t>L</w:t>
      </w:r>
      <w:r w:rsidR="00FA6107">
        <w:rPr>
          <w:rFonts w:ascii="Arial" w:hAnsi="Arial" w:cs="Arial"/>
          <w:color w:val="215E99" w:themeColor="text2" w:themeTint="BF"/>
          <w:szCs w:val="20"/>
          <w:highlight w:val="yellow"/>
          <w:shd w:val="clear" w:color="auto" w:fill="FFFFFF"/>
        </w:rPr>
        <w:t xml:space="preserve"> 341-343</w:t>
      </w:r>
      <w:r w:rsidR="00B83498" w:rsidRPr="004E361E">
        <w:rPr>
          <w:rFonts w:ascii="Arial" w:hAnsi="Arial" w:cs="Arial"/>
          <w:color w:val="215E99" w:themeColor="text2" w:themeTint="BF"/>
          <w:szCs w:val="20"/>
          <w:highlight w:val="yellow"/>
          <w:shd w:val="clear" w:color="auto" w:fill="FFFFFF"/>
        </w:rPr>
        <w:t xml:space="preserve"> and </w:t>
      </w:r>
      <w:r w:rsidR="00FA6107">
        <w:rPr>
          <w:rFonts w:ascii="Arial" w:hAnsi="Arial" w:cs="Arial"/>
          <w:color w:val="215E99" w:themeColor="text2" w:themeTint="BF"/>
          <w:szCs w:val="20"/>
          <w:highlight w:val="yellow"/>
          <w:shd w:val="clear" w:color="auto" w:fill="FFFFFF"/>
        </w:rPr>
        <w:t>346-349</w:t>
      </w:r>
      <w:r w:rsidR="00CC693D" w:rsidRPr="00B83498">
        <w:rPr>
          <w:rFonts w:ascii="Arial" w:hAnsi="Arial" w:cs="Arial"/>
          <w:color w:val="215E99" w:themeColor="text2" w:themeTint="BF"/>
          <w:szCs w:val="20"/>
          <w:shd w:val="clear" w:color="auto" w:fill="FFFFFF"/>
        </w:rPr>
        <w:t xml:space="preserve">) as well as details </w:t>
      </w:r>
      <w:r w:rsidR="00B77582" w:rsidRPr="00B83498">
        <w:rPr>
          <w:rFonts w:ascii="Arial" w:hAnsi="Arial" w:cs="Arial"/>
          <w:color w:val="215E99" w:themeColor="text2" w:themeTint="BF"/>
          <w:szCs w:val="20"/>
          <w:shd w:val="clear" w:color="auto" w:fill="FFFFFF"/>
        </w:rPr>
        <w:t>of the model and fi</w:t>
      </w:r>
      <w:r w:rsidR="009E21B9" w:rsidRPr="00B83498">
        <w:rPr>
          <w:rFonts w:ascii="Arial" w:hAnsi="Arial" w:cs="Arial"/>
          <w:color w:val="215E99" w:themeColor="text2" w:themeTint="BF"/>
          <w:szCs w:val="20"/>
          <w:shd w:val="clear" w:color="auto" w:fill="FFFFFF"/>
        </w:rPr>
        <w:t xml:space="preserve">gures </w:t>
      </w:r>
      <w:r w:rsidR="00CC693D" w:rsidRPr="00B83498">
        <w:rPr>
          <w:rFonts w:ascii="Arial" w:hAnsi="Arial" w:cs="Arial"/>
          <w:color w:val="215E99" w:themeColor="text2" w:themeTint="BF"/>
          <w:szCs w:val="20"/>
          <w:shd w:val="clear" w:color="auto" w:fill="FFFFFF"/>
        </w:rPr>
        <w:t xml:space="preserve">in </w:t>
      </w:r>
      <w:commentRangeStart w:id="12"/>
      <w:r w:rsidR="00CC693D" w:rsidRPr="00B83498">
        <w:rPr>
          <w:rFonts w:ascii="Arial" w:hAnsi="Arial" w:cs="Arial"/>
          <w:color w:val="215E99" w:themeColor="text2" w:themeTint="BF"/>
          <w:szCs w:val="20"/>
          <w:shd w:val="clear" w:color="auto" w:fill="FFFFFF"/>
        </w:rPr>
        <w:t xml:space="preserve">supplementary </w:t>
      </w:r>
      <w:r w:rsidR="00CC693D" w:rsidRPr="002B4526">
        <w:rPr>
          <w:rFonts w:ascii="Arial" w:hAnsi="Arial" w:cs="Arial"/>
          <w:color w:val="215E99" w:themeColor="text2" w:themeTint="BF"/>
          <w:szCs w:val="20"/>
          <w:shd w:val="clear" w:color="auto" w:fill="FFFFFF"/>
        </w:rPr>
        <w:t>XXX</w:t>
      </w:r>
      <w:r w:rsidR="009E21B9" w:rsidRPr="00B83498">
        <w:rPr>
          <w:rFonts w:ascii="Arial" w:hAnsi="Arial" w:cs="Arial"/>
          <w:color w:val="215E99" w:themeColor="text2" w:themeTint="BF"/>
          <w:szCs w:val="20"/>
          <w:shd w:val="clear" w:color="auto" w:fill="FFFFFF"/>
        </w:rPr>
        <w:t>??</w:t>
      </w:r>
      <w:r w:rsidR="00CC693D" w:rsidRPr="00B83498">
        <w:rPr>
          <w:rFonts w:ascii="Arial" w:hAnsi="Arial" w:cs="Arial"/>
          <w:color w:val="215E99" w:themeColor="text2" w:themeTint="BF"/>
          <w:szCs w:val="20"/>
          <w:shd w:val="clear" w:color="auto" w:fill="FFFFFF"/>
        </w:rPr>
        <w:t>.</w:t>
      </w:r>
      <w:r w:rsidR="00301B4C" w:rsidRPr="00B83498">
        <w:rPr>
          <w:rFonts w:ascii="Arial" w:hAnsi="Arial" w:cs="Arial"/>
          <w:color w:val="215E99" w:themeColor="text2" w:themeTint="BF"/>
          <w:szCs w:val="20"/>
          <w:shd w:val="clear" w:color="auto" w:fill="FFFFFF"/>
        </w:rPr>
        <w:t xml:space="preserve"> </w:t>
      </w:r>
      <w:commentRangeEnd w:id="12"/>
      <w:r w:rsidR="00B83498" w:rsidRPr="00B83498">
        <w:rPr>
          <w:rStyle w:val="Refdecomentario"/>
          <w:color w:val="215E99" w:themeColor="text2" w:themeTint="BF"/>
        </w:rPr>
        <w:commentReference w:id="12"/>
      </w:r>
      <w:commentRangeStart w:id="13"/>
      <w:r w:rsidR="00301B4C" w:rsidRPr="00B83498">
        <w:rPr>
          <w:rFonts w:ascii="Arial" w:hAnsi="Arial" w:cs="Arial"/>
          <w:color w:val="215E99" w:themeColor="text2" w:themeTint="BF"/>
          <w:szCs w:val="20"/>
          <w:shd w:val="clear" w:color="auto" w:fill="FFFFFF"/>
        </w:rPr>
        <w:t xml:space="preserve">Nevertheless when seed mass is considered as a covariate we found no </w:t>
      </w:r>
      <w:proofErr w:type="spellStart"/>
      <w:r w:rsidR="00301B4C" w:rsidRPr="00B83498">
        <w:rPr>
          <w:rFonts w:ascii="Arial" w:hAnsi="Arial" w:cs="Arial"/>
          <w:color w:val="215E99" w:themeColor="text2" w:themeTint="BF"/>
          <w:szCs w:val="20"/>
          <w:shd w:val="clear" w:color="auto" w:fill="FFFFFF"/>
        </w:rPr>
        <w:t>signficatn</w:t>
      </w:r>
      <w:proofErr w:type="spellEnd"/>
      <w:r w:rsidR="00301B4C" w:rsidRPr="00B83498">
        <w:rPr>
          <w:rFonts w:ascii="Arial" w:hAnsi="Arial" w:cs="Arial"/>
          <w:color w:val="215E99" w:themeColor="text2" w:themeTint="BF"/>
          <w:szCs w:val="20"/>
          <w:shd w:val="clear" w:color="auto" w:fill="FFFFFF"/>
        </w:rPr>
        <w:t xml:space="preserve"> effects of GDD in neither storage treatment. </w:t>
      </w:r>
      <w:commentRangeEnd w:id="13"/>
      <w:r w:rsidR="008155BB" w:rsidRPr="00B83498">
        <w:rPr>
          <w:rStyle w:val="Refdecomentario"/>
          <w:color w:val="215E99" w:themeColor="text2" w:themeTint="BF"/>
        </w:rPr>
        <w:commentReference w:id="13"/>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L340-342 Although it does appear that base water potential tends to be lower for after-</w:t>
      </w:r>
      <w:r w:rsidR="0081373A" w:rsidRPr="002A1CE6">
        <w:rPr>
          <w:rFonts w:ascii="Arial" w:hAnsi="Arial" w:cs="Arial"/>
          <w:color w:val="242424"/>
          <w:szCs w:val="20"/>
          <w:shd w:val="clear" w:color="auto" w:fill="FFFFFF"/>
        </w:rPr>
        <w:lastRenderedPageBreak/>
        <w:t>ripened seeds, don’t the results of your model suggest that this is not a significant difference? (Table S4) If you formally tested this, the analysis results should be clearly stated here. However, I realize this text refers to patterns for the six subpopulations tested in both storage conditions. If you suspect that these results are different (something I was also wondering above, L297), then perhaps consider formalizing and reporting results from a reduced  analysis of storage effects for those six subpopulations.</w:t>
      </w:r>
    </w:p>
    <w:p w14:paraId="3794AC80" w14:textId="248DB937" w:rsidR="00CC693D" w:rsidRDefault="00B922F8" w:rsidP="00806004">
      <w:pPr>
        <w:jc w:val="both"/>
        <w:rPr>
          <w:rFonts w:ascii="Arial" w:hAnsi="Arial" w:cs="Arial"/>
          <w:color w:val="242424"/>
          <w:szCs w:val="20"/>
          <w:shd w:val="clear" w:color="auto" w:fill="FFFFFF"/>
        </w:rPr>
      </w:pPr>
      <w:r w:rsidRPr="00806004">
        <w:rPr>
          <w:rFonts w:ascii="Arial" w:hAnsi="Arial" w:cs="Arial"/>
          <w:color w:val="215E99" w:themeColor="text2" w:themeTint="BF"/>
          <w:szCs w:val="20"/>
          <w:shd w:val="clear" w:color="auto" w:fill="FFFFFF"/>
        </w:rPr>
        <w:t>We thin</w:t>
      </w:r>
      <w:r w:rsidR="00515ECA" w:rsidRPr="00806004">
        <w:rPr>
          <w:rFonts w:ascii="Arial" w:hAnsi="Arial" w:cs="Arial"/>
          <w:color w:val="215E99" w:themeColor="text2" w:themeTint="BF"/>
          <w:szCs w:val="20"/>
          <w:shd w:val="clear" w:color="auto" w:fill="FFFFFF"/>
        </w:rPr>
        <w:t>k</w:t>
      </w:r>
      <w:r w:rsidRPr="00806004">
        <w:rPr>
          <w:rFonts w:ascii="Arial" w:hAnsi="Arial" w:cs="Arial"/>
          <w:color w:val="215E99" w:themeColor="text2" w:themeTint="BF"/>
          <w:szCs w:val="20"/>
          <w:shd w:val="clear" w:color="auto" w:fill="FFFFFF"/>
        </w:rPr>
        <w:t xml:space="preserve"> there was a misconception, table S4 in after-ripened model, </w:t>
      </w:r>
      <w:r w:rsidR="00F31ABC" w:rsidRPr="00806004">
        <w:rPr>
          <w:rFonts w:ascii="Arial" w:hAnsi="Arial" w:cs="Arial"/>
          <w:color w:val="215E99" w:themeColor="text2" w:themeTint="BF"/>
          <w:szCs w:val="20"/>
          <w:shd w:val="clear" w:color="auto" w:fill="FFFFFF"/>
        </w:rPr>
        <w:t>there is a significant effect of GDD on base water potential. Nevertheless, w</w:t>
      </w:r>
      <w:r w:rsidR="00CC693D" w:rsidRPr="00806004">
        <w:rPr>
          <w:rFonts w:ascii="Arial" w:hAnsi="Arial" w:cs="Arial"/>
          <w:color w:val="215E99" w:themeColor="text2" w:themeTint="BF"/>
          <w:szCs w:val="20"/>
          <w:shd w:val="clear" w:color="auto" w:fill="FFFFFF"/>
        </w:rPr>
        <w:t xml:space="preserve">e </w:t>
      </w:r>
      <w:r w:rsidR="00F31ABC" w:rsidRPr="00806004">
        <w:rPr>
          <w:rFonts w:ascii="Arial" w:hAnsi="Arial" w:cs="Arial"/>
          <w:color w:val="215E99" w:themeColor="text2" w:themeTint="BF"/>
          <w:szCs w:val="20"/>
          <w:shd w:val="clear" w:color="auto" w:fill="FFFFFF"/>
        </w:rPr>
        <w:t xml:space="preserve">partially </w:t>
      </w:r>
      <w:r w:rsidR="00CC693D" w:rsidRPr="00806004">
        <w:rPr>
          <w:rFonts w:ascii="Arial" w:hAnsi="Arial" w:cs="Arial"/>
          <w:color w:val="215E99" w:themeColor="text2" w:themeTint="BF"/>
          <w:szCs w:val="20"/>
          <w:shd w:val="clear" w:color="auto" w:fill="FFFFFF"/>
        </w:rPr>
        <w:t xml:space="preserve">agree with </w:t>
      </w:r>
      <w:r w:rsidR="00F31ABC" w:rsidRPr="00806004">
        <w:rPr>
          <w:rFonts w:ascii="Arial" w:hAnsi="Arial" w:cs="Arial"/>
          <w:color w:val="215E99" w:themeColor="text2" w:themeTint="BF"/>
          <w:szCs w:val="20"/>
          <w:shd w:val="clear" w:color="auto" w:fill="FFFFFF"/>
        </w:rPr>
        <w:t>the r</w:t>
      </w:r>
      <w:r w:rsidR="00CC693D" w:rsidRPr="00806004">
        <w:rPr>
          <w:rFonts w:ascii="Arial" w:hAnsi="Arial" w:cs="Arial"/>
          <w:color w:val="215E99" w:themeColor="text2" w:themeTint="BF"/>
          <w:szCs w:val="20"/>
          <w:shd w:val="clear" w:color="auto" w:fill="FFFFFF"/>
        </w:rPr>
        <w:t>eviewer comment</w:t>
      </w:r>
      <w:r w:rsidR="00F31ABC" w:rsidRPr="00806004">
        <w:rPr>
          <w:rFonts w:ascii="Arial" w:hAnsi="Arial" w:cs="Arial"/>
          <w:color w:val="215E99" w:themeColor="text2" w:themeTint="BF"/>
          <w:szCs w:val="20"/>
          <w:shd w:val="clear" w:color="auto" w:fill="FFFFFF"/>
        </w:rPr>
        <w:t xml:space="preserve"> and have redone</w:t>
      </w:r>
      <w:r w:rsidR="00CC693D" w:rsidRPr="00806004">
        <w:rPr>
          <w:rFonts w:ascii="Arial" w:hAnsi="Arial" w:cs="Arial"/>
          <w:color w:val="215E99" w:themeColor="text2" w:themeTint="BF"/>
          <w:szCs w:val="20"/>
          <w:shd w:val="clear" w:color="auto" w:fill="FFFFFF"/>
        </w:rPr>
        <w:t xml:space="preserve"> the analysis </w:t>
      </w:r>
      <w:r w:rsidR="00144575" w:rsidRPr="00806004">
        <w:rPr>
          <w:rFonts w:ascii="Arial" w:hAnsi="Arial" w:cs="Arial"/>
          <w:color w:val="215E99" w:themeColor="text2" w:themeTint="BF"/>
          <w:szCs w:val="20"/>
          <w:shd w:val="clear" w:color="auto" w:fill="FFFFFF"/>
        </w:rPr>
        <w:t xml:space="preserve">only </w:t>
      </w:r>
      <w:r w:rsidR="00CC693D" w:rsidRPr="00806004">
        <w:rPr>
          <w:rFonts w:ascii="Arial" w:hAnsi="Arial" w:cs="Arial"/>
          <w:color w:val="215E99" w:themeColor="text2" w:themeTint="BF"/>
          <w:szCs w:val="20"/>
          <w:shd w:val="clear" w:color="auto" w:fill="FFFFFF"/>
        </w:rPr>
        <w:t>with the 6 subpopulations tested in both storage conditions</w:t>
      </w:r>
      <w:r w:rsidR="00515ECA" w:rsidRPr="00806004">
        <w:rPr>
          <w:rFonts w:ascii="Arial" w:hAnsi="Arial" w:cs="Arial"/>
          <w:color w:val="215E99" w:themeColor="text2" w:themeTint="BF"/>
          <w:szCs w:val="20"/>
          <w:shd w:val="clear" w:color="auto" w:fill="FFFFFF"/>
        </w:rPr>
        <w:t xml:space="preserve">. Results remain the same with a significant interaction between GDD and storage treatment and when analysed separately to test the strength of the relationship only in after ripened seed, </w:t>
      </w:r>
      <w:r w:rsidR="00133B2D" w:rsidRPr="00806004">
        <w:rPr>
          <w:rFonts w:ascii="Arial" w:hAnsi="Arial" w:cs="Arial"/>
          <w:color w:val="215E99" w:themeColor="text2" w:themeTint="BF"/>
          <w:szCs w:val="20"/>
          <w:shd w:val="clear" w:color="auto" w:fill="FFFFFF"/>
        </w:rPr>
        <w:t>higher GDD correlates with lower germin</w:t>
      </w:r>
      <w:r w:rsidR="00FA6107">
        <w:rPr>
          <w:rFonts w:ascii="Arial" w:hAnsi="Arial" w:cs="Arial"/>
          <w:color w:val="215E99" w:themeColor="text2" w:themeTint="BF"/>
          <w:szCs w:val="20"/>
          <w:shd w:val="clear" w:color="auto" w:fill="FFFFFF"/>
        </w:rPr>
        <w:t>a</w:t>
      </w:r>
      <w:r w:rsidR="00133B2D" w:rsidRPr="00806004">
        <w:rPr>
          <w:rFonts w:ascii="Arial" w:hAnsi="Arial" w:cs="Arial"/>
          <w:color w:val="215E99" w:themeColor="text2" w:themeTint="BF"/>
          <w:szCs w:val="20"/>
          <w:shd w:val="clear" w:color="auto" w:fill="FFFFFF"/>
        </w:rPr>
        <w:t>tion base water potential. Model</w:t>
      </w:r>
      <w:r w:rsidR="00CC693D" w:rsidRPr="00806004">
        <w:rPr>
          <w:rFonts w:ascii="Arial" w:hAnsi="Arial" w:cs="Arial"/>
          <w:color w:val="215E99" w:themeColor="text2" w:themeTint="BF"/>
          <w:szCs w:val="20"/>
          <w:shd w:val="clear" w:color="auto" w:fill="FFFFFF"/>
        </w:rPr>
        <w:t xml:space="preserve"> results </w:t>
      </w:r>
      <w:r w:rsidR="00133B2D" w:rsidRPr="00806004">
        <w:rPr>
          <w:rFonts w:ascii="Arial" w:hAnsi="Arial" w:cs="Arial"/>
          <w:color w:val="215E99" w:themeColor="text2" w:themeTint="BF"/>
          <w:szCs w:val="20"/>
          <w:shd w:val="clear" w:color="auto" w:fill="FFFFFF"/>
        </w:rPr>
        <w:t xml:space="preserve">have been added in </w:t>
      </w:r>
      <w:r w:rsidR="00AC1C05">
        <w:rPr>
          <w:rFonts w:ascii="Arial" w:hAnsi="Arial" w:cs="Arial"/>
          <w:color w:val="215E99" w:themeColor="text2" w:themeTint="BF"/>
          <w:szCs w:val="20"/>
          <w:shd w:val="clear" w:color="auto" w:fill="FFFFFF"/>
        </w:rPr>
        <w:t>T</w:t>
      </w:r>
      <w:r w:rsidR="00133B2D" w:rsidRPr="00806004">
        <w:rPr>
          <w:rFonts w:ascii="Arial" w:hAnsi="Arial" w:cs="Arial"/>
          <w:color w:val="215E99" w:themeColor="text2" w:themeTint="BF"/>
          <w:szCs w:val="20"/>
          <w:shd w:val="clear" w:color="auto" w:fill="FFFFFF"/>
        </w:rPr>
        <w:t xml:space="preserve">able </w:t>
      </w:r>
      <w:r w:rsidR="00AC1C05">
        <w:rPr>
          <w:rFonts w:ascii="Arial" w:hAnsi="Arial" w:cs="Arial"/>
          <w:color w:val="215E99" w:themeColor="text2" w:themeTint="BF"/>
          <w:szCs w:val="20"/>
          <w:shd w:val="clear" w:color="auto" w:fill="FFFFFF"/>
        </w:rPr>
        <w:t>S</w:t>
      </w:r>
      <w:r w:rsidR="00B64E46" w:rsidRPr="00806004">
        <w:rPr>
          <w:rFonts w:ascii="Arial" w:hAnsi="Arial" w:cs="Arial"/>
          <w:color w:val="215E99" w:themeColor="text2" w:themeTint="BF"/>
          <w:szCs w:val="20"/>
          <w:shd w:val="clear" w:color="auto" w:fill="FFFFFF"/>
        </w:rPr>
        <w:t>4</w:t>
      </w:r>
      <w:r w:rsidR="00CC693D" w:rsidRPr="00806004">
        <w:rPr>
          <w:rFonts w:ascii="Arial" w:hAnsi="Arial" w:cs="Arial"/>
          <w:color w:val="215E99" w:themeColor="text2" w:themeTint="BF"/>
          <w:szCs w:val="20"/>
          <w:shd w:val="clear" w:color="auto" w:fill="FFFFFF"/>
        </w:rPr>
        <w:t xml:space="preserve"> </w:t>
      </w:r>
      <w:r w:rsidR="00AC1C05">
        <w:rPr>
          <w:rFonts w:ascii="Arial" w:hAnsi="Arial" w:cs="Arial"/>
          <w:color w:val="215E99" w:themeColor="text2" w:themeTint="BF"/>
          <w:szCs w:val="20"/>
          <w:shd w:val="clear" w:color="auto" w:fill="FFFFFF"/>
        </w:rPr>
        <w:t xml:space="preserve">in Supporting Information </w:t>
      </w:r>
      <w:r w:rsidR="00885D0D" w:rsidRPr="00806004">
        <w:rPr>
          <w:rFonts w:ascii="Arial" w:hAnsi="Arial" w:cs="Arial"/>
          <w:color w:val="215E99" w:themeColor="text2" w:themeTint="BF"/>
          <w:szCs w:val="20"/>
          <w:shd w:val="clear" w:color="auto" w:fill="FFFFFF"/>
        </w:rPr>
        <w:t xml:space="preserve">and clarification has been made in methods </w:t>
      </w:r>
      <w:r w:rsidR="007B3B4C">
        <w:rPr>
          <w:rFonts w:ascii="Arial" w:hAnsi="Arial" w:cs="Arial"/>
          <w:color w:val="215E99" w:themeColor="text2" w:themeTint="BF"/>
          <w:szCs w:val="20"/>
          <w:shd w:val="clear" w:color="auto" w:fill="FFFFFF"/>
        </w:rPr>
        <w:t xml:space="preserve">L </w:t>
      </w:r>
      <w:r w:rsidR="00B96C25" w:rsidRPr="00B96C25">
        <w:rPr>
          <w:rFonts w:ascii="Arial" w:hAnsi="Arial" w:cs="Arial"/>
          <w:color w:val="215E99" w:themeColor="text2" w:themeTint="BF"/>
          <w:szCs w:val="20"/>
          <w:highlight w:val="yellow"/>
          <w:shd w:val="clear" w:color="auto" w:fill="FFFFFF"/>
        </w:rPr>
        <w:t>296-298</w:t>
      </w:r>
      <w:r w:rsidR="007B3B4C">
        <w:rPr>
          <w:rFonts w:ascii="Arial" w:hAnsi="Arial" w:cs="Arial"/>
          <w:color w:val="215E99" w:themeColor="text2" w:themeTint="BF"/>
          <w:szCs w:val="20"/>
          <w:shd w:val="clear" w:color="auto" w:fill="FFFFFF"/>
        </w:rPr>
        <w:t xml:space="preserve"> and </w:t>
      </w:r>
      <w:r w:rsidR="00CC693D" w:rsidRPr="00806004">
        <w:rPr>
          <w:rFonts w:ascii="Arial" w:hAnsi="Arial" w:cs="Arial"/>
          <w:color w:val="215E99" w:themeColor="text2" w:themeTint="BF"/>
          <w:szCs w:val="20"/>
          <w:highlight w:val="yellow"/>
          <w:shd w:val="clear" w:color="auto" w:fill="FFFFFF"/>
        </w:rPr>
        <w:t>L</w:t>
      </w:r>
      <w:r w:rsidR="000176F9">
        <w:rPr>
          <w:rFonts w:ascii="Arial" w:hAnsi="Arial" w:cs="Arial"/>
          <w:color w:val="215E99" w:themeColor="text2" w:themeTint="BF"/>
          <w:szCs w:val="20"/>
          <w:highlight w:val="yellow"/>
          <w:shd w:val="clear" w:color="auto" w:fill="FFFFFF"/>
        </w:rPr>
        <w:t>3</w:t>
      </w:r>
      <w:r w:rsidR="007A59FF">
        <w:rPr>
          <w:rFonts w:ascii="Arial" w:hAnsi="Arial" w:cs="Arial"/>
          <w:color w:val="215E99" w:themeColor="text2" w:themeTint="BF"/>
          <w:szCs w:val="20"/>
          <w:highlight w:val="yellow"/>
          <w:shd w:val="clear" w:color="auto" w:fill="FFFFFF"/>
        </w:rPr>
        <w:t>32-334</w:t>
      </w:r>
      <w:r w:rsidR="00CC693D" w:rsidRPr="00806004">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L401-405 Can you include some suggestions for how we could test alternative hypotheses, or refine mechanistic understanding, moving forward?</w:t>
      </w:r>
    </w:p>
    <w:p w14:paraId="6DE9E07D" w14:textId="40467969" w:rsidR="00F82F1A" w:rsidRDefault="00CC693D" w:rsidP="00E55913">
      <w:pPr>
        <w:jc w:val="both"/>
        <w:rPr>
          <w:rFonts w:ascii="Arial" w:hAnsi="Arial" w:cs="Arial"/>
          <w:color w:val="242424"/>
          <w:szCs w:val="20"/>
        </w:rPr>
      </w:pPr>
      <w:r w:rsidRPr="00E55913">
        <w:rPr>
          <w:rFonts w:ascii="Arial" w:hAnsi="Arial" w:cs="Arial"/>
          <w:color w:val="215E99" w:themeColor="text2" w:themeTint="BF"/>
          <w:szCs w:val="20"/>
          <w:shd w:val="clear" w:color="auto" w:fill="FFFFFF"/>
        </w:rPr>
        <w:t xml:space="preserve">We have added </w:t>
      </w:r>
      <w:r w:rsidR="008A0AF2" w:rsidRPr="00E55913">
        <w:rPr>
          <w:rFonts w:ascii="Arial" w:hAnsi="Arial" w:cs="Arial"/>
          <w:color w:val="215E99" w:themeColor="text2" w:themeTint="BF"/>
          <w:szCs w:val="20"/>
          <w:shd w:val="clear" w:color="auto" w:fill="FFFFFF"/>
        </w:rPr>
        <w:t>s</w:t>
      </w:r>
      <w:r w:rsidRPr="00E55913">
        <w:rPr>
          <w:rFonts w:ascii="Arial" w:hAnsi="Arial" w:cs="Arial"/>
          <w:color w:val="215E99" w:themeColor="text2" w:themeTint="BF"/>
          <w:szCs w:val="20"/>
          <w:shd w:val="clear" w:color="auto" w:fill="FFFFFF"/>
        </w:rPr>
        <w:t xml:space="preserve">ome alternatives we considered </w:t>
      </w:r>
      <w:r w:rsidR="008A0AF2" w:rsidRPr="00E55913">
        <w:rPr>
          <w:rFonts w:ascii="Arial" w:hAnsi="Arial" w:cs="Arial"/>
          <w:color w:val="215E99" w:themeColor="text2" w:themeTint="BF"/>
          <w:szCs w:val="20"/>
          <w:shd w:val="clear" w:color="auto" w:fill="FFFFFF"/>
        </w:rPr>
        <w:t>to improve our knowledge, for example:</w:t>
      </w:r>
      <w:r w:rsidRPr="00E55913">
        <w:rPr>
          <w:rFonts w:ascii="Arial" w:hAnsi="Arial" w:cs="Arial"/>
          <w:color w:val="215E99" w:themeColor="text2" w:themeTint="BF"/>
          <w:szCs w:val="20"/>
          <w:shd w:val="clear" w:color="auto" w:fill="FFFFFF"/>
        </w:rPr>
        <w:t xml:space="preserve"> to collect seeds from extreme base water potential plots, then do reciprocal sows and control germination in rainfall episodes of diverse intensity</w:t>
      </w:r>
      <w:r w:rsidR="008A0AF2" w:rsidRPr="00E55913">
        <w:rPr>
          <w:rFonts w:ascii="Arial" w:hAnsi="Arial" w:cs="Arial"/>
          <w:color w:val="215E99" w:themeColor="text2" w:themeTint="BF"/>
          <w:szCs w:val="20"/>
          <w:shd w:val="clear" w:color="auto" w:fill="FFFFFF"/>
        </w:rPr>
        <w:t xml:space="preserve"> while measuring soil base water potential. This idea has been added in discussion </w:t>
      </w:r>
      <w:r w:rsidR="008A0AF2" w:rsidRPr="00E55913">
        <w:rPr>
          <w:rFonts w:ascii="Arial" w:hAnsi="Arial" w:cs="Arial"/>
          <w:color w:val="215E99" w:themeColor="text2" w:themeTint="BF"/>
          <w:szCs w:val="20"/>
          <w:highlight w:val="yellow"/>
          <w:shd w:val="clear" w:color="auto" w:fill="FFFFFF"/>
        </w:rPr>
        <w:t>L</w:t>
      </w:r>
      <w:r w:rsidR="00E55913" w:rsidRPr="00E55913">
        <w:rPr>
          <w:rFonts w:ascii="Arial" w:hAnsi="Arial" w:cs="Arial"/>
          <w:color w:val="215E99" w:themeColor="text2" w:themeTint="BF"/>
          <w:szCs w:val="20"/>
          <w:highlight w:val="yellow"/>
          <w:shd w:val="clear" w:color="auto" w:fill="FFFFFF"/>
        </w:rPr>
        <w:t xml:space="preserve"> </w:t>
      </w:r>
      <w:r w:rsidR="00107FCA">
        <w:rPr>
          <w:rFonts w:ascii="Arial" w:hAnsi="Arial" w:cs="Arial"/>
          <w:color w:val="215E99" w:themeColor="text2" w:themeTint="BF"/>
          <w:szCs w:val="20"/>
          <w:highlight w:val="yellow"/>
          <w:shd w:val="clear" w:color="auto" w:fill="FFFFFF"/>
        </w:rPr>
        <w:t>487-491</w:t>
      </w:r>
      <w:r w:rsidRPr="00E55913">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L406-424 Maternal effects are not explicitly mentioned here, but I might discuss their potential importance too, and again, suggest reconsidering an analysis of whether and how they may play a role (by integrating seed mass a covariate in models).</w:t>
      </w:r>
      <w:r w:rsidR="0081373A" w:rsidRPr="002A1CE6">
        <w:rPr>
          <w:rFonts w:ascii="Arial" w:hAnsi="Arial" w:cs="Arial"/>
          <w:color w:val="242424"/>
          <w:szCs w:val="20"/>
        </w:rPr>
        <w:br/>
      </w:r>
      <w:r w:rsidR="00F82F1A" w:rsidRPr="00C60083">
        <w:rPr>
          <w:rFonts w:ascii="Arial" w:hAnsi="Arial" w:cs="Arial"/>
          <w:color w:val="215E99" w:themeColor="text2" w:themeTint="BF"/>
          <w:szCs w:val="20"/>
        </w:rPr>
        <w:t xml:space="preserve">We checked seed mass covariant and added it in the models, </w:t>
      </w:r>
      <w:r w:rsidR="00CD11BF" w:rsidRPr="00C60083">
        <w:rPr>
          <w:rFonts w:ascii="Arial" w:hAnsi="Arial" w:cs="Arial"/>
          <w:color w:val="215E99" w:themeColor="text2" w:themeTint="BF"/>
          <w:szCs w:val="20"/>
        </w:rPr>
        <w:t>we found no significant maternal effects</w:t>
      </w:r>
      <w:r w:rsidR="00FE6FC7" w:rsidRPr="00C60083">
        <w:rPr>
          <w:rFonts w:ascii="Arial" w:hAnsi="Arial" w:cs="Arial"/>
          <w:color w:val="215E99" w:themeColor="text2" w:themeTint="BF"/>
          <w:szCs w:val="20"/>
        </w:rPr>
        <w:t xml:space="preserve"> in </w:t>
      </w:r>
      <w:r w:rsidR="00582CD5" w:rsidRPr="00C60083">
        <w:rPr>
          <w:rFonts w:ascii="Arial" w:hAnsi="Arial" w:cs="Arial"/>
          <w:color w:val="215E99" w:themeColor="text2" w:themeTint="BF"/>
          <w:szCs w:val="20"/>
        </w:rPr>
        <w:t xml:space="preserve">germination </w:t>
      </w:r>
      <w:r w:rsidR="00FE6FC7" w:rsidRPr="00C60083">
        <w:rPr>
          <w:rFonts w:ascii="Arial" w:hAnsi="Arial" w:cs="Arial"/>
          <w:color w:val="215E99" w:themeColor="text2" w:themeTint="BF"/>
          <w:szCs w:val="20"/>
        </w:rPr>
        <w:t>base water potential</w:t>
      </w:r>
      <w:r w:rsidR="00135917" w:rsidRPr="00C60083">
        <w:rPr>
          <w:rFonts w:ascii="Arial" w:hAnsi="Arial" w:cs="Arial"/>
          <w:color w:val="215E99" w:themeColor="text2" w:themeTint="BF"/>
          <w:szCs w:val="20"/>
        </w:rPr>
        <w:t xml:space="preserve"> even though it did seem to interact with germination responses</w:t>
      </w:r>
      <w:r w:rsidR="006968C8" w:rsidRPr="00C60083">
        <w:rPr>
          <w:rFonts w:ascii="Arial" w:hAnsi="Arial" w:cs="Arial"/>
          <w:color w:val="215E99" w:themeColor="text2" w:themeTint="BF"/>
          <w:szCs w:val="20"/>
        </w:rPr>
        <w:t xml:space="preserve"> at intermediate levels of water stress. S</w:t>
      </w:r>
      <w:r w:rsidR="00F82F1A" w:rsidRPr="00C60083">
        <w:rPr>
          <w:rFonts w:ascii="Arial" w:hAnsi="Arial" w:cs="Arial"/>
          <w:color w:val="215E99" w:themeColor="text2" w:themeTint="BF"/>
          <w:szCs w:val="20"/>
        </w:rPr>
        <w:t>ee</w:t>
      </w:r>
      <w:r w:rsidR="00C12966">
        <w:rPr>
          <w:rFonts w:ascii="Arial" w:hAnsi="Arial" w:cs="Arial"/>
          <w:color w:val="215E99" w:themeColor="text2" w:themeTint="BF"/>
          <w:szCs w:val="20"/>
        </w:rPr>
        <w:t xml:space="preserve"> methods clarification </w:t>
      </w:r>
      <w:r w:rsidR="00C12966" w:rsidRPr="00C12966">
        <w:rPr>
          <w:rFonts w:ascii="Arial" w:hAnsi="Arial" w:cs="Arial"/>
          <w:color w:val="215E99" w:themeColor="text2" w:themeTint="BF"/>
          <w:szCs w:val="20"/>
          <w:highlight w:val="yellow"/>
        </w:rPr>
        <w:t>L 3</w:t>
      </w:r>
      <w:r w:rsidR="00AE6C84">
        <w:rPr>
          <w:rFonts w:ascii="Arial" w:hAnsi="Arial" w:cs="Arial"/>
          <w:color w:val="215E99" w:themeColor="text2" w:themeTint="BF"/>
          <w:szCs w:val="20"/>
          <w:highlight w:val="yellow"/>
        </w:rPr>
        <w:t>41-343 and 346-349</w:t>
      </w:r>
      <w:r w:rsidR="00C12966">
        <w:rPr>
          <w:rFonts w:ascii="Arial" w:hAnsi="Arial" w:cs="Arial"/>
          <w:color w:val="215E99" w:themeColor="text2" w:themeTint="BF"/>
          <w:szCs w:val="20"/>
        </w:rPr>
        <w:t>,</w:t>
      </w:r>
      <w:r w:rsidR="00F82F1A" w:rsidRPr="00C60083">
        <w:rPr>
          <w:rFonts w:ascii="Arial" w:hAnsi="Arial" w:cs="Arial"/>
          <w:color w:val="215E99" w:themeColor="text2" w:themeTint="BF"/>
          <w:szCs w:val="20"/>
        </w:rPr>
        <w:t xml:space="preserve"> reported results in </w:t>
      </w:r>
      <w:commentRangeStart w:id="14"/>
      <w:r w:rsidR="006968C8" w:rsidRPr="00C60083">
        <w:rPr>
          <w:rFonts w:ascii="Arial" w:hAnsi="Arial" w:cs="Arial"/>
          <w:color w:val="215E99" w:themeColor="text2" w:themeTint="BF"/>
          <w:szCs w:val="20"/>
          <w:highlight w:val="yellow"/>
        </w:rPr>
        <w:t>supplementary table/figure</w:t>
      </w:r>
      <w:r w:rsidR="000176F9">
        <w:rPr>
          <w:rFonts w:ascii="Arial" w:hAnsi="Arial" w:cs="Arial"/>
          <w:color w:val="215E99" w:themeColor="text2" w:themeTint="BF"/>
          <w:szCs w:val="20"/>
          <w:highlight w:val="yellow"/>
        </w:rPr>
        <w:t>??</w:t>
      </w:r>
      <w:r w:rsidR="006968C8" w:rsidRPr="00C60083">
        <w:rPr>
          <w:rFonts w:ascii="Arial" w:hAnsi="Arial" w:cs="Arial"/>
          <w:color w:val="215E99" w:themeColor="text2" w:themeTint="BF"/>
          <w:szCs w:val="20"/>
          <w:highlight w:val="yellow"/>
        </w:rPr>
        <w:t xml:space="preserve"> </w:t>
      </w:r>
      <w:commentRangeEnd w:id="14"/>
      <w:r w:rsidR="00BA1CA7" w:rsidRPr="00C60083">
        <w:rPr>
          <w:rStyle w:val="Refdecomentario"/>
          <w:color w:val="215E99" w:themeColor="text2" w:themeTint="BF"/>
          <w:highlight w:val="yellow"/>
        </w:rPr>
        <w:commentReference w:id="14"/>
      </w:r>
      <w:r w:rsidR="00F82F1A" w:rsidRPr="00C60083">
        <w:rPr>
          <w:rFonts w:ascii="Arial" w:hAnsi="Arial" w:cs="Arial"/>
          <w:color w:val="215E99" w:themeColor="text2" w:themeTint="BF"/>
          <w:szCs w:val="20"/>
        </w:rPr>
        <w:t xml:space="preserve">and discussion </w:t>
      </w:r>
      <w:r w:rsidR="00F82F1A" w:rsidRPr="00C60083">
        <w:rPr>
          <w:rFonts w:ascii="Arial" w:hAnsi="Arial" w:cs="Arial"/>
          <w:color w:val="215E99" w:themeColor="text2" w:themeTint="BF"/>
          <w:szCs w:val="20"/>
          <w:highlight w:val="yellow"/>
        </w:rPr>
        <w:t xml:space="preserve">L </w:t>
      </w:r>
      <w:r w:rsidR="000176F9">
        <w:rPr>
          <w:rFonts w:ascii="Arial" w:hAnsi="Arial" w:cs="Arial"/>
          <w:color w:val="215E99" w:themeColor="text2" w:themeTint="BF"/>
          <w:szCs w:val="20"/>
          <w:highlight w:val="yellow"/>
        </w:rPr>
        <w:t>4</w:t>
      </w:r>
      <w:r w:rsidR="00950D17">
        <w:rPr>
          <w:rFonts w:ascii="Arial" w:hAnsi="Arial" w:cs="Arial"/>
          <w:color w:val="215E99" w:themeColor="text2" w:themeTint="BF"/>
          <w:szCs w:val="20"/>
          <w:highlight w:val="yellow"/>
        </w:rPr>
        <w:t>00-408</w:t>
      </w:r>
      <w:r w:rsidR="00F82F1A" w:rsidRPr="00C60083">
        <w:rPr>
          <w:rFonts w:ascii="Arial" w:hAnsi="Arial" w:cs="Arial"/>
          <w:color w:val="215E99" w:themeColor="text2" w:themeTint="BF"/>
          <w:szCs w:val="20"/>
          <w:highlight w:val="yellow"/>
        </w:rPr>
        <w:t>.</w:t>
      </w:r>
      <w:r w:rsidR="00F82F1A" w:rsidRPr="00C60083">
        <w:rPr>
          <w:rFonts w:ascii="Arial" w:hAnsi="Arial" w:cs="Arial"/>
          <w:color w:val="215E99" w:themeColor="text2" w:themeTint="BF"/>
          <w:szCs w:val="20"/>
        </w:rPr>
        <w:t xml:space="preserve"> </w:t>
      </w:r>
    </w:p>
    <w:p w14:paraId="3028EBF2" w14:textId="77777777" w:rsidR="00F82F1A" w:rsidRDefault="0081373A" w:rsidP="00B36AB2">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 xml:space="preserve">L444-446 True, but an alternative approach is to sow seeds in the field and simulate/predict germination timing based on your estimated </w:t>
      </w:r>
      <w:proofErr w:type="spellStart"/>
      <w:r w:rsidRPr="002A1CE6">
        <w:rPr>
          <w:rFonts w:ascii="Arial" w:hAnsi="Arial" w:cs="Arial"/>
          <w:color w:val="242424"/>
          <w:szCs w:val="20"/>
          <w:shd w:val="clear" w:color="auto" w:fill="FFFFFF"/>
        </w:rPr>
        <w:t>hydrotime</w:t>
      </w:r>
      <w:proofErr w:type="spellEnd"/>
      <w:r w:rsidRPr="002A1CE6">
        <w:rPr>
          <w:rFonts w:ascii="Arial" w:hAnsi="Arial" w:cs="Arial"/>
          <w:color w:val="242424"/>
          <w:szCs w:val="20"/>
          <w:shd w:val="clear" w:color="auto" w:fill="FFFFFF"/>
        </w:rPr>
        <w:t xml:space="preserve"> parameters and measured soil water potential to understand how well your lab-estimated parameters and </w:t>
      </w:r>
      <w:proofErr w:type="spellStart"/>
      <w:r w:rsidRPr="002A1CE6">
        <w:rPr>
          <w:rFonts w:ascii="Arial" w:hAnsi="Arial" w:cs="Arial"/>
          <w:color w:val="242424"/>
          <w:szCs w:val="20"/>
          <w:shd w:val="clear" w:color="auto" w:fill="FFFFFF"/>
        </w:rPr>
        <w:t>hydrotime</w:t>
      </w:r>
      <w:proofErr w:type="spellEnd"/>
      <w:r w:rsidRPr="002A1CE6">
        <w:rPr>
          <w:rFonts w:ascii="Arial" w:hAnsi="Arial" w:cs="Arial"/>
          <w:color w:val="242424"/>
          <w:szCs w:val="20"/>
          <w:shd w:val="clear" w:color="auto" w:fill="FFFFFF"/>
        </w:rPr>
        <w:t xml:space="preserve"> models do at predicting field germination outcomes. I think that hydrothermal parameters are potentially very useful and important as species or population-level traits, yet a major limitation continues to be a lack of evidence that they contribute to meaningful differences in germination time in the field.  I think this represents a significant point for discussion (see also next comment).</w:t>
      </w:r>
    </w:p>
    <w:p w14:paraId="6BD080BF" w14:textId="5E933B28" w:rsidR="00F82F1A" w:rsidRDefault="00F82F1A" w:rsidP="00EC3774">
      <w:pPr>
        <w:jc w:val="both"/>
        <w:rPr>
          <w:rFonts w:ascii="Arial" w:hAnsi="Arial" w:cs="Arial"/>
          <w:color w:val="242424"/>
          <w:szCs w:val="20"/>
          <w:shd w:val="clear" w:color="auto" w:fill="FFFFFF"/>
        </w:rPr>
      </w:pPr>
      <w:r w:rsidRPr="00B36AB2">
        <w:rPr>
          <w:rFonts w:ascii="Arial" w:hAnsi="Arial" w:cs="Arial"/>
          <w:color w:val="215E99" w:themeColor="text2" w:themeTint="BF"/>
          <w:szCs w:val="20"/>
          <w:shd w:val="clear" w:color="auto" w:fill="FFFFFF"/>
        </w:rPr>
        <w:t xml:space="preserve">We agree it would be very interesting to test this hypothesis in the field. We added to discussion </w:t>
      </w:r>
      <w:r w:rsidRPr="00B36AB2">
        <w:rPr>
          <w:rFonts w:ascii="Arial" w:hAnsi="Arial" w:cs="Arial"/>
          <w:color w:val="215E99" w:themeColor="text2" w:themeTint="BF"/>
          <w:szCs w:val="20"/>
          <w:highlight w:val="yellow"/>
          <w:shd w:val="clear" w:color="auto" w:fill="FFFFFF"/>
        </w:rPr>
        <w:t>L</w:t>
      </w:r>
      <w:r w:rsidR="00B36AB2" w:rsidRPr="00B36AB2">
        <w:rPr>
          <w:rFonts w:ascii="Arial" w:hAnsi="Arial" w:cs="Arial"/>
          <w:color w:val="215E99" w:themeColor="text2" w:themeTint="BF"/>
          <w:szCs w:val="20"/>
          <w:highlight w:val="yellow"/>
          <w:shd w:val="clear" w:color="auto" w:fill="FFFFFF"/>
        </w:rPr>
        <w:t xml:space="preserve"> </w:t>
      </w:r>
      <w:r w:rsidR="00D303AD">
        <w:rPr>
          <w:rFonts w:ascii="Arial" w:hAnsi="Arial" w:cs="Arial"/>
          <w:color w:val="215E99" w:themeColor="text2" w:themeTint="BF"/>
          <w:szCs w:val="20"/>
          <w:highlight w:val="yellow"/>
          <w:shd w:val="clear" w:color="auto" w:fill="FFFFFF"/>
        </w:rPr>
        <w:t>474-476</w:t>
      </w:r>
      <w:r w:rsidR="00D303AD">
        <w:rPr>
          <w:rFonts w:ascii="Arial" w:hAnsi="Arial" w:cs="Arial"/>
          <w:color w:val="215E99" w:themeColor="text2" w:themeTint="BF"/>
          <w:szCs w:val="20"/>
          <w:shd w:val="clear" w:color="auto" w:fill="FFFFFF"/>
        </w:rPr>
        <w:t>.</w:t>
      </w:r>
      <w:r w:rsidRPr="00B36AB2">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Discussion point: Although there is a significant, negative relationship between GDD and base water potential for after-ripened seeds, the range of base water potentials range from -0.35 to -0.55 MPa, with 5% of values falling into the narrow range of -0.40 to -0.48Mpa. Is this range of variation likely to translate into meaningful differences in germination time in the field? I think the authors should clearly mention the observed range of variation in the discussion, at minimum, and if possible, try to make some </w:t>
      </w:r>
      <w:r w:rsidR="0081373A" w:rsidRPr="002A1CE6">
        <w:rPr>
          <w:rFonts w:ascii="Arial" w:hAnsi="Arial" w:cs="Arial"/>
          <w:color w:val="242424"/>
          <w:szCs w:val="20"/>
          <w:shd w:val="clear" w:color="auto" w:fill="FFFFFF"/>
        </w:rPr>
        <w:lastRenderedPageBreak/>
        <w:t xml:space="preserve">interpretations about the likely impacts to germination dynamics at their site based on the observed </w:t>
      </w:r>
      <w:proofErr w:type="spellStart"/>
      <w:r w:rsidR="0081373A" w:rsidRPr="002A1CE6">
        <w:rPr>
          <w:rFonts w:ascii="Arial" w:hAnsi="Arial" w:cs="Arial"/>
          <w:color w:val="242424"/>
          <w:szCs w:val="20"/>
          <w:shd w:val="clear" w:color="auto" w:fill="FFFFFF"/>
        </w:rPr>
        <w:t>microlimatic</w:t>
      </w:r>
      <w:proofErr w:type="spellEnd"/>
      <w:r w:rsidR="0081373A" w:rsidRPr="002A1CE6">
        <w:rPr>
          <w:rFonts w:ascii="Arial" w:hAnsi="Arial" w:cs="Arial"/>
          <w:color w:val="242424"/>
          <w:szCs w:val="20"/>
          <w:shd w:val="clear" w:color="auto" w:fill="FFFFFF"/>
        </w:rPr>
        <w:t xml:space="preserve"> data that they have (Figure 3).</w:t>
      </w:r>
    </w:p>
    <w:p w14:paraId="16119CC4" w14:textId="1AF54198" w:rsidR="00F82F1A" w:rsidRDefault="00F82F1A" w:rsidP="00EC3774">
      <w:pPr>
        <w:jc w:val="both"/>
        <w:rPr>
          <w:rFonts w:ascii="Arial" w:hAnsi="Arial" w:cs="Arial"/>
          <w:color w:val="242424"/>
          <w:szCs w:val="20"/>
          <w:shd w:val="clear" w:color="auto" w:fill="FFFFFF"/>
        </w:rPr>
      </w:pPr>
      <w:r w:rsidRPr="00EC3774">
        <w:rPr>
          <w:rFonts w:ascii="Arial" w:hAnsi="Arial" w:cs="Arial"/>
          <w:color w:val="215E99" w:themeColor="text2" w:themeTint="BF"/>
          <w:szCs w:val="20"/>
          <w:shd w:val="clear" w:color="auto" w:fill="FFFFFF"/>
        </w:rPr>
        <w:t>Thank you for the suggestion</w:t>
      </w:r>
      <w:r w:rsidR="003840B6">
        <w:rPr>
          <w:rFonts w:ascii="Arial" w:hAnsi="Arial" w:cs="Arial"/>
          <w:color w:val="215E99" w:themeColor="text2" w:themeTint="BF"/>
          <w:szCs w:val="20"/>
          <w:shd w:val="clear" w:color="auto" w:fill="FFFFFF"/>
        </w:rPr>
        <w:t>.</w:t>
      </w:r>
      <w:r w:rsidRPr="00EC3774">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W</w:t>
      </w:r>
      <w:r w:rsidRPr="00EC3774">
        <w:rPr>
          <w:rFonts w:ascii="Arial" w:hAnsi="Arial" w:cs="Arial"/>
          <w:color w:val="215E99" w:themeColor="text2" w:themeTint="BF"/>
          <w:szCs w:val="20"/>
          <w:shd w:val="clear" w:color="auto" w:fill="FFFFFF"/>
        </w:rPr>
        <w:t xml:space="preserve">e think </w:t>
      </w:r>
      <w:r w:rsidR="003D572D" w:rsidRPr="00EC3774">
        <w:rPr>
          <w:rFonts w:ascii="Arial" w:hAnsi="Arial" w:cs="Arial"/>
          <w:color w:val="215E99" w:themeColor="text2" w:themeTint="BF"/>
          <w:szCs w:val="20"/>
          <w:shd w:val="clear" w:color="auto" w:fill="FFFFFF"/>
        </w:rPr>
        <w:t xml:space="preserve">this </w:t>
      </w:r>
      <w:r w:rsidRPr="00EC3774">
        <w:rPr>
          <w:rFonts w:ascii="Arial" w:hAnsi="Arial" w:cs="Arial"/>
          <w:color w:val="215E99" w:themeColor="text2" w:themeTint="BF"/>
          <w:szCs w:val="20"/>
          <w:shd w:val="clear" w:color="auto" w:fill="FFFFFF"/>
        </w:rPr>
        <w:t xml:space="preserve">is interesting and we </w:t>
      </w:r>
      <w:r w:rsidR="007B18DD" w:rsidRPr="00EC3774">
        <w:rPr>
          <w:rFonts w:ascii="Arial" w:hAnsi="Arial" w:cs="Arial"/>
          <w:color w:val="215E99" w:themeColor="text2" w:themeTint="BF"/>
          <w:szCs w:val="20"/>
          <w:shd w:val="clear" w:color="auto" w:fill="FFFFFF"/>
        </w:rPr>
        <w:t xml:space="preserve">have </w:t>
      </w:r>
      <w:r w:rsidRPr="00EC3774">
        <w:rPr>
          <w:rFonts w:ascii="Arial" w:hAnsi="Arial" w:cs="Arial"/>
          <w:color w:val="215E99" w:themeColor="text2" w:themeTint="BF"/>
          <w:szCs w:val="20"/>
          <w:shd w:val="clear" w:color="auto" w:fill="FFFFFF"/>
        </w:rPr>
        <w:t xml:space="preserve">developed this idea. We added </w:t>
      </w:r>
      <w:r w:rsidR="007B18DD" w:rsidRPr="00EC3774">
        <w:rPr>
          <w:rFonts w:ascii="Arial" w:hAnsi="Arial" w:cs="Arial"/>
          <w:color w:val="215E99" w:themeColor="text2" w:themeTint="BF"/>
          <w:szCs w:val="20"/>
          <w:shd w:val="clear" w:color="auto" w:fill="FFFFFF"/>
        </w:rPr>
        <w:t xml:space="preserve">a </w:t>
      </w:r>
      <w:r w:rsidRPr="00EC3774">
        <w:rPr>
          <w:rFonts w:ascii="Arial" w:hAnsi="Arial" w:cs="Arial"/>
          <w:color w:val="215E99" w:themeColor="text2" w:themeTint="BF"/>
          <w:szCs w:val="20"/>
          <w:shd w:val="clear" w:color="auto" w:fill="FFFFFF"/>
        </w:rPr>
        <w:t>new measure to calculate, from our data in the field</w:t>
      </w:r>
      <w:r w:rsidR="003840B6">
        <w:rPr>
          <w:rFonts w:ascii="Arial" w:hAnsi="Arial" w:cs="Arial"/>
          <w:color w:val="215E99" w:themeColor="text2" w:themeTint="BF"/>
          <w:szCs w:val="20"/>
          <w:shd w:val="clear" w:color="auto" w:fill="FFFFFF"/>
        </w:rPr>
        <w:t>,</w:t>
      </w:r>
      <w:r w:rsidRPr="00EC3774">
        <w:rPr>
          <w:rFonts w:ascii="Arial" w:hAnsi="Arial" w:cs="Arial"/>
          <w:color w:val="215E99" w:themeColor="text2" w:themeTint="BF"/>
          <w:szCs w:val="20"/>
          <w:shd w:val="clear" w:color="auto" w:fill="FFFFFF"/>
        </w:rPr>
        <w:t xml:space="preserve"> how </w:t>
      </w:r>
      <w:r w:rsidR="00DA11B8" w:rsidRPr="00EC3774">
        <w:rPr>
          <w:rFonts w:ascii="Arial" w:hAnsi="Arial" w:cs="Arial"/>
          <w:color w:val="215E99" w:themeColor="text2" w:themeTint="BF"/>
          <w:szCs w:val="20"/>
          <w:shd w:val="clear" w:color="auto" w:fill="FFFFFF"/>
        </w:rPr>
        <w:t>much</w:t>
      </w:r>
      <w:r w:rsidRPr="00EC3774">
        <w:rPr>
          <w:rFonts w:ascii="Arial" w:hAnsi="Arial" w:cs="Arial"/>
          <w:color w:val="215E99" w:themeColor="text2" w:themeTint="BF"/>
          <w:szCs w:val="20"/>
          <w:shd w:val="clear" w:color="auto" w:fill="FFFFFF"/>
        </w:rPr>
        <w:t xml:space="preserve"> </w:t>
      </w:r>
      <w:r w:rsidR="00A94E8D" w:rsidRPr="00EC3774">
        <w:rPr>
          <w:rFonts w:ascii="Arial" w:hAnsi="Arial" w:cs="Arial"/>
          <w:color w:val="215E99" w:themeColor="text2" w:themeTint="BF"/>
          <w:szCs w:val="20"/>
          <w:shd w:val="clear" w:color="auto" w:fill="FFFFFF"/>
        </w:rPr>
        <w:t>time</w:t>
      </w:r>
      <w:r w:rsidRPr="00EC3774">
        <w:rPr>
          <w:rFonts w:ascii="Arial" w:hAnsi="Arial" w:cs="Arial"/>
          <w:color w:val="215E99" w:themeColor="text2" w:themeTint="BF"/>
          <w:szCs w:val="20"/>
          <w:shd w:val="clear" w:color="auto" w:fill="FFFFFF"/>
        </w:rPr>
        <w:t xml:space="preserve"> it takes </w:t>
      </w:r>
      <w:r w:rsidR="00A94E8D" w:rsidRPr="00EC3774">
        <w:rPr>
          <w:rFonts w:ascii="Arial" w:hAnsi="Arial" w:cs="Arial"/>
          <w:color w:val="215E99" w:themeColor="text2" w:themeTint="BF"/>
          <w:szCs w:val="20"/>
          <w:shd w:val="clear" w:color="auto" w:fill="FFFFFF"/>
        </w:rPr>
        <w:t xml:space="preserve">to </w:t>
      </w:r>
      <w:r w:rsidR="00DA11B8" w:rsidRPr="00EC3774">
        <w:rPr>
          <w:rFonts w:ascii="Arial" w:hAnsi="Arial" w:cs="Arial"/>
          <w:color w:val="215E99" w:themeColor="text2" w:themeTint="BF"/>
          <w:szCs w:val="20"/>
          <w:shd w:val="clear" w:color="auto" w:fill="FFFFFF"/>
        </w:rPr>
        <w:t xml:space="preserve">go from -0.55 to -0.35 in two </w:t>
      </w:r>
      <w:r w:rsidR="00E52BB7" w:rsidRPr="00EC3774">
        <w:rPr>
          <w:rFonts w:ascii="Arial" w:hAnsi="Arial" w:cs="Arial"/>
          <w:color w:val="215E99" w:themeColor="text2" w:themeTint="BF"/>
          <w:szCs w:val="20"/>
          <w:shd w:val="clear" w:color="auto" w:fill="FFFFFF"/>
        </w:rPr>
        <w:t xml:space="preserve">different </w:t>
      </w:r>
      <w:r w:rsidR="00DA11B8" w:rsidRPr="00EC3774">
        <w:rPr>
          <w:rFonts w:ascii="Arial" w:hAnsi="Arial" w:cs="Arial"/>
          <w:color w:val="215E99" w:themeColor="text2" w:themeTint="BF"/>
          <w:szCs w:val="20"/>
          <w:shd w:val="clear" w:color="auto" w:fill="FFFFFF"/>
        </w:rPr>
        <w:t xml:space="preserve">time periods; </w:t>
      </w:r>
      <w:r w:rsidRPr="00EC3774">
        <w:rPr>
          <w:rFonts w:ascii="Arial" w:hAnsi="Arial" w:cs="Arial"/>
          <w:color w:val="215E99" w:themeColor="text2" w:themeTint="BF"/>
          <w:szCs w:val="20"/>
          <w:shd w:val="clear" w:color="auto" w:fill="FFFFFF"/>
        </w:rPr>
        <w:t xml:space="preserve">from </w:t>
      </w:r>
      <w:r w:rsidR="00DA11B8" w:rsidRPr="00EC3774">
        <w:rPr>
          <w:rFonts w:ascii="Arial" w:hAnsi="Arial" w:cs="Arial"/>
          <w:color w:val="215E99" w:themeColor="text2" w:themeTint="BF"/>
          <w:szCs w:val="20"/>
          <w:shd w:val="clear" w:color="auto" w:fill="FFFFFF"/>
        </w:rPr>
        <w:t>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July and from 1</w:t>
      </w:r>
      <w:r w:rsidR="00DA11B8" w:rsidRPr="00EC3774">
        <w:rPr>
          <w:rFonts w:ascii="Arial" w:hAnsi="Arial" w:cs="Arial"/>
          <w:color w:val="215E99" w:themeColor="text2" w:themeTint="BF"/>
          <w:szCs w:val="20"/>
          <w:shd w:val="clear" w:color="auto" w:fill="FFFFFF"/>
          <w:vertAlign w:val="superscript"/>
        </w:rPr>
        <w:t>st</w:t>
      </w:r>
      <w:r w:rsidR="00DA11B8" w:rsidRPr="00EC3774">
        <w:rPr>
          <w:rFonts w:ascii="Arial" w:hAnsi="Arial" w:cs="Arial"/>
          <w:color w:val="215E99" w:themeColor="text2" w:themeTint="BF"/>
          <w:szCs w:val="20"/>
          <w:shd w:val="clear" w:color="auto" w:fill="FFFFFF"/>
        </w:rPr>
        <w:t xml:space="preserve"> of August (the two months with more drought)</w:t>
      </w:r>
      <w:r w:rsidRPr="00EC3774">
        <w:rPr>
          <w:rFonts w:ascii="Arial" w:hAnsi="Arial" w:cs="Arial"/>
          <w:color w:val="215E99" w:themeColor="text2" w:themeTint="BF"/>
          <w:szCs w:val="20"/>
          <w:shd w:val="clear" w:color="auto" w:fill="FFFFFF"/>
        </w:rPr>
        <w:t xml:space="preserve">. </w:t>
      </w:r>
      <w:commentRangeStart w:id="15"/>
      <w:r w:rsidRPr="00EC3774">
        <w:rPr>
          <w:rFonts w:ascii="Arial" w:hAnsi="Arial" w:cs="Arial"/>
          <w:color w:val="215E99" w:themeColor="text2" w:themeTint="BF"/>
          <w:szCs w:val="20"/>
          <w:shd w:val="clear" w:color="auto" w:fill="FFFFFF"/>
        </w:rPr>
        <w:t xml:space="preserve">Results showed </w:t>
      </w:r>
      <w:r w:rsidR="003E0D0A" w:rsidRPr="00EC3774">
        <w:rPr>
          <w:rFonts w:ascii="Arial" w:hAnsi="Arial" w:cs="Arial"/>
          <w:color w:val="215E99" w:themeColor="text2" w:themeTint="BF"/>
          <w:szCs w:val="20"/>
          <w:shd w:val="clear" w:color="auto" w:fill="FFFFFF"/>
        </w:rPr>
        <w:t xml:space="preserve">very little  (few hours) or </w:t>
      </w:r>
      <w:r w:rsidR="00EC6040" w:rsidRPr="00EC3774">
        <w:rPr>
          <w:rFonts w:ascii="Arial" w:hAnsi="Arial" w:cs="Arial"/>
          <w:color w:val="215E99" w:themeColor="text2" w:themeTint="BF"/>
          <w:szCs w:val="20"/>
          <w:shd w:val="clear" w:color="auto" w:fill="FFFFFF"/>
        </w:rPr>
        <w:t>non-existent</w:t>
      </w:r>
      <w:r w:rsidR="003E0D0A" w:rsidRPr="00EC3774">
        <w:rPr>
          <w:rFonts w:ascii="Arial" w:hAnsi="Arial" w:cs="Arial"/>
          <w:color w:val="215E99" w:themeColor="text2" w:themeTint="BF"/>
          <w:szCs w:val="20"/>
          <w:shd w:val="clear" w:color="auto" w:fill="FFFFFF"/>
        </w:rPr>
        <w:t xml:space="preserve"> time differences</w:t>
      </w:r>
      <w:r w:rsidR="005D3245" w:rsidRPr="00EC3774">
        <w:rPr>
          <w:rFonts w:ascii="Arial" w:hAnsi="Arial" w:cs="Arial"/>
          <w:color w:val="215E99" w:themeColor="text2" w:themeTint="BF"/>
          <w:szCs w:val="20"/>
          <w:shd w:val="clear" w:color="auto" w:fill="FFFFFF"/>
        </w:rPr>
        <w:t xml:space="preserve">, </w:t>
      </w:r>
      <w:commentRangeEnd w:id="15"/>
      <w:r w:rsidR="00EC6040" w:rsidRPr="00EC3774">
        <w:rPr>
          <w:rStyle w:val="Refdecomentario"/>
          <w:color w:val="215E99" w:themeColor="text2" w:themeTint="BF"/>
        </w:rPr>
        <w:commentReference w:id="15"/>
      </w:r>
      <w:r w:rsidR="005D3245" w:rsidRPr="00EC3774">
        <w:rPr>
          <w:rFonts w:ascii="Arial" w:hAnsi="Arial" w:cs="Arial"/>
          <w:color w:val="215E99" w:themeColor="text2" w:themeTint="BF"/>
          <w:szCs w:val="20"/>
          <w:shd w:val="clear" w:color="auto" w:fill="FFFFFF"/>
        </w:rPr>
        <w:t>meaning that once a rain episodes happens very rapidly surpass</w:t>
      </w:r>
      <w:r w:rsidR="00FA3389" w:rsidRPr="00EC3774">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the</w:t>
      </w:r>
      <w:r w:rsidR="003840B6" w:rsidRPr="00EC3774">
        <w:rPr>
          <w:rFonts w:ascii="Arial" w:hAnsi="Arial" w:cs="Arial"/>
          <w:color w:val="215E99" w:themeColor="text2" w:themeTint="BF"/>
          <w:szCs w:val="20"/>
          <w:shd w:val="clear" w:color="auto" w:fill="FFFFFF"/>
        </w:rPr>
        <w:t xml:space="preserve"> </w:t>
      </w:r>
      <w:r w:rsidR="00FA3389" w:rsidRPr="00EC3774">
        <w:rPr>
          <w:rFonts w:ascii="Arial" w:hAnsi="Arial" w:cs="Arial"/>
          <w:color w:val="215E99" w:themeColor="text2" w:themeTint="BF"/>
          <w:szCs w:val="20"/>
          <w:shd w:val="clear" w:color="auto" w:fill="FFFFFF"/>
        </w:rPr>
        <w:t>germination base water potential range limits.</w:t>
      </w:r>
      <w:r w:rsidR="00014148" w:rsidRPr="00EC3774">
        <w:rPr>
          <w:rFonts w:ascii="Arial" w:hAnsi="Arial" w:cs="Arial"/>
          <w:color w:val="215E99" w:themeColor="text2" w:themeTint="BF"/>
          <w:szCs w:val="20"/>
          <w:shd w:val="clear" w:color="auto" w:fill="FFFFFF"/>
        </w:rPr>
        <w:t xml:space="preserve"> These results suggest</w:t>
      </w:r>
      <w:r w:rsidR="00C12966">
        <w:rPr>
          <w:rFonts w:ascii="Arial" w:hAnsi="Arial" w:cs="Arial"/>
          <w:color w:val="215E99" w:themeColor="text2" w:themeTint="BF"/>
          <w:szCs w:val="20"/>
          <w:shd w:val="clear" w:color="auto" w:fill="FFFFFF"/>
        </w:rPr>
        <w:t xml:space="preserve"> a</w:t>
      </w:r>
      <w:r w:rsidR="00014148" w:rsidRPr="00EC3774">
        <w:rPr>
          <w:rFonts w:ascii="Arial" w:hAnsi="Arial" w:cs="Arial"/>
          <w:color w:val="215E99" w:themeColor="text2" w:themeTint="BF"/>
          <w:szCs w:val="20"/>
          <w:shd w:val="clear" w:color="auto" w:fill="FFFFFF"/>
        </w:rPr>
        <w:t xml:space="preserve"> limited</w:t>
      </w:r>
      <w:r w:rsidR="00275C66" w:rsidRPr="00EC3774">
        <w:rPr>
          <w:rFonts w:ascii="Arial" w:hAnsi="Arial" w:cs="Arial"/>
          <w:color w:val="215E99" w:themeColor="text2" w:themeTint="BF"/>
          <w:szCs w:val="20"/>
          <w:shd w:val="clear" w:color="auto" w:fill="FFFFFF"/>
        </w:rPr>
        <w:t xml:space="preserve"> </w:t>
      </w:r>
      <w:r w:rsidR="00014148" w:rsidRPr="00EC3774">
        <w:rPr>
          <w:rFonts w:ascii="Arial" w:hAnsi="Arial" w:cs="Arial"/>
          <w:color w:val="215E99" w:themeColor="text2" w:themeTint="BF"/>
          <w:szCs w:val="20"/>
          <w:shd w:val="clear" w:color="auto" w:fill="FFFFFF"/>
        </w:rPr>
        <w:t xml:space="preserve">ecological significance of base water potential in the field, </w:t>
      </w:r>
      <w:r w:rsidR="00910034" w:rsidRPr="00EC3774">
        <w:rPr>
          <w:rFonts w:ascii="Arial" w:hAnsi="Arial" w:cs="Arial"/>
          <w:color w:val="215E99" w:themeColor="text2" w:themeTint="BF"/>
          <w:szCs w:val="20"/>
          <w:shd w:val="clear" w:color="auto" w:fill="FFFFFF"/>
        </w:rPr>
        <w:t>even though</w:t>
      </w:r>
      <w:r w:rsidR="00014148" w:rsidRPr="00EC3774">
        <w:rPr>
          <w:rFonts w:ascii="Arial" w:hAnsi="Arial" w:cs="Arial"/>
          <w:color w:val="215E99" w:themeColor="text2" w:themeTint="BF"/>
          <w:szCs w:val="20"/>
          <w:shd w:val="clear" w:color="auto" w:fill="FFFFFF"/>
        </w:rPr>
        <w:t xml:space="preserve"> this species has been proven to germinate within</w:t>
      </w:r>
      <w:r w:rsidR="00AA376E" w:rsidRPr="00EC3774">
        <w:rPr>
          <w:rFonts w:ascii="Arial" w:hAnsi="Arial" w:cs="Arial"/>
          <w:color w:val="215E99" w:themeColor="text2" w:themeTint="BF"/>
          <w:szCs w:val="20"/>
          <w:shd w:val="clear" w:color="auto" w:fill="FFFFFF"/>
        </w:rPr>
        <w:t xml:space="preserve"> few hours</w:t>
      </w:r>
      <w:r w:rsidR="00910034" w:rsidRPr="00EC3774">
        <w:rPr>
          <w:rFonts w:ascii="Arial" w:hAnsi="Arial" w:cs="Arial"/>
          <w:color w:val="215E99" w:themeColor="text2" w:themeTint="BF"/>
          <w:szCs w:val="20"/>
          <w:shd w:val="clear" w:color="auto" w:fill="FFFFFF"/>
        </w:rPr>
        <w:t xml:space="preserve"> in the lab</w:t>
      </w:r>
      <w:r w:rsidR="00AA376E" w:rsidRPr="00EC3774">
        <w:rPr>
          <w:rFonts w:ascii="Arial" w:hAnsi="Arial" w:cs="Arial"/>
          <w:color w:val="215E99" w:themeColor="text2" w:themeTint="BF"/>
          <w:szCs w:val="20"/>
          <w:shd w:val="clear" w:color="auto" w:fill="FFFFFF"/>
        </w:rPr>
        <w:t xml:space="preserve">. We added this discussion in lines </w:t>
      </w:r>
      <w:r w:rsidR="00C12966">
        <w:rPr>
          <w:rFonts w:ascii="Arial" w:hAnsi="Arial" w:cs="Arial"/>
          <w:color w:val="215E99" w:themeColor="text2" w:themeTint="BF"/>
          <w:szCs w:val="20"/>
          <w:highlight w:val="yellow"/>
          <w:shd w:val="clear" w:color="auto" w:fill="FFFFFF"/>
        </w:rPr>
        <w:t>4</w:t>
      </w:r>
      <w:r w:rsidR="00C0321F">
        <w:rPr>
          <w:rFonts w:ascii="Arial" w:hAnsi="Arial" w:cs="Arial"/>
          <w:color w:val="215E99" w:themeColor="text2" w:themeTint="BF"/>
          <w:szCs w:val="20"/>
          <w:highlight w:val="yellow"/>
          <w:shd w:val="clear" w:color="auto" w:fill="FFFFFF"/>
        </w:rPr>
        <w:t>25-433</w:t>
      </w:r>
      <w:r w:rsidRPr="00EC3774">
        <w:rPr>
          <w:rFonts w:ascii="Arial" w:hAnsi="Arial" w:cs="Arial"/>
          <w:color w:val="215E99" w:themeColor="text2" w:themeTint="BF"/>
          <w:szCs w:val="20"/>
          <w:shd w:val="clear" w:color="auto" w:fill="FFFFFF"/>
        </w:rPr>
        <w:t>.</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L447 to 451 expand on points mentioned above, but L451-453 has less context. Can you offer more about whether and how base water potential for germination should be related to other aspects of seed regeneration? Was it related to dormancy in the current study?</w:t>
      </w:r>
    </w:p>
    <w:p w14:paraId="79200025" w14:textId="532A6059" w:rsidR="00883427" w:rsidRDefault="00F82F1A" w:rsidP="00072BF9">
      <w:pPr>
        <w:jc w:val="both"/>
        <w:rPr>
          <w:rFonts w:ascii="Arial" w:hAnsi="Arial" w:cs="Arial"/>
          <w:color w:val="242424"/>
          <w:szCs w:val="20"/>
        </w:rPr>
      </w:pPr>
      <w:r w:rsidRPr="004E361E">
        <w:rPr>
          <w:rFonts w:ascii="Arial" w:hAnsi="Arial" w:cs="Arial"/>
          <w:color w:val="215E99" w:themeColor="text2" w:themeTint="BF"/>
          <w:szCs w:val="20"/>
          <w:shd w:val="clear" w:color="auto" w:fill="FFFFFF"/>
        </w:rPr>
        <w:t>W</w:t>
      </w:r>
      <w:r w:rsidR="00BD7076" w:rsidRPr="004E361E">
        <w:rPr>
          <w:rFonts w:ascii="Arial" w:hAnsi="Arial" w:cs="Arial"/>
          <w:color w:val="215E99" w:themeColor="text2" w:themeTint="BF"/>
          <w:szCs w:val="20"/>
          <w:shd w:val="clear" w:color="auto" w:fill="FFFFFF"/>
        </w:rPr>
        <w:t>e</w:t>
      </w:r>
      <w:r w:rsidRPr="004E361E">
        <w:rPr>
          <w:rFonts w:ascii="Arial" w:hAnsi="Arial" w:cs="Arial"/>
          <w:color w:val="215E99" w:themeColor="text2" w:themeTint="BF"/>
          <w:szCs w:val="20"/>
          <w:shd w:val="clear" w:color="auto" w:fill="FFFFFF"/>
        </w:rPr>
        <w:t xml:space="preserve"> have </w:t>
      </w:r>
      <w:r w:rsidR="003840B6" w:rsidRPr="004E361E">
        <w:rPr>
          <w:rFonts w:ascii="Arial" w:hAnsi="Arial" w:cs="Arial"/>
          <w:color w:val="215E99" w:themeColor="text2" w:themeTint="BF"/>
          <w:szCs w:val="20"/>
          <w:shd w:val="clear" w:color="auto" w:fill="FFFFFF"/>
        </w:rPr>
        <w:t>expanded</w:t>
      </w:r>
      <w:r w:rsidRPr="004E361E">
        <w:rPr>
          <w:rFonts w:ascii="Arial" w:hAnsi="Arial" w:cs="Arial"/>
          <w:color w:val="215E99" w:themeColor="text2" w:themeTint="BF"/>
          <w:szCs w:val="20"/>
          <w:shd w:val="clear" w:color="auto" w:fill="FFFFFF"/>
        </w:rPr>
        <w:t xml:space="preserve"> the discussion in </w:t>
      </w:r>
      <w:r w:rsidRPr="004E361E">
        <w:rPr>
          <w:rFonts w:ascii="Arial" w:hAnsi="Arial" w:cs="Arial"/>
          <w:color w:val="215E99" w:themeColor="text2" w:themeTint="BF"/>
          <w:szCs w:val="20"/>
          <w:highlight w:val="yellow"/>
          <w:shd w:val="clear" w:color="auto" w:fill="FFFFFF"/>
        </w:rPr>
        <w:t>L</w:t>
      </w:r>
      <w:r w:rsidR="004E361E" w:rsidRPr="004E361E">
        <w:rPr>
          <w:rFonts w:ascii="Arial" w:hAnsi="Arial" w:cs="Arial"/>
          <w:color w:val="215E99" w:themeColor="text2" w:themeTint="BF"/>
          <w:szCs w:val="20"/>
          <w:highlight w:val="yellow"/>
          <w:shd w:val="clear" w:color="auto" w:fill="FFFFFF"/>
        </w:rPr>
        <w:t xml:space="preserve"> </w:t>
      </w:r>
      <w:r w:rsidR="008836E4">
        <w:rPr>
          <w:rFonts w:ascii="Arial" w:hAnsi="Arial" w:cs="Arial"/>
          <w:color w:val="215E99" w:themeColor="text2" w:themeTint="BF"/>
          <w:szCs w:val="20"/>
          <w:highlight w:val="yellow"/>
          <w:shd w:val="clear" w:color="auto" w:fill="FFFFFF"/>
        </w:rPr>
        <w:t>492-501</w:t>
      </w:r>
      <w:r w:rsidRPr="004E361E">
        <w:rPr>
          <w:rFonts w:ascii="Arial" w:hAnsi="Arial" w:cs="Arial"/>
          <w:color w:val="215E99" w:themeColor="text2" w:themeTint="BF"/>
          <w:szCs w:val="20"/>
          <w:shd w:val="clear" w:color="auto" w:fill="FFFFFF"/>
        </w:rPr>
        <w:t xml:space="preserve">. The differences to reach </w:t>
      </w:r>
      <w:r w:rsidR="004E361E" w:rsidRPr="004E361E">
        <w:rPr>
          <w:rFonts w:ascii="Arial" w:hAnsi="Arial" w:cs="Arial"/>
          <w:color w:val="215E99" w:themeColor="text2" w:themeTint="BF"/>
          <w:szCs w:val="20"/>
          <w:shd w:val="clear" w:color="auto" w:fill="FFFFFF"/>
        </w:rPr>
        <w:t xml:space="preserve">germination </w:t>
      </w:r>
      <w:r w:rsidRPr="004E361E">
        <w:rPr>
          <w:rFonts w:ascii="Arial" w:hAnsi="Arial" w:cs="Arial"/>
          <w:color w:val="215E99" w:themeColor="text2" w:themeTint="BF"/>
          <w:szCs w:val="20"/>
          <w:shd w:val="clear" w:color="auto" w:fill="FFFFFF"/>
        </w:rPr>
        <w:t>base water potential, thus the time when germination can start</w:t>
      </w:r>
      <w:r w:rsidR="004E361E" w:rsidRPr="004E361E">
        <w:rPr>
          <w:rFonts w:ascii="Arial" w:hAnsi="Arial" w:cs="Arial"/>
          <w:color w:val="215E99" w:themeColor="text2" w:themeTint="BF"/>
          <w:szCs w:val="20"/>
          <w:shd w:val="clear" w:color="auto" w:fill="FFFFFF"/>
        </w:rPr>
        <w:t xml:space="preserve">, might be </w:t>
      </w:r>
      <w:r w:rsidRPr="004E361E">
        <w:rPr>
          <w:rFonts w:ascii="Arial" w:hAnsi="Arial" w:cs="Arial"/>
          <w:color w:val="215E99" w:themeColor="text2" w:themeTint="BF"/>
          <w:szCs w:val="20"/>
          <w:shd w:val="clear" w:color="auto" w:fill="FFFFFF"/>
        </w:rPr>
        <w:t>influencing seedling development times, considered highly vulnerable</w:t>
      </w:r>
      <w:r w:rsidR="004E361E" w:rsidRPr="004E361E">
        <w:rPr>
          <w:rFonts w:ascii="Arial" w:hAnsi="Arial" w:cs="Arial"/>
          <w:color w:val="215E99" w:themeColor="text2" w:themeTint="BF"/>
          <w:szCs w:val="20"/>
          <w:shd w:val="clear" w:color="auto" w:fill="FFFFFF"/>
        </w:rPr>
        <w:t xml:space="preserve">, </w:t>
      </w:r>
      <w:r w:rsidRPr="004E361E">
        <w:rPr>
          <w:rFonts w:ascii="Arial" w:hAnsi="Arial" w:cs="Arial"/>
          <w:color w:val="215E99" w:themeColor="text2" w:themeTint="BF"/>
          <w:szCs w:val="20"/>
          <w:shd w:val="clear" w:color="auto" w:fill="FFFFFF"/>
        </w:rPr>
        <w:t xml:space="preserve"> as well as rehydration cycles </w:t>
      </w:r>
      <w:r w:rsidR="004E361E" w:rsidRPr="004E361E">
        <w:rPr>
          <w:rFonts w:ascii="Arial" w:hAnsi="Arial" w:cs="Arial"/>
          <w:color w:val="215E99" w:themeColor="text2" w:themeTint="BF"/>
          <w:szCs w:val="20"/>
          <w:shd w:val="clear" w:color="auto" w:fill="FFFFFF"/>
        </w:rPr>
        <w:t xml:space="preserve">in the soil seed bank, which </w:t>
      </w:r>
      <w:r w:rsidRPr="004E361E">
        <w:rPr>
          <w:rFonts w:ascii="Arial" w:hAnsi="Arial" w:cs="Arial"/>
          <w:color w:val="215E99" w:themeColor="text2" w:themeTint="BF"/>
          <w:szCs w:val="20"/>
          <w:shd w:val="clear" w:color="auto" w:fill="FFFFFF"/>
        </w:rPr>
        <w:t>can modify seed soil persistence</w:t>
      </w:r>
      <w:r w:rsidR="004E361E" w:rsidRPr="004E361E">
        <w:rPr>
          <w:rFonts w:ascii="Arial" w:hAnsi="Arial" w:cs="Arial"/>
          <w:color w:val="215E99" w:themeColor="text2" w:themeTint="BF"/>
          <w:szCs w:val="20"/>
          <w:shd w:val="clear" w:color="auto" w:fill="FFFFFF"/>
        </w:rPr>
        <w:t xml:space="preserve"> and viability</w:t>
      </w:r>
      <w:r w:rsidRPr="004E361E">
        <w:rPr>
          <w:rFonts w:ascii="Arial" w:hAnsi="Arial" w:cs="Arial"/>
          <w:color w:val="215E99" w:themeColor="text2" w:themeTint="BF"/>
          <w:szCs w:val="20"/>
          <w:shd w:val="clear" w:color="auto" w:fill="FFFFFF"/>
        </w:rPr>
        <w:t xml:space="preserve">. </w:t>
      </w:r>
      <w:r w:rsidR="0081373A" w:rsidRPr="00A61344">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L454-461 I echo my comments from above with a reminder here that this study shows an important trend, but cannot directly demonstrate that base water potential influences fitness, success, or performance in the field, or that this level of observed variation translates to meaningful differences in germination timing</w:t>
      </w:r>
      <w:r w:rsidR="00072BF9">
        <w:rPr>
          <w:rFonts w:ascii="Arial" w:hAnsi="Arial" w:cs="Arial"/>
          <w:color w:val="242424"/>
          <w:szCs w:val="20"/>
          <w:shd w:val="clear" w:color="auto" w:fill="FFFFFF"/>
        </w:rPr>
        <w:t xml:space="preserve"> </w:t>
      </w:r>
      <w:r w:rsidR="0081373A" w:rsidRPr="002A1CE6">
        <w:rPr>
          <w:rFonts w:ascii="Arial" w:hAnsi="Arial" w:cs="Arial"/>
          <w:color w:val="242424"/>
          <w:szCs w:val="20"/>
          <w:shd w:val="clear" w:color="auto" w:fill="FFFFFF"/>
        </w:rPr>
        <w:t>that will influence outcomes in different climatic contexts. It is an important first step, and these are all future directions of study. So I might pare these statements back, or build clear support for them throughout the discussion with more direct evidence from other studies, if they exist.</w:t>
      </w:r>
    </w:p>
    <w:p w14:paraId="2AE49E2C" w14:textId="77777777" w:rsidR="003840B6" w:rsidRDefault="00883427" w:rsidP="00915503">
      <w:pPr>
        <w:jc w:val="both"/>
        <w:rPr>
          <w:rFonts w:ascii="Arial" w:hAnsi="Arial" w:cs="Arial"/>
          <w:color w:val="242424"/>
          <w:szCs w:val="20"/>
          <w:shd w:val="clear" w:color="auto" w:fill="FFFFFF"/>
        </w:rPr>
      </w:pPr>
      <w:r w:rsidRPr="00A61344">
        <w:rPr>
          <w:rFonts w:ascii="Arial" w:hAnsi="Arial" w:cs="Arial"/>
          <w:color w:val="215E99" w:themeColor="text2" w:themeTint="BF"/>
          <w:szCs w:val="20"/>
        </w:rPr>
        <w:t>We agree</w:t>
      </w:r>
      <w:r w:rsidR="00126FB2" w:rsidRPr="00A61344">
        <w:rPr>
          <w:rFonts w:ascii="Arial" w:hAnsi="Arial" w:cs="Arial"/>
          <w:color w:val="215E99" w:themeColor="text2" w:themeTint="BF"/>
          <w:szCs w:val="20"/>
        </w:rPr>
        <w:t xml:space="preserve"> and have </w:t>
      </w:r>
      <w:r w:rsidR="00A61344" w:rsidRPr="00A61344">
        <w:rPr>
          <w:rFonts w:ascii="Arial" w:hAnsi="Arial" w:cs="Arial"/>
          <w:color w:val="215E99" w:themeColor="text2" w:themeTint="BF"/>
          <w:szCs w:val="20"/>
        </w:rPr>
        <w:t>tone down the statements</w:t>
      </w:r>
      <w:r w:rsidRPr="00A61344">
        <w:rPr>
          <w:rFonts w:ascii="Arial" w:hAnsi="Arial" w:cs="Arial"/>
          <w:color w:val="215E99" w:themeColor="text2" w:themeTint="BF"/>
          <w:szCs w:val="20"/>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p>
    <w:p w14:paraId="6AE26205" w14:textId="77777777" w:rsidR="003840B6" w:rsidRDefault="003840B6" w:rsidP="00915503">
      <w:pPr>
        <w:jc w:val="both"/>
        <w:rPr>
          <w:rFonts w:ascii="Arial" w:hAnsi="Arial" w:cs="Arial"/>
          <w:color w:val="242424"/>
          <w:szCs w:val="20"/>
          <w:shd w:val="clear" w:color="auto" w:fill="FFFFFF"/>
        </w:rPr>
      </w:pPr>
    </w:p>
    <w:p w14:paraId="036883E6" w14:textId="582A53EC" w:rsidR="003840B6" w:rsidRDefault="0081373A" w:rsidP="00915503">
      <w:pPr>
        <w:jc w:val="both"/>
        <w:rPr>
          <w:rFonts w:ascii="Arial" w:hAnsi="Arial" w:cs="Arial"/>
          <w:color w:val="242424"/>
          <w:szCs w:val="20"/>
          <w:shd w:val="clear" w:color="auto" w:fill="FFFFFF"/>
        </w:rPr>
      </w:pPr>
      <w:r w:rsidRPr="002A1CE6">
        <w:rPr>
          <w:rFonts w:ascii="Arial" w:hAnsi="Arial" w:cs="Arial"/>
          <w:color w:val="242424"/>
          <w:szCs w:val="20"/>
          <w:shd w:val="clear" w:color="auto" w:fill="FFFFFF"/>
        </w:rPr>
        <w:t>Reviewer: 2</w:t>
      </w:r>
    </w:p>
    <w:p w14:paraId="3D387C82" w14:textId="79105A63" w:rsidR="00883427" w:rsidRDefault="0081373A" w:rsidP="00915503">
      <w:pPr>
        <w:jc w:val="both"/>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rPr>
        <w:br/>
      </w:r>
      <w:r w:rsidRPr="002A1CE6">
        <w:rPr>
          <w:rFonts w:ascii="Arial" w:hAnsi="Arial" w:cs="Arial"/>
          <w:color w:val="242424"/>
          <w:szCs w:val="20"/>
          <w:shd w:val="clear" w:color="auto" w:fill="FFFFFF"/>
        </w:rPr>
        <w:t>Comments to the Corresponding author</w:t>
      </w:r>
      <w:r w:rsidRPr="002A1CE6">
        <w:rPr>
          <w:rFonts w:ascii="Arial" w:hAnsi="Arial" w:cs="Arial"/>
          <w:color w:val="242424"/>
          <w:szCs w:val="20"/>
        </w:rPr>
        <w:br/>
      </w:r>
      <w:r w:rsidRPr="002A1CE6">
        <w:rPr>
          <w:rFonts w:ascii="Arial" w:hAnsi="Arial" w:cs="Arial"/>
          <w:color w:val="242424"/>
          <w:szCs w:val="20"/>
          <w:shd w:val="clear" w:color="auto" w:fill="FFFFFF"/>
        </w:rPr>
        <w:t>This manuscript details a highly important and understudied aspect of seed ecology research – the water thresholds for required for germination – linking field conditions with a laboratory study and using PEG to regulate the amount of water available for germinating seeds.</w:t>
      </w:r>
    </w:p>
    <w:p w14:paraId="1C993F7E" w14:textId="77777777" w:rsidR="00883427" w:rsidRDefault="00883427" w:rsidP="00915503">
      <w:pPr>
        <w:jc w:val="both"/>
        <w:rPr>
          <w:rFonts w:ascii="Arial" w:hAnsi="Arial" w:cs="Arial"/>
          <w:color w:val="242424"/>
          <w:szCs w:val="20"/>
          <w:shd w:val="clear" w:color="auto" w:fill="FFFFFF"/>
        </w:rPr>
      </w:pPr>
      <w:r w:rsidRPr="00C661AD">
        <w:rPr>
          <w:rFonts w:ascii="Arial" w:hAnsi="Arial" w:cs="Arial"/>
          <w:color w:val="215E99" w:themeColor="text2" w:themeTint="BF"/>
          <w:szCs w:val="20"/>
        </w:rPr>
        <w:t>We appreciate the Reviewer 2 positive opinion about our research. We appreciate all the comments and suggestions, which have been incorporated in the manuscript and discussed in the comments down below. We think the new manuscript has improved through the reviewing process.</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 xml:space="preserve">The Introduction is well structured and written and out the study into context, including couching the topic in terms of its functional importance and referring to the theory behind hydro-time models. The hypothesis and rationale for the study is well developed, </w:t>
      </w:r>
      <w:r w:rsidR="0081373A" w:rsidRPr="002A1CE6">
        <w:rPr>
          <w:rFonts w:ascii="Arial" w:hAnsi="Arial" w:cs="Arial"/>
          <w:color w:val="242424"/>
          <w:szCs w:val="20"/>
          <w:shd w:val="clear" w:color="auto" w:fill="FFFFFF"/>
        </w:rPr>
        <w:lastRenderedPageBreak/>
        <w:t>however I would have preferred some more specifically articulated aims for the study, to indicate the details of the various components of the study.</w:t>
      </w:r>
    </w:p>
    <w:p w14:paraId="4E9B2630" w14:textId="57F90A31" w:rsidR="00883427" w:rsidRDefault="00883427" w:rsidP="00176D79">
      <w:pPr>
        <w:jc w:val="both"/>
        <w:rPr>
          <w:rFonts w:ascii="Arial" w:hAnsi="Arial" w:cs="Arial"/>
          <w:color w:val="242424"/>
          <w:szCs w:val="20"/>
          <w:shd w:val="clear" w:color="auto" w:fill="FFFFFF"/>
        </w:rPr>
      </w:pPr>
      <w:r w:rsidRPr="000D6035">
        <w:rPr>
          <w:rFonts w:ascii="Arial" w:hAnsi="Arial" w:cs="Arial"/>
          <w:color w:val="215E99" w:themeColor="text2" w:themeTint="BF"/>
          <w:szCs w:val="20"/>
          <w:shd w:val="clear" w:color="auto" w:fill="FFFFFF"/>
        </w:rPr>
        <w:t xml:space="preserve">We agreed and have explicitly added the aim of the study in </w:t>
      </w:r>
      <w:r w:rsidR="000D6035" w:rsidRPr="000D6035">
        <w:rPr>
          <w:rFonts w:ascii="Arial" w:hAnsi="Arial" w:cs="Arial"/>
          <w:color w:val="215E99" w:themeColor="text2" w:themeTint="BF"/>
          <w:szCs w:val="20"/>
          <w:highlight w:val="yellow"/>
          <w:shd w:val="clear" w:color="auto" w:fill="FFFFFF"/>
        </w:rPr>
        <w:t>L</w:t>
      </w:r>
      <w:r w:rsidR="006066AF">
        <w:rPr>
          <w:rFonts w:ascii="Arial" w:hAnsi="Arial" w:cs="Arial"/>
          <w:color w:val="215E99" w:themeColor="text2" w:themeTint="BF"/>
          <w:szCs w:val="20"/>
          <w:highlight w:val="yellow"/>
          <w:shd w:val="clear" w:color="auto" w:fill="FFFFFF"/>
        </w:rPr>
        <w:t>121-</w:t>
      </w:r>
      <w:r w:rsidR="000D6035" w:rsidRPr="000D6035">
        <w:rPr>
          <w:rFonts w:ascii="Arial" w:hAnsi="Arial" w:cs="Arial"/>
          <w:color w:val="215E99" w:themeColor="text2" w:themeTint="BF"/>
          <w:szCs w:val="20"/>
          <w:highlight w:val="yellow"/>
          <w:shd w:val="clear" w:color="auto" w:fill="FFFFFF"/>
        </w:rPr>
        <w:t>122</w:t>
      </w:r>
      <w:r w:rsidRPr="000D6035">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The Methods are clear and suitable to test the hypotheses. Did you also consider whether cold-stratification would be useful to alleviate dormancy in this species – given that some seeds in the wild may persist under snow through winter and then germinate the following growing season?</w:t>
      </w:r>
    </w:p>
    <w:p w14:paraId="7C058969" w14:textId="2D47CBBE" w:rsidR="00242AA7" w:rsidRDefault="00883427" w:rsidP="00176D79">
      <w:pPr>
        <w:jc w:val="both"/>
        <w:rPr>
          <w:rFonts w:ascii="Arial" w:hAnsi="Arial" w:cs="Arial"/>
          <w:color w:val="242424"/>
          <w:szCs w:val="20"/>
          <w:shd w:val="clear" w:color="auto" w:fill="FFFFFF"/>
        </w:rPr>
      </w:pPr>
      <w:r w:rsidRPr="00176D79">
        <w:rPr>
          <w:rFonts w:ascii="Arial" w:hAnsi="Arial" w:cs="Arial"/>
          <w:color w:val="215E99" w:themeColor="text2" w:themeTint="BF"/>
          <w:szCs w:val="20"/>
          <w:shd w:val="clear" w:color="auto" w:fill="FFFFFF"/>
        </w:rPr>
        <w:t>Yes, we</w:t>
      </w:r>
      <w:r w:rsidR="00222B4C">
        <w:rPr>
          <w:rFonts w:ascii="Arial" w:hAnsi="Arial" w:cs="Arial"/>
          <w:color w:val="215E99" w:themeColor="text2" w:themeTint="BF"/>
          <w:szCs w:val="20"/>
          <w:shd w:val="clear" w:color="auto" w:fill="FFFFFF"/>
        </w:rPr>
        <w:t xml:space="preserve"> did considered </w:t>
      </w:r>
      <w:r w:rsidR="00731E41">
        <w:rPr>
          <w:rFonts w:ascii="Arial" w:hAnsi="Arial" w:cs="Arial"/>
          <w:color w:val="215E99" w:themeColor="text2" w:themeTint="BF"/>
          <w:szCs w:val="20"/>
          <w:shd w:val="clear" w:color="auto" w:fill="FFFFFF"/>
        </w:rPr>
        <w:t xml:space="preserve">it, </w:t>
      </w:r>
      <w:r w:rsidR="00222B4C">
        <w:rPr>
          <w:rFonts w:ascii="Arial" w:hAnsi="Arial" w:cs="Arial"/>
          <w:color w:val="215E99" w:themeColor="text2" w:themeTint="BF"/>
          <w:szCs w:val="20"/>
          <w:shd w:val="clear" w:color="auto" w:fill="FFFFFF"/>
        </w:rPr>
        <w:t>nevertheless</w:t>
      </w:r>
      <w:r w:rsidR="00731E41">
        <w:rPr>
          <w:rFonts w:ascii="Arial" w:hAnsi="Arial" w:cs="Arial"/>
          <w:color w:val="215E99" w:themeColor="text2" w:themeTint="BF"/>
          <w:szCs w:val="20"/>
          <w:shd w:val="clear" w:color="auto" w:fill="FFFFFF"/>
        </w:rPr>
        <w:t>,</w:t>
      </w:r>
      <w:r w:rsidR="00222B4C">
        <w:rPr>
          <w:rFonts w:ascii="Arial" w:hAnsi="Arial" w:cs="Arial"/>
          <w:color w:val="215E99" w:themeColor="text2" w:themeTint="BF"/>
          <w:szCs w:val="20"/>
          <w:shd w:val="clear" w:color="auto" w:fill="FFFFFF"/>
        </w:rPr>
        <w:t xml:space="preserve"> </w:t>
      </w:r>
      <w:r w:rsidR="00731E41">
        <w:rPr>
          <w:rFonts w:ascii="Arial" w:hAnsi="Arial" w:cs="Arial"/>
          <w:color w:val="215E99" w:themeColor="text2" w:themeTint="BF"/>
          <w:szCs w:val="20"/>
          <w:shd w:val="clear" w:color="auto" w:fill="FFFFFF"/>
        </w:rPr>
        <w:t xml:space="preserve">we had </w:t>
      </w:r>
      <w:r w:rsidR="00222B4C">
        <w:rPr>
          <w:rFonts w:ascii="Arial" w:hAnsi="Arial" w:cs="Arial"/>
          <w:color w:val="215E99" w:themeColor="text2" w:themeTint="BF"/>
          <w:szCs w:val="20"/>
          <w:shd w:val="clear" w:color="auto" w:fill="FFFFFF"/>
        </w:rPr>
        <w:t xml:space="preserve">previous </w:t>
      </w:r>
      <w:r w:rsidR="00EB562C">
        <w:rPr>
          <w:rFonts w:ascii="Arial" w:hAnsi="Arial" w:cs="Arial"/>
          <w:color w:val="215E99" w:themeColor="text2" w:themeTint="BF"/>
          <w:szCs w:val="20"/>
          <w:shd w:val="clear" w:color="auto" w:fill="FFFFFF"/>
        </w:rPr>
        <w:t>knowledge available from a</w:t>
      </w:r>
      <w:r w:rsidR="00C0440C">
        <w:rPr>
          <w:rFonts w:ascii="Arial" w:hAnsi="Arial" w:cs="Arial"/>
          <w:color w:val="215E99" w:themeColor="text2" w:themeTint="BF"/>
          <w:szCs w:val="20"/>
          <w:shd w:val="clear" w:color="auto" w:fill="FFFFFF"/>
        </w:rPr>
        <w:t xml:space="preserve"> </w:t>
      </w:r>
      <w:r w:rsidR="00222B4C" w:rsidRPr="00176D79">
        <w:rPr>
          <w:rFonts w:ascii="Arial" w:hAnsi="Arial" w:cs="Arial"/>
          <w:color w:val="215E99" w:themeColor="text2" w:themeTint="BF"/>
          <w:szCs w:val="20"/>
          <w:shd w:val="clear" w:color="auto" w:fill="FFFFFF"/>
        </w:rPr>
        <w:t xml:space="preserve">germination phenology </w:t>
      </w:r>
      <w:r w:rsidR="00222B4C">
        <w:rPr>
          <w:rFonts w:ascii="Arial" w:hAnsi="Arial" w:cs="Arial"/>
          <w:color w:val="215E99" w:themeColor="text2" w:themeTint="BF"/>
          <w:szCs w:val="20"/>
          <w:shd w:val="clear" w:color="auto" w:fill="FFFFFF"/>
        </w:rPr>
        <w:t xml:space="preserve">experiments </w:t>
      </w:r>
      <w:r w:rsidR="00222B4C" w:rsidRPr="00176D79">
        <w:rPr>
          <w:rFonts w:ascii="Arial" w:hAnsi="Arial" w:cs="Arial"/>
          <w:color w:val="215E99" w:themeColor="text2" w:themeTint="BF"/>
          <w:szCs w:val="20"/>
          <w:shd w:val="clear" w:color="auto" w:fill="FFFFFF"/>
        </w:rPr>
        <w:t>mimicking field temperatures</w:t>
      </w:r>
      <w:r w:rsidR="00222B4C">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for</w:t>
      </w:r>
      <w:r w:rsidRPr="00176D79">
        <w:rPr>
          <w:rFonts w:ascii="Arial" w:hAnsi="Arial" w:cs="Arial"/>
          <w:color w:val="215E99" w:themeColor="text2" w:themeTint="BF"/>
          <w:szCs w:val="20"/>
          <w:shd w:val="clear" w:color="auto" w:fill="FFFFFF"/>
        </w:rPr>
        <w:t xml:space="preserve"> the same species, now under review in another peer-reviewed journal. In </w:t>
      </w:r>
      <w:r w:rsidR="003840B6">
        <w:rPr>
          <w:rFonts w:ascii="Arial" w:hAnsi="Arial" w:cs="Arial"/>
          <w:color w:val="215E99" w:themeColor="text2" w:themeTint="BF"/>
          <w:szCs w:val="20"/>
          <w:shd w:val="clear" w:color="auto" w:fill="FFFFFF"/>
        </w:rPr>
        <w:t>that</w:t>
      </w:r>
      <w:r w:rsidR="003840B6" w:rsidRPr="00176D79">
        <w:rPr>
          <w:rFonts w:ascii="Arial" w:hAnsi="Arial" w:cs="Arial"/>
          <w:color w:val="215E99" w:themeColor="text2" w:themeTint="BF"/>
          <w:szCs w:val="20"/>
          <w:shd w:val="clear" w:color="auto" w:fill="FFFFFF"/>
        </w:rPr>
        <w:t xml:space="preserve"> </w:t>
      </w:r>
      <w:r w:rsidRPr="00176D79">
        <w:rPr>
          <w:rFonts w:ascii="Arial" w:hAnsi="Arial" w:cs="Arial"/>
          <w:color w:val="215E99" w:themeColor="text2" w:themeTint="BF"/>
          <w:szCs w:val="20"/>
          <w:shd w:val="clear" w:color="auto" w:fill="FFFFFF"/>
        </w:rPr>
        <w:t>experiment, the focal species germinate</w:t>
      </w:r>
      <w:r w:rsidR="003840B6">
        <w:rPr>
          <w:rFonts w:ascii="Arial" w:hAnsi="Arial" w:cs="Arial"/>
          <w:color w:val="215E99" w:themeColor="text2" w:themeTint="BF"/>
          <w:szCs w:val="20"/>
          <w:shd w:val="clear" w:color="auto" w:fill="FFFFFF"/>
        </w:rPr>
        <w:t>s</w:t>
      </w:r>
      <w:r w:rsidRPr="00176D79">
        <w:rPr>
          <w:rFonts w:ascii="Arial" w:hAnsi="Arial" w:cs="Arial"/>
          <w:color w:val="215E99" w:themeColor="text2" w:themeTint="BF"/>
          <w:szCs w:val="20"/>
          <w:shd w:val="clear" w:color="auto" w:fill="FFFFFF"/>
        </w:rPr>
        <w:t xml:space="preserve"> to 100% in autumn conditions between September and November, most of the seeds within the first two weeks</w:t>
      </w:r>
      <w:r w:rsidR="000F6F81">
        <w:rPr>
          <w:rFonts w:ascii="Arial" w:hAnsi="Arial" w:cs="Arial"/>
          <w:color w:val="215E99" w:themeColor="text2" w:themeTint="BF"/>
          <w:szCs w:val="20"/>
          <w:shd w:val="clear" w:color="auto" w:fill="FFFFFF"/>
        </w:rPr>
        <w:t xml:space="preserve"> without the need for cold stratification</w:t>
      </w:r>
      <w:r w:rsidRPr="00176D79">
        <w:rPr>
          <w:rFonts w:ascii="Arial" w:hAnsi="Arial" w:cs="Arial"/>
          <w:color w:val="215E99" w:themeColor="text2" w:themeTint="BF"/>
          <w:szCs w:val="20"/>
          <w:shd w:val="clear" w:color="auto" w:fill="FFFFFF"/>
        </w:rPr>
        <w:t>. Considering these results, we decided to test responses to water stress when  germination</w:t>
      </w:r>
      <w:r w:rsidR="003840B6">
        <w:rPr>
          <w:rFonts w:ascii="Arial" w:hAnsi="Arial" w:cs="Arial"/>
          <w:color w:val="215E99" w:themeColor="text2" w:themeTint="BF"/>
          <w:szCs w:val="20"/>
          <w:shd w:val="clear" w:color="auto" w:fill="FFFFFF"/>
        </w:rPr>
        <w:t xml:space="preserve"> actually occurs</w:t>
      </w:r>
      <w:r w:rsidRPr="00176D79">
        <w:rPr>
          <w:rFonts w:ascii="Arial" w:hAnsi="Arial" w:cs="Arial"/>
          <w:color w:val="215E99" w:themeColor="text2" w:themeTint="BF"/>
          <w:szCs w:val="20"/>
          <w:shd w:val="clear" w:color="auto" w:fill="FFFFFF"/>
        </w:rPr>
        <w:t xml:space="preserve"> in the field. More clarification has been added in methods </w:t>
      </w:r>
      <w:r w:rsidR="00987808" w:rsidRPr="00176D79">
        <w:rPr>
          <w:rFonts w:ascii="Arial" w:hAnsi="Arial" w:cs="Arial"/>
          <w:color w:val="215E99" w:themeColor="text2" w:themeTint="BF"/>
          <w:szCs w:val="20"/>
          <w:highlight w:val="yellow"/>
          <w:shd w:val="clear" w:color="auto" w:fill="FFFFFF"/>
        </w:rPr>
        <w:t xml:space="preserve">L </w:t>
      </w:r>
      <w:r w:rsidR="00372D54" w:rsidRPr="00176D79">
        <w:rPr>
          <w:rFonts w:ascii="Arial" w:hAnsi="Arial" w:cs="Arial"/>
          <w:color w:val="215E99" w:themeColor="text2" w:themeTint="BF"/>
          <w:szCs w:val="20"/>
          <w:highlight w:val="yellow"/>
          <w:shd w:val="clear" w:color="auto" w:fill="FFFFFF"/>
        </w:rPr>
        <w:t>2</w:t>
      </w:r>
      <w:r w:rsidR="0089629D">
        <w:rPr>
          <w:rFonts w:ascii="Arial" w:hAnsi="Arial" w:cs="Arial"/>
          <w:color w:val="215E99" w:themeColor="text2" w:themeTint="BF"/>
          <w:szCs w:val="20"/>
          <w:highlight w:val="yellow"/>
          <w:shd w:val="clear" w:color="auto" w:fill="FFFFFF"/>
        </w:rPr>
        <w:t>32-236</w:t>
      </w:r>
      <w:r w:rsidRPr="00176D79">
        <w:rPr>
          <w:rFonts w:ascii="Arial" w:hAnsi="Arial" w:cs="Arial"/>
          <w:color w:val="215E99" w:themeColor="text2" w:themeTint="BF"/>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In the germination experiment at 20C with the PEG solutions, did condensation (water droplets) appear inside the petri dishes, and if so, how did you deal with this issue given that the you’re trying to control the amount of water available to the seeds? Also, please explain how you tested that the water potentials in the petri-dishes in this experiment to ensure they were accurate.</w:t>
      </w:r>
    </w:p>
    <w:p w14:paraId="5D46E70F" w14:textId="694E3D9B" w:rsidR="00242AA7" w:rsidRDefault="00242AA7" w:rsidP="00A309ED">
      <w:pPr>
        <w:jc w:val="both"/>
        <w:rPr>
          <w:rFonts w:ascii="Arial" w:hAnsi="Arial" w:cs="Arial"/>
          <w:color w:val="242424"/>
          <w:szCs w:val="20"/>
          <w:shd w:val="clear" w:color="auto" w:fill="FFFFFF"/>
        </w:rPr>
      </w:pPr>
      <w:r w:rsidRPr="00A309ED">
        <w:rPr>
          <w:rFonts w:ascii="Arial" w:hAnsi="Arial" w:cs="Arial"/>
          <w:color w:val="215E99" w:themeColor="text2" w:themeTint="BF"/>
          <w:szCs w:val="20"/>
          <w:shd w:val="clear" w:color="auto" w:fill="FFFFFF"/>
        </w:rPr>
        <w:t xml:space="preserve">We appreciate the comment and </w:t>
      </w:r>
      <w:r w:rsidR="003840B6" w:rsidRPr="00A309ED">
        <w:rPr>
          <w:rFonts w:ascii="Arial" w:hAnsi="Arial" w:cs="Arial"/>
          <w:color w:val="215E99" w:themeColor="text2" w:themeTint="BF"/>
          <w:szCs w:val="20"/>
          <w:shd w:val="clear" w:color="auto" w:fill="FFFFFF"/>
        </w:rPr>
        <w:t>add</w:t>
      </w:r>
      <w:r w:rsidRPr="00A309ED">
        <w:rPr>
          <w:rFonts w:ascii="Arial" w:hAnsi="Arial" w:cs="Arial"/>
          <w:color w:val="215E99" w:themeColor="text2" w:themeTint="BF"/>
          <w:szCs w:val="20"/>
          <w:shd w:val="clear" w:color="auto" w:fill="FFFFFF"/>
        </w:rPr>
        <w:t xml:space="preserve"> more details in methods </w:t>
      </w:r>
      <w:r w:rsidRPr="00A309ED">
        <w:rPr>
          <w:rFonts w:ascii="Arial" w:hAnsi="Arial" w:cs="Arial"/>
          <w:color w:val="215E99" w:themeColor="text2" w:themeTint="BF"/>
          <w:szCs w:val="20"/>
          <w:highlight w:val="yellow"/>
          <w:shd w:val="clear" w:color="auto" w:fill="FFFFFF"/>
        </w:rPr>
        <w:t xml:space="preserve">L </w:t>
      </w:r>
      <w:r w:rsidR="00A309ED" w:rsidRPr="00A309ED">
        <w:rPr>
          <w:rFonts w:ascii="Arial" w:hAnsi="Arial" w:cs="Arial"/>
          <w:color w:val="215E99" w:themeColor="text2" w:themeTint="BF"/>
          <w:szCs w:val="20"/>
          <w:highlight w:val="yellow"/>
          <w:shd w:val="clear" w:color="auto" w:fill="FFFFFF"/>
        </w:rPr>
        <w:t>2</w:t>
      </w:r>
      <w:r w:rsidR="00F04E30">
        <w:rPr>
          <w:rFonts w:ascii="Arial" w:hAnsi="Arial" w:cs="Arial"/>
          <w:color w:val="215E99" w:themeColor="text2" w:themeTint="BF"/>
          <w:szCs w:val="20"/>
          <w:highlight w:val="yellow"/>
          <w:shd w:val="clear" w:color="auto" w:fill="FFFFFF"/>
        </w:rPr>
        <w:t>61-266</w:t>
      </w:r>
      <w:r w:rsidRPr="00A309ED">
        <w:rPr>
          <w:rFonts w:ascii="Arial" w:hAnsi="Arial" w:cs="Arial"/>
          <w:color w:val="215E99" w:themeColor="text2" w:themeTint="BF"/>
          <w:szCs w:val="20"/>
          <w:shd w:val="clear" w:color="auto" w:fill="FFFFFF"/>
        </w:rPr>
        <w:t>. Condensation did not happen due to the daily checks being done, nevertheless each petri dish was not open for more than a few seconds a day, so we assume low effects of evaporation because the germination experiment only last 28 days</w:t>
      </w:r>
      <w:r w:rsidR="003840B6">
        <w:rPr>
          <w:rFonts w:ascii="Arial" w:hAnsi="Arial" w:cs="Arial"/>
          <w:color w:val="215E99" w:themeColor="text2" w:themeTint="BF"/>
          <w:szCs w:val="20"/>
          <w:shd w:val="clear" w:color="auto" w:fill="FFFFFF"/>
        </w:rPr>
        <w:t>.</w:t>
      </w:r>
      <w:r w:rsidRPr="00A309ED">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Even</w:t>
      </w:r>
      <w:r w:rsidRPr="00A309ED">
        <w:rPr>
          <w:rFonts w:ascii="Arial" w:hAnsi="Arial" w:cs="Arial"/>
          <w:color w:val="215E99" w:themeColor="text2" w:themeTint="BF"/>
          <w:szCs w:val="20"/>
          <w:shd w:val="clear" w:color="auto" w:fill="FFFFFF"/>
        </w:rPr>
        <w:t xml:space="preserve"> if some evaporation happened</w:t>
      </w:r>
      <w:r w:rsidR="003840B6">
        <w:rPr>
          <w:rFonts w:ascii="Arial" w:hAnsi="Arial" w:cs="Arial"/>
          <w:color w:val="215E99" w:themeColor="text2" w:themeTint="BF"/>
          <w:szCs w:val="20"/>
          <w:shd w:val="clear" w:color="auto" w:fill="FFFFFF"/>
        </w:rPr>
        <w:t>,</w:t>
      </w:r>
      <w:r w:rsidRPr="00A309ED">
        <w:rPr>
          <w:rFonts w:ascii="Arial" w:hAnsi="Arial" w:cs="Arial"/>
          <w:color w:val="215E99" w:themeColor="text2" w:themeTint="BF"/>
          <w:szCs w:val="20"/>
          <w:shd w:val="clear" w:color="auto" w:fill="FFFFFF"/>
        </w:rPr>
        <w:t xml:space="preserve"> we assume that the effect in all petri dishes will be similar. Our manuscript does not focuses on the absolute base water potential value found in the lab but rather in the important patterns underneath the germination base water potential and the differences observed at subpopulations level</w:t>
      </w:r>
      <w:r w:rsidRPr="00242AA7">
        <w:rPr>
          <w:rFonts w:ascii="Arial" w:hAnsi="Arial" w:cs="Arial"/>
          <w:color w:val="4C94D8" w:themeColor="text2" w:themeTint="80"/>
          <w:szCs w:val="20"/>
          <w:shd w:val="clear" w:color="auto" w:fill="FFFFFF"/>
        </w:rPr>
        <w:t xml:space="preserve">. </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Is there a way to visually represent the Bradford hydro-time model results? The patterns across the field collections (sub-populations) aren’t very clear in a table.</w:t>
      </w:r>
    </w:p>
    <w:p w14:paraId="7ECC6292" w14:textId="2C0A227D" w:rsidR="00AE1E0B" w:rsidRDefault="004E361E" w:rsidP="002A1CE6">
      <w:pPr>
        <w:rPr>
          <w:rFonts w:ascii="Arial" w:hAnsi="Arial" w:cs="Arial"/>
          <w:color w:val="215E99" w:themeColor="text2" w:themeTint="BF"/>
          <w:szCs w:val="20"/>
          <w:shd w:val="clear" w:color="auto" w:fill="FFFFFF"/>
        </w:rPr>
      </w:pPr>
      <w:r>
        <w:rPr>
          <w:rFonts w:ascii="Arial" w:hAnsi="Arial" w:cs="Arial"/>
          <w:color w:val="215E99" w:themeColor="text2" w:themeTint="BF"/>
          <w:szCs w:val="20"/>
          <w:shd w:val="clear" w:color="auto" w:fill="FFFFFF"/>
        </w:rPr>
        <w:t xml:space="preserve">The pattern across subpopulations can be better </w:t>
      </w:r>
      <w:r w:rsidR="00AE1E0B">
        <w:rPr>
          <w:rFonts w:ascii="Arial" w:hAnsi="Arial" w:cs="Arial"/>
          <w:color w:val="215E99" w:themeColor="text2" w:themeTint="BF"/>
          <w:szCs w:val="20"/>
          <w:shd w:val="clear" w:color="auto" w:fill="FFFFFF"/>
        </w:rPr>
        <w:t>observed in figure 5</w:t>
      </w:r>
      <w:r w:rsidR="003840B6">
        <w:rPr>
          <w:rFonts w:ascii="Arial" w:hAnsi="Arial" w:cs="Arial"/>
          <w:color w:val="215E99" w:themeColor="text2" w:themeTint="BF"/>
          <w:szCs w:val="20"/>
          <w:shd w:val="clear" w:color="auto" w:fill="FFFFFF"/>
        </w:rPr>
        <w:t>.</w:t>
      </w:r>
      <w:r w:rsidR="00AE1E0B">
        <w:rPr>
          <w:rFonts w:ascii="Arial" w:hAnsi="Arial" w:cs="Arial"/>
          <w:color w:val="215E99" w:themeColor="text2" w:themeTint="BF"/>
          <w:szCs w:val="20"/>
          <w:shd w:val="clear" w:color="auto" w:fill="FFFFFF"/>
        </w:rPr>
        <w:t xml:space="preserve"> </w:t>
      </w:r>
      <w:r w:rsidR="003840B6">
        <w:rPr>
          <w:rFonts w:ascii="Arial" w:hAnsi="Arial" w:cs="Arial"/>
          <w:color w:val="215E99" w:themeColor="text2" w:themeTint="BF"/>
          <w:szCs w:val="20"/>
          <w:shd w:val="clear" w:color="auto" w:fill="FFFFFF"/>
        </w:rPr>
        <w:t>N</w:t>
      </w:r>
      <w:r w:rsidR="00AE1E0B">
        <w:rPr>
          <w:rFonts w:ascii="Arial" w:hAnsi="Arial" w:cs="Arial"/>
          <w:color w:val="215E99" w:themeColor="text2" w:themeTint="BF"/>
          <w:szCs w:val="20"/>
          <w:shd w:val="clear" w:color="auto" w:fill="FFFFFF"/>
        </w:rPr>
        <w:t>evertheless,</w:t>
      </w:r>
      <w:r w:rsidR="00242AA7" w:rsidRPr="004E361E">
        <w:rPr>
          <w:rFonts w:ascii="Arial" w:hAnsi="Arial" w:cs="Arial"/>
          <w:color w:val="215E99" w:themeColor="text2" w:themeTint="BF"/>
          <w:szCs w:val="20"/>
          <w:shd w:val="clear" w:color="auto" w:fill="FFFFFF"/>
        </w:rPr>
        <w:t xml:space="preserve"> we have </w:t>
      </w:r>
      <w:r>
        <w:rPr>
          <w:rFonts w:ascii="Arial" w:hAnsi="Arial" w:cs="Arial"/>
          <w:color w:val="215E99" w:themeColor="text2" w:themeTint="BF"/>
          <w:szCs w:val="20"/>
          <w:shd w:val="clear" w:color="auto" w:fill="FFFFFF"/>
        </w:rPr>
        <w:t xml:space="preserve">also </w:t>
      </w:r>
      <w:r w:rsidR="00242AA7" w:rsidRPr="004E361E">
        <w:rPr>
          <w:rFonts w:ascii="Arial" w:hAnsi="Arial" w:cs="Arial"/>
          <w:color w:val="215E99" w:themeColor="text2" w:themeTint="BF"/>
          <w:szCs w:val="20"/>
          <w:shd w:val="clear" w:color="auto" w:fill="FFFFFF"/>
        </w:rPr>
        <w:t>added</w:t>
      </w:r>
      <w:r>
        <w:rPr>
          <w:rFonts w:ascii="Arial" w:hAnsi="Arial" w:cs="Arial"/>
          <w:color w:val="215E99" w:themeColor="text2" w:themeTint="BF"/>
          <w:szCs w:val="20"/>
          <w:shd w:val="clear" w:color="auto" w:fill="FFFFFF"/>
        </w:rPr>
        <w:t xml:space="preserve"> </w:t>
      </w:r>
      <w:r w:rsidR="00AE1E0B" w:rsidRPr="002A4B75">
        <w:rPr>
          <w:rFonts w:ascii="Arial" w:hAnsi="Arial" w:cs="Arial"/>
          <w:color w:val="215E99" w:themeColor="text2" w:themeTint="BF"/>
          <w:szCs w:val="20"/>
          <w:shd w:val="clear" w:color="auto" w:fill="FFFFFF"/>
        </w:rPr>
        <w:t xml:space="preserve">the figures underlying the estimated parameters from the </w:t>
      </w:r>
      <w:r w:rsidR="00AE1E0B">
        <w:rPr>
          <w:rFonts w:ascii="Arial" w:hAnsi="Arial" w:cs="Arial"/>
          <w:color w:val="215E99" w:themeColor="text2" w:themeTint="BF"/>
          <w:szCs w:val="20"/>
          <w:shd w:val="clear" w:color="auto" w:fill="FFFFFF"/>
        </w:rPr>
        <w:t xml:space="preserve">Bradford hydro-time </w:t>
      </w:r>
      <w:r w:rsidR="00AE1E0B" w:rsidRPr="002A4B75">
        <w:rPr>
          <w:rFonts w:ascii="Arial" w:hAnsi="Arial" w:cs="Arial"/>
          <w:color w:val="215E99" w:themeColor="text2" w:themeTint="BF"/>
          <w:szCs w:val="20"/>
          <w:shd w:val="clear" w:color="auto" w:fill="FFFFFF"/>
        </w:rPr>
        <w:t xml:space="preserve">models in Figure </w:t>
      </w:r>
      <w:r w:rsidR="00AC1C05">
        <w:rPr>
          <w:rFonts w:ascii="Arial" w:hAnsi="Arial" w:cs="Arial"/>
          <w:color w:val="215E99" w:themeColor="text2" w:themeTint="BF"/>
          <w:szCs w:val="20"/>
          <w:shd w:val="clear" w:color="auto" w:fill="FFFFFF"/>
        </w:rPr>
        <w:t>S</w:t>
      </w:r>
      <w:r w:rsidR="00AE1E0B" w:rsidRPr="002A4B75">
        <w:rPr>
          <w:rFonts w:ascii="Arial" w:hAnsi="Arial" w:cs="Arial"/>
          <w:color w:val="215E99" w:themeColor="text2" w:themeTint="BF"/>
          <w:szCs w:val="20"/>
          <w:shd w:val="clear" w:color="auto" w:fill="FFFFFF"/>
        </w:rPr>
        <w:t>2</w:t>
      </w:r>
      <w:r w:rsidR="00AC1C05">
        <w:rPr>
          <w:rFonts w:ascii="Arial" w:hAnsi="Arial" w:cs="Arial"/>
          <w:color w:val="215E99" w:themeColor="text2" w:themeTint="BF"/>
          <w:szCs w:val="20"/>
          <w:shd w:val="clear" w:color="auto" w:fill="FFFFFF"/>
        </w:rPr>
        <w:t xml:space="preserve"> in supporting information</w:t>
      </w:r>
      <w:r w:rsidR="00BE542E">
        <w:rPr>
          <w:rFonts w:ascii="Arial" w:hAnsi="Arial" w:cs="Arial"/>
          <w:color w:val="215E99" w:themeColor="text2" w:themeTint="BF"/>
          <w:szCs w:val="20"/>
          <w:shd w:val="clear" w:color="auto" w:fill="FFFFFF"/>
        </w:rPr>
        <w:t>.</w:t>
      </w:r>
    </w:p>
    <w:p w14:paraId="5404AAEB" w14:textId="01EE6ECF"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shd w:val="clear" w:color="auto" w:fill="FFFFFF"/>
        </w:rPr>
        <w:t>The Discussion section is insightful and again highlights the importance of the work in the context with other studies of the abiotic factors restricting alpine seed germination under natural conditions. The caveats of the study are also not unexpected and do not detract from the overall results of the study. Reminding readers to carefully translate laboratory results to field conditions is wise, given the natural variation that occurs in the field.</w:t>
      </w:r>
    </w:p>
    <w:p w14:paraId="3A71B37A" w14:textId="77777777" w:rsidR="00242AA7" w:rsidRPr="000C7CAD" w:rsidRDefault="00242AA7" w:rsidP="002A1CE6">
      <w:pPr>
        <w:rPr>
          <w:rFonts w:ascii="Arial" w:hAnsi="Arial" w:cs="Arial"/>
          <w:color w:val="215E99" w:themeColor="text2" w:themeTint="BF"/>
          <w:szCs w:val="20"/>
          <w:shd w:val="clear" w:color="auto" w:fill="FFFFFF"/>
        </w:rPr>
      </w:pPr>
      <w:r w:rsidRPr="000C7CAD">
        <w:rPr>
          <w:rFonts w:ascii="Arial" w:hAnsi="Arial" w:cs="Arial"/>
          <w:color w:val="215E99" w:themeColor="text2" w:themeTint="BF"/>
          <w:szCs w:val="20"/>
          <w:shd w:val="clear" w:color="auto" w:fill="FFFFFF"/>
        </w:rPr>
        <w:t>We appreciate the positive comment.</w:t>
      </w:r>
    </w:p>
    <w:p w14:paraId="737F36B9" w14:textId="77777777" w:rsidR="00242AA7" w:rsidRDefault="0081373A" w:rsidP="002A1CE6">
      <w:pPr>
        <w:rPr>
          <w:rFonts w:ascii="Arial" w:hAnsi="Arial" w:cs="Arial"/>
          <w:color w:val="242424"/>
          <w:szCs w:val="20"/>
          <w:shd w:val="clear" w:color="auto" w:fill="FFFFFF"/>
        </w:rPr>
      </w:pPr>
      <w:r w:rsidRPr="002A1CE6">
        <w:rPr>
          <w:rFonts w:ascii="Arial" w:hAnsi="Arial" w:cs="Arial"/>
          <w:color w:val="242424"/>
          <w:szCs w:val="20"/>
        </w:rPr>
        <w:br/>
      </w:r>
      <w:r w:rsidRPr="002A1CE6">
        <w:rPr>
          <w:rFonts w:ascii="Arial" w:hAnsi="Arial" w:cs="Arial"/>
          <w:color w:val="242424"/>
          <w:szCs w:val="20"/>
          <w:shd w:val="clear" w:color="auto" w:fill="FFFFFF"/>
        </w:rPr>
        <w:t>On line 450, change ‘sows’ to ‘sowing’</w:t>
      </w:r>
    </w:p>
    <w:p w14:paraId="329B8245" w14:textId="51E69CA0" w:rsidR="0088106A" w:rsidRDefault="00242AA7" w:rsidP="002A1CE6">
      <w:pPr>
        <w:rPr>
          <w:rFonts w:ascii="Arial" w:hAnsi="Arial" w:cs="Arial"/>
          <w:color w:val="242424"/>
          <w:szCs w:val="20"/>
          <w:shd w:val="clear" w:color="auto" w:fill="FFFFFF"/>
        </w:rPr>
      </w:pPr>
      <w:r w:rsidRPr="000C7CAD">
        <w:rPr>
          <w:rFonts w:ascii="Arial" w:hAnsi="Arial" w:cs="Arial"/>
          <w:color w:val="215E99" w:themeColor="text2" w:themeTint="BF"/>
          <w:szCs w:val="20"/>
          <w:shd w:val="clear" w:color="auto" w:fill="FFFFFF"/>
        </w:rPr>
        <w:lastRenderedPageBreak/>
        <w:t>Done</w:t>
      </w:r>
      <w:r w:rsidR="0081373A" w:rsidRPr="002A1CE6">
        <w:rPr>
          <w:rFonts w:ascii="Arial" w:hAnsi="Arial" w:cs="Arial"/>
          <w:color w:val="242424"/>
          <w:szCs w:val="20"/>
        </w:rPr>
        <w:br/>
      </w:r>
      <w:r w:rsidR="0081373A" w:rsidRPr="002A1CE6">
        <w:rPr>
          <w:rFonts w:ascii="Arial" w:hAnsi="Arial" w:cs="Arial"/>
          <w:color w:val="242424"/>
          <w:szCs w:val="20"/>
        </w:rPr>
        <w:br/>
      </w:r>
      <w:r w:rsidR="0081373A" w:rsidRPr="002A1CE6">
        <w:rPr>
          <w:rFonts w:ascii="Arial" w:hAnsi="Arial" w:cs="Arial"/>
          <w:color w:val="242424"/>
          <w:szCs w:val="20"/>
          <w:shd w:val="clear" w:color="auto" w:fill="FFFFFF"/>
        </w:rPr>
        <w:t>A really nice study. Well done</w:t>
      </w:r>
    </w:p>
    <w:p w14:paraId="17139360" w14:textId="0AB548D0" w:rsidR="00242AA7" w:rsidRPr="00AE1E0B" w:rsidRDefault="00242AA7" w:rsidP="002A1CE6">
      <w:pPr>
        <w:rPr>
          <w:rFonts w:ascii="Arial" w:hAnsi="Arial" w:cs="Arial"/>
          <w:color w:val="215E99" w:themeColor="text2" w:themeTint="BF"/>
          <w:szCs w:val="20"/>
        </w:rPr>
      </w:pPr>
      <w:r w:rsidRPr="00AE1E0B">
        <w:rPr>
          <w:rFonts w:ascii="Arial" w:hAnsi="Arial" w:cs="Arial"/>
          <w:color w:val="215E99" w:themeColor="text2" w:themeTint="BF"/>
          <w:szCs w:val="20"/>
          <w:shd w:val="clear" w:color="auto" w:fill="FFFFFF"/>
        </w:rPr>
        <w:t xml:space="preserve">Thank you for all your </w:t>
      </w:r>
      <w:proofErr w:type="spellStart"/>
      <w:r w:rsidRPr="00AE1E0B">
        <w:rPr>
          <w:rFonts w:ascii="Arial" w:hAnsi="Arial" w:cs="Arial"/>
          <w:color w:val="215E99" w:themeColor="text2" w:themeTint="BF"/>
          <w:szCs w:val="20"/>
          <w:shd w:val="clear" w:color="auto" w:fill="FFFFFF"/>
        </w:rPr>
        <w:t>insgihtfull</w:t>
      </w:r>
      <w:proofErr w:type="spellEnd"/>
      <w:r w:rsidRPr="00AE1E0B">
        <w:rPr>
          <w:rFonts w:ascii="Arial" w:hAnsi="Arial" w:cs="Arial"/>
          <w:color w:val="215E99" w:themeColor="text2" w:themeTint="BF"/>
          <w:szCs w:val="20"/>
          <w:shd w:val="clear" w:color="auto" w:fill="FFFFFF"/>
        </w:rPr>
        <w:t xml:space="preserve"> comments. </w:t>
      </w:r>
    </w:p>
    <w:sectPr w:rsidR="00242AA7" w:rsidRPr="00AE1E0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ANCISCO DE BORJA JIMENEZ-ALFARO GONZALEZ" w:date="2024-08-20T09:36:00Z" w:initials="FJ">
    <w:p w14:paraId="5AE77723" w14:textId="77777777" w:rsidR="00010113" w:rsidRDefault="00010113" w:rsidP="00010113">
      <w:pPr>
        <w:pStyle w:val="Textocomentario"/>
      </w:pPr>
      <w:r>
        <w:rPr>
          <w:rStyle w:val="Refdecomentario"/>
        </w:rPr>
        <w:annotationRef/>
      </w:r>
      <w:r>
        <w:t>Esto es un blind-review, no debes poner nombres en la response letter tampoco</w:t>
      </w:r>
    </w:p>
  </w:comment>
  <w:comment w:id="8" w:author="FRANCISCO DE BORJA JIMENEZ-ALFARO GONZALEZ" w:date="2024-08-20T09:41:00Z" w:initials="FJ">
    <w:p w14:paraId="3C759CD8" w14:textId="77777777" w:rsidR="00010113" w:rsidRDefault="00010113" w:rsidP="00010113">
      <w:pPr>
        <w:pStyle w:val="Textocomentario"/>
      </w:pPr>
      <w:r>
        <w:rPr>
          <w:rStyle w:val="Refdecomentario"/>
        </w:rPr>
        <w:annotationRef/>
      </w:r>
      <w:r>
        <w:t>No entiendo esto. Es realmente necesario decirlo aquí? Si se quita no pasa nada, no?</w:t>
      </w:r>
    </w:p>
  </w:comment>
  <w:comment w:id="9" w:author="Diana María Cruz Tejada" w:date="2024-08-22T13:45:00Z" w:initials="DC">
    <w:p w14:paraId="5F3BABFB" w14:textId="77777777" w:rsidR="007950AB" w:rsidRDefault="007950AB" w:rsidP="007950AB">
      <w:pPr>
        <w:pStyle w:val="Textocomentario"/>
      </w:pPr>
      <w:r>
        <w:rPr>
          <w:rStyle w:val="Refdecomentario"/>
        </w:rPr>
        <w:annotationRef/>
      </w:r>
      <w:r>
        <w:t>Si, de hecho esta tabla ya esta descrita en metodos. Tambien estoy de acuerdo con quitarla</w:t>
      </w:r>
    </w:p>
  </w:comment>
  <w:comment w:id="11" w:author="CLARA ESPINOSA DEL ALBA" w:date="2024-07-18T15:44:00Z" w:initials="CE">
    <w:p w14:paraId="3D9E581D" w14:textId="0D0649D3" w:rsidR="00AD7FAC" w:rsidRPr="002E4ABF" w:rsidRDefault="00036D4B" w:rsidP="00AD7FAC">
      <w:pPr>
        <w:pStyle w:val="Textocomentario"/>
        <w:rPr>
          <w:lang w:val="es-ES"/>
        </w:rPr>
      </w:pPr>
      <w:r>
        <w:rPr>
          <w:rStyle w:val="Refdecomentario"/>
        </w:rPr>
        <w:annotationRef/>
      </w:r>
      <w:r w:rsidR="00AD7FAC" w:rsidRPr="002E4ABF">
        <w:rPr>
          <w:lang w:val="es-ES"/>
        </w:rPr>
        <w:t>Con emmeans me da errores (Na’s) que la variable explicativa sea continua…. He buscado 3 tutoriales distintos y no encuentro el error, dejo las opciones que he explorado en el script por el momento</w:t>
      </w:r>
    </w:p>
  </w:comment>
  <w:comment w:id="12" w:author="CLARA ESPINOSA DEL ALBA" w:date="2024-08-02T15:25:00Z" w:initials="CE">
    <w:p w14:paraId="514146CD" w14:textId="77777777" w:rsidR="00B83498" w:rsidRPr="002E4ABF" w:rsidRDefault="00B83498" w:rsidP="00B83498">
      <w:pPr>
        <w:pStyle w:val="Textocomentario"/>
        <w:rPr>
          <w:lang w:val="es-ES"/>
        </w:rPr>
      </w:pPr>
      <w:r>
        <w:rPr>
          <w:rStyle w:val="Refdecomentario"/>
        </w:rPr>
        <w:annotationRef/>
      </w:r>
      <w:r w:rsidRPr="002E4ABF">
        <w:rPr>
          <w:lang w:val="es-ES"/>
        </w:rPr>
        <w:t xml:space="preserve">Elegir que añadir, en que centrarnos, creo no hace falta incluirlo todo. </w:t>
      </w:r>
    </w:p>
  </w:comment>
  <w:comment w:id="13" w:author="CLARA ESPINOSA DEL ALBA" w:date="2024-08-02T15:16:00Z" w:initials="CE">
    <w:p w14:paraId="7CA994A5" w14:textId="4468D8C8" w:rsidR="008155BB" w:rsidRPr="002E4ABF" w:rsidRDefault="008155BB" w:rsidP="008155BB">
      <w:pPr>
        <w:pStyle w:val="Textocomentario"/>
        <w:rPr>
          <w:lang w:val="es-ES"/>
        </w:rPr>
      </w:pPr>
      <w:r>
        <w:rPr>
          <w:rStyle w:val="Refdecomentario"/>
        </w:rPr>
        <w:annotationRef/>
      </w:r>
      <w:r w:rsidRPr="002E4ABF">
        <w:rPr>
          <w:lang w:val="es-ES"/>
        </w:rPr>
        <w:t>Comprobar resultados y gráficos más detallados en documento seed mass as covariate details</w:t>
      </w:r>
    </w:p>
  </w:comment>
  <w:comment w:id="14" w:author="CLARA ESPINOSA DEL ALBA" w:date="2024-08-05T10:22:00Z" w:initials="CE">
    <w:p w14:paraId="7E9774D9" w14:textId="77777777" w:rsidR="00BA1CA7" w:rsidRDefault="00BA1CA7" w:rsidP="00BA1CA7">
      <w:pPr>
        <w:pStyle w:val="Textocomentario"/>
      </w:pPr>
      <w:r>
        <w:rPr>
          <w:rStyle w:val="Refdecomentario"/>
        </w:rPr>
        <w:annotationRef/>
      </w:r>
      <w:r>
        <w:t>Revisar seed mass model results con Edu</w:t>
      </w:r>
    </w:p>
  </w:comment>
  <w:comment w:id="15" w:author="CLARA ESPINOSA DEL ALBA" w:date="2024-08-05T13:39:00Z" w:initials="CE">
    <w:p w14:paraId="625CF7A9" w14:textId="77777777" w:rsidR="00EC6040" w:rsidRDefault="00EC6040" w:rsidP="00EC6040">
      <w:pPr>
        <w:pStyle w:val="Textocomentario"/>
      </w:pPr>
      <w:r>
        <w:rPr>
          <w:rStyle w:val="Refdecomentario"/>
        </w:rPr>
        <w:annotationRef/>
      </w:r>
      <w:r>
        <w:t>Add as supplementary Edu?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E77723" w15:done="0"/>
  <w15:commentEx w15:paraId="3C759CD8" w15:done="0"/>
  <w15:commentEx w15:paraId="5F3BABFB" w15:done="0"/>
  <w15:commentEx w15:paraId="3D9E581D" w15:done="0"/>
  <w15:commentEx w15:paraId="514146CD" w15:done="0"/>
  <w15:commentEx w15:paraId="7CA994A5" w15:done="0"/>
  <w15:commentEx w15:paraId="7E9774D9" w15:done="0"/>
  <w15:commentEx w15:paraId="625CF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FD5E0D" w16cex:dateUtc="2024-08-20T07:36:00Z"/>
  <w16cex:commentExtensible w16cex:durableId="0CD02BFD" w16cex:dateUtc="2024-08-20T07:41:00Z"/>
  <w16cex:commentExtensible w16cex:durableId="7C669900" w16cex:dateUtc="2024-08-22T11:45:00Z"/>
  <w16cex:commentExtensible w16cex:durableId="5E7559FB" w16cex:dateUtc="2024-07-18T13:44:00Z"/>
  <w16cex:commentExtensible w16cex:durableId="285ABB31" w16cex:dateUtc="2024-08-02T13:25:00Z"/>
  <w16cex:commentExtensible w16cex:durableId="42ACFD1F" w16cex:dateUtc="2024-08-02T13:16:00Z"/>
  <w16cex:commentExtensible w16cex:durableId="5DA8C0D9" w16cex:dateUtc="2024-08-05T08:22:00Z"/>
  <w16cex:commentExtensible w16cex:durableId="0D5F68B6" w16cex:dateUtc="2024-08-05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E77723" w16cid:durableId="7AFD5E0D"/>
  <w16cid:commentId w16cid:paraId="3C759CD8" w16cid:durableId="0CD02BFD"/>
  <w16cid:commentId w16cid:paraId="5F3BABFB" w16cid:durableId="7C669900"/>
  <w16cid:commentId w16cid:paraId="3D9E581D" w16cid:durableId="5E7559FB"/>
  <w16cid:commentId w16cid:paraId="514146CD" w16cid:durableId="285ABB31"/>
  <w16cid:commentId w16cid:paraId="7CA994A5" w16cid:durableId="42ACFD1F"/>
  <w16cid:commentId w16cid:paraId="7E9774D9" w16cid:durableId="5DA8C0D9"/>
  <w16cid:commentId w16cid:paraId="625CF7A9" w16cid:durableId="0D5F68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D12AD"/>
    <w:multiLevelType w:val="hybridMultilevel"/>
    <w:tmpl w:val="3DAEA6DC"/>
    <w:lvl w:ilvl="0" w:tplc="B4325F7A">
      <w:numFmt w:val="bullet"/>
      <w:lvlText w:val="-"/>
      <w:lvlJc w:val="left"/>
      <w:pPr>
        <w:ind w:left="720" w:hanging="360"/>
      </w:pPr>
      <w:rPr>
        <w:rFonts w:ascii="Arial" w:eastAsiaTheme="minorHAnsi"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12478381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ISCO DE BORJA JIMENEZ-ALFARO GONZALEZ">
    <w15:presenceInfo w15:providerId="AD" w15:userId="S::jimenezalfaro@uniovi.es::7a07debb-7299-4e3a-b4e7-bb63edf1c6c5"/>
  </w15:person>
  <w15:person w15:author="Diana María Cruz Tejada">
    <w15:presenceInfo w15:providerId="AD" w15:userId="S::d.cruztejada@studenti.unipi.it::7a15a3d9-7b1a-4b2b-8ac2-1976ed3902c1"/>
  </w15:person>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C3NDE0MjczMzEwNjdQ0lEKTi0uzszPAykwrAUADzBbMiwAAAA="/>
  </w:docVars>
  <w:rsids>
    <w:rsidRoot w:val="0081373A"/>
    <w:rsid w:val="00003185"/>
    <w:rsid w:val="00010113"/>
    <w:rsid w:val="00014148"/>
    <w:rsid w:val="000176F9"/>
    <w:rsid w:val="00025C35"/>
    <w:rsid w:val="00032DFB"/>
    <w:rsid w:val="00036D4B"/>
    <w:rsid w:val="00047DBC"/>
    <w:rsid w:val="00060030"/>
    <w:rsid w:val="00065419"/>
    <w:rsid w:val="00065584"/>
    <w:rsid w:val="00070048"/>
    <w:rsid w:val="00071666"/>
    <w:rsid w:val="00072BF9"/>
    <w:rsid w:val="000C1050"/>
    <w:rsid w:val="000C7CAD"/>
    <w:rsid w:val="000D6035"/>
    <w:rsid w:val="000F6F81"/>
    <w:rsid w:val="00101E83"/>
    <w:rsid w:val="001023C4"/>
    <w:rsid w:val="00107FCA"/>
    <w:rsid w:val="00126D28"/>
    <w:rsid w:val="00126FB2"/>
    <w:rsid w:val="00133B2D"/>
    <w:rsid w:val="00135917"/>
    <w:rsid w:val="00140549"/>
    <w:rsid w:val="00144575"/>
    <w:rsid w:val="00162926"/>
    <w:rsid w:val="001761C5"/>
    <w:rsid w:val="00176D79"/>
    <w:rsid w:val="001B0D06"/>
    <w:rsid w:val="001B13AE"/>
    <w:rsid w:val="001D3677"/>
    <w:rsid w:val="00222B4C"/>
    <w:rsid w:val="002419E5"/>
    <w:rsid w:val="00242AA7"/>
    <w:rsid w:val="002560DD"/>
    <w:rsid w:val="00257743"/>
    <w:rsid w:val="00262ABC"/>
    <w:rsid w:val="002676F5"/>
    <w:rsid w:val="00275C66"/>
    <w:rsid w:val="002A1CE6"/>
    <w:rsid w:val="002A4B75"/>
    <w:rsid w:val="002B4526"/>
    <w:rsid w:val="002C2234"/>
    <w:rsid w:val="002C39E4"/>
    <w:rsid w:val="002D73CC"/>
    <w:rsid w:val="002E4ABF"/>
    <w:rsid w:val="00301B4C"/>
    <w:rsid w:val="00302562"/>
    <w:rsid w:val="0030605A"/>
    <w:rsid w:val="00335341"/>
    <w:rsid w:val="00351BAD"/>
    <w:rsid w:val="00357A27"/>
    <w:rsid w:val="00366AD8"/>
    <w:rsid w:val="00372D54"/>
    <w:rsid w:val="00375BB7"/>
    <w:rsid w:val="00380472"/>
    <w:rsid w:val="003840B6"/>
    <w:rsid w:val="0038610D"/>
    <w:rsid w:val="003A00F0"/>
    <w:rsid w:val="003A152D"/>
    <w:rsid w:val="003A5858"/>
    <w:rsid w:val="003B0F25"/>
    <w:rsid w:val="003B7FF4"/>
    <w:rsid w:val="003D572D"/>
    <w:rsid w:val="003E0222"/>
    <w:rsid w:val="003E0D0A"/>
    <w:rsid w:val="003E3F44"/>
    <w:rsid w:val="00420389"/>
    <w:rsid w:val="004319EC"/>
    <w:rsid w:val="0043270B"/>
    <w:rsid w:val="004336C0"/>
    <w:rsid w:val="00462591"/>
    <w:rsid w:val="004712A0"/>
    <w:rsid w:val="004B0171"/>
    <w:rsid w:val="004B3A1C"/>
    <w:rsid w:val="004D6C7B"/>
    <w:rsid w:val="004E361E"/>
    <w:rsid w:val="004F4FA1"/>
    <w:rsid w:val="004F63AF"/>
    <w:rsid w:val="00501DC8"/>
    <w:rsid w:val="00501F43"/>
    <w:rsid w:val="00515ECA"/>
    <w:rsid w:val="00515F49"/>
    <w:rsid w:val="00534DBD"/>
    <w:rsid w:val="00541272"/>
    <w:rsid w:val="005426EC"/>
    <w:rsid w:val="00560BD4"/>
    <w:rsid w:val="00573685"/>
    <w:rsid w:val="00573886"/>
    <w:rsid w:val="00574602"/>
    <w:rsid w:val="00574CAE"/>
    <w:rsid w:val="00582CD5"/>
    <w:rsid w:val="00587881"/>
    <w:rsid w:val="005908CB"/>
    <w:rsid w:val="005A13CB"/>
    <w:rsid w:val="005C4A04"/>
    <w:rsid w:val="005D3245"/>
    <w:rsid w:val="005D66F3"/>
    <w:rsid w:val="005F0A49"/>
    <w:rsid w:val="00600A62"/>
    <w:rsid w:val="00605950"/>
    <w:rsid w:val="006066AF"/>
    <w:rsid w:val="0063134E"/>
    <w:rsid w:val="00644483"/>
    <w:rsid w:val="00644929"/>
    <w:rsid w:val="00647C54"/>
    <w:rsid w:val="00656793"/>
    <w:rsid w:val="00656C24"/>
    <w:rsid w:val="00692BB8"/>
    <w:rsid w:val="006968C8"/>
    <w:rsid w:val="006A66A0"/>
    <w:rsid w:val="006B0EEC"/>
    <w:rsid w:val="006C294C"/>
    <w:rsid w:val="006D1F4B"/>
    <w:rsid w:val="006E6B2C"/>
    <w:rsid w:val="006F4174"/>
    <w:rsid w:val="00731E41"/>
    <w:rsid w:val="00751EBD"/>
    <w:rsid w:val="00774850"/>
    <w:rsid w:val="0078117D"/>
    <w:rsid w:val="0078233B"/>
    <w:rsid w:val="007950AB"/>
    <w:rsid w:val="00797BED"/>
    <w:rsid w:val="007A59FF"/>
    <w:rsid w:val="007B18DD"/>
    <w:rsid w:val="007B3B4C"/>
    <w:rsid w:val="007C2206"/>
    <w:rsid w:val="007C7E82"/>
    <w:rsid w:val="007D2F50"/>
    <w:rsid w:val="007E381C"/>
    <w:rsid w:val="007F574E"/>
    <w:rsid w:val="00806004"/>
    <w:rsid w:val="0081373A"/>
    <w:rsid w:val="008155BB"/>
    <w:rsid w:val="00834044"/>
    <w:rsid w:val="00861B03"/>
    <w:rsid w:val="00862517"/>
    <w:rsid w:val="00865242"/>
    <w:rsid w:val="008676B1"/>
    <w:rsid w:val="00875012"/>
    <w:rsid w:val="00880502"/>
    <w:rsid w:val="0088106A"/>
    <w:rsid w:val="00883427"/>
    <w:rsid w:val="008836E4"/>
    <w:rsid w:val="00885D0D"/>
    <w:rsid w:val="00890AE2"/>
    <w:rsid w:val="0089629D"/>
    <w:rsid w:val="00896993"/>
    <w:rsid w:val="008A06F2"/>
    <w:rsid w:val="008A0AF2"/>
    <w:rsid w:val="008B20B2"/>
    <w:rsid w:val="008B6755"/>
    <w:rsid w:val="008C1FB9"/>
    <w:rsid w:val="008E7002"/>
    <w:rsid w:val="008F71B8"/>
    <w:rsid w:val="00903B2E"/>
    <w:rsid w:val="00910034"/>
    <w:rsid w:val="00915503"/>
    <w:rsid w:val="009273AC"/>
    <w:rsid w:val="0092765D"/>
    <w:rsid w:val="009276B2"/>
    <w:rsid w:val="00931DDD"/>
    <w:rsid w:val="0093364F"/>
    <w:rsid w:val="00947867"/>
    <w:rsid w:val="00950D17"/>
    <w:rsid w:val="009676FB"/>
    <w:rsid w:val="00974851"/>
    <w:rsid w:val="00975A04"/>
    <w:rsid w:val="00975F3A"/>
    <w:rsid w:val="0098006C"/>
    <w:rsid w:val="009863A7"/>
    <w:rsid w:val="00987808"/>
    <w:rsid w:val="009910CC"/>
    <w:rsid w:val="009979CA"/>
    <w:rsid w:val="009B2FDA"/>
    <w:rsid w:val="009C1E4E"/>
    <w:rsid w:val="009C299A"/>
    <w:rsid w:val="009D353B"/>
    <w:rsid w:val="009E21B9"/>
    <w:rsid w:val="009E65A3"/>
    <w:rsid w:val="00A05BF9"/>
    <w:rsid w:val="00A11DB1"/>
    <w:rsid w:val="00A16DCC"/>
    <w:rsid w:val="00A309ED"/>
    <w:rsid w:val="00A6122E"/>
    <w:rsid w:val="00A61344"/>
    <w:rsid w:val="00A62F50"/>
    <w:rsid w:val="00A73EBC"/>
    <w:rsid w:val="00A817C4"/>
    <w:rsid w:val="00A94E8D"/>
    <w:rsid w:val="00AA353C"/>
    <w:rsid w:val="00AA376E"/>
    <w:rsid w:val="00AB3619"/>
    <w:rsid w:val="00AC1C05"/>
    <w:rsid w:val="00AD7FAC"/>
    <w:rsid w:val="00AE1E0B"/>
    <w:rsid w:val="00AE6C84"/>
    <w:rsid w:val="00AF16D6"/>
    <w:rsid w:val="00AF3439"/>
    <w:rsid w:val="00B138A5"/>
    <w:rsid w:val="00B22D18"/>
    <w:rsid w:val="00B27DE9"/>
    <w:rsid w:val="00B36AB2"/>
    <w:rsid w:val="00B37DD2"/>
    <w:rsid w:val="00B402DB"/>
    <w:rsid w:val="00B554B8"/>
    <w:rsid w:val="00B64974"/>
    <w:rsid w:val="00B64E46"/>
    <w:rsid w:val="00B7233F"/>
    <w:rsid w:val="00B77582"/>
    <w:rsid w:val="00B83498"/>
    <w:rsid w:val="00B85FE9"/>
    <w:rsid w:val="00B922F8"/>
    <w:rsid w:val="00B960FD"/>
    <w:rsid w:val="00B96C25"/>
    <w:rsid w:val="00BA1CA7"/>
    <w:rsid w:val="00BA41B2"/>
    <w:rsid w:val="00BA735B"/>
    <w:rsid w:val="00BD7076"/>
    <w:rsid w:val="00BE216E"/>
    <w:rsid w:val="00BE2E4A"/>
    <w:rsid w:val="00BE542E"/>
    <w:rsid w:val="00BF1104"/>
    <w:rsid w:val="00C0321F"/>
    <w:rsid w:val="00C0440C"/>
    <w:rsid w:val="00C12966"/>
    <w:rsid w:val="00C42582"/>
    <w:rsid w:val="00C56B28"/>
    <w:rsid w:val="00C60083"/>
    <w:rsid w:val="00C660CB"/>
    <w:rsid w:val="00C661AD"/>
    <w:rsid w:val="00C90233"/>
    <w:rsid w:val="00CB2D2F"/>
    <w:rsid w:val="00CC173E"/>
    <w:rsid w:val="00CC693D"/>
    <w:rsid w:val="00CC6A07"/>
    <w:rsid w:val="00CD11BF"/>
    <w:rsid w:val="00CD45D7"/>
    <w:rsid w:val="00CE1F12"/>
    <w:rsid w:val="00CF70C6"/>
    <w:rsid w:val="00D222B0"/>
    <w:rsid w:val="00D24BE3"/>
    <w:rsid w:val="00D303AD"/>
    <w:rsid w:val="00D43CCC"/>
    <w:rsid w:val="00D514FA"/>
    <w:rsid w:val="00D54481"/>
    <w:rsid w:val="00D90DD3"/>
    <w:rsid w:val="00DA11B8"/>
    <w:rsid w:val="00DF57AF"/>
    <w:rsid w:val="00E0122F"/>
    <w:rsid w:val="00E21BE1"/>
    <w:rsid w:val="00E305CD"/>
    <w:rsid w:val="00E42F5F"/>
    <w:rsid w:val="00E447AF"/>
    <w:rsid w:val="00E52BB7"/>
    <w:rsid w:val="00E55913"/>
    <w:rsid w:val="00E60706"/>
    <w:rsid w:val="00E60C01"/>
    <w:rsid w:val="00E64489"/>
    <w:rsid w:val="00E970C8"/>
    <w:rsid w:val="00EA49B9"/>
    <w:rsid w:val="00EB4698"/>
    <w:rsid w:val="00EB562C"/>
    <w:rsid w:val="00EB630E"/>
    <w:rsid w:val="00EC3774"/>
    <w:rsid w:val="00EC6040"/>
    <w:rsid w:val="00EE29B4"/>
    <w:rsid w:val="00F04E30"/>
    <w:rsid w:val="00F31ABC"/>
    <w:rsid w:val="00F42FDE"/>
    <w:rsid w:val="00F45F07"/>
    <w:rsid w:val="00F461DF"/>
    <w:rsid w:val="00F54208"/>
    <w:rsid w:val="00F75BBA"/>
    <w:rsid w:val="00F7689B"/>
    <w:rsid w:val="00F82F1A"/>
    <w:rsid w:val="00F841A2"/>
    <w:rsid w:val="00F946A3"/>
    <w:rsid w:val="00FA3389"/>
    <w:rsid w:val="00FA3BAD"/>
    <w:rsid w:val="00FA6107"/>
    <w:rsid w:val="00FC62A9"/>
    <w:rsid w:val="00FE6947"/>
    <w:rsid w:val="00FE6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9CE58"/>
  <w15:chartTrackingRefBased/>
  <w15:docId w15:val="{4132A1EA-592B-494A-ABAF-2ED111689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81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37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7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7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7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73A"/>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81373A"/>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81373A"/>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81373A"/>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81373A"/>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81373A"/>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81373A"/>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81373A"/>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81373A"/>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81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373A"/>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8137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73A"/>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81373A"/>
    <w:pPr>
      <w:spacing w:before="160"/>
      <w:jc w:val="center"/>
    </w:pPr>
    <w:rPr>
      <w:i/>
      <w:iCs/>
      <w:color w:val="404040" w:themeColor="text1" w:themeTint="BF"/>
    </w:rPr>
  </w:style>
  <w:style w:type="character" w:customStyle="1" w:styleId="CitaCar">
    <w:name w:val="Cita Car"/>
    <w:basedOn w:val="Fuentedeprrafopredeter"/>
    <w:link w:val="Cita"/>
    <w:uiPriority w:val="29"/>
    <w:rsid w:val="0081373A"/>
    <w:rPr>
      <w:i/>
      <w:iCs/>
      <w:color w:val="404040" w:themeColor="text1" w:themeTint="BF"/>
      <w:lang w:val="en-GB"/>
    </w:rPr>
  </w:style>
  <w:style w:type="paragraph" w:styleId="Prrafodelista">
    <w:name w:val="List Paragraph"/>
    <w:basedOn w:val="Normal"/>
    <w:uiPriority w:val="34"/>
    <w:qFormat/>
    <w:rsid w:val="0081373A"/>
    <w:pPr>
      <w:ind w:left="720"/>
      <w:contextualSpacing/>
    </w:pPr>
  </w:style>
  <w:style w:type="character" w:styleId="nfasisintenso">
    <w:name w:val="Intense Emphasis"/>
    <w:basedOn w:val="Fuentedeprrafopredeter"/>
    <w:uiPriority w:val="21"/>
    <w:qFormat/>
    <w:rsid w:val="0081373A"/>
    <w:rPr>
      <w:i/>
      <w:iCs/>
      <w:color w:val="0F4761" w:themeColor="accent1" w:themeShade="BF"/>
    </w:rPr>
  </w:style>
  <w:style w:type="paragraph" w:styleId="Citadestacada">
    <w:name w:val="Intense Quote"/>
    <w:basedOn w:val="Normal"/>
    <w:next w:val="Normal"/>
    <w:link w:val="CitadestacadaCar"/>
    <w:uiPriority w:val="30"/>
    <w:qFormat/>
    <w:rsid w:val="0081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73A"/>
    <w:rPr>
      <w:i/>
      <w:iCs/>
      <w:color w:val="0F4761" w:themeColor="accent1" w:themeShade="BF"/>
      <w:lang w:val="en-GB"/>
    </w:rPr>
  </w:style>
  <w:style w:type="character" w:styleId="Referenciaintensa">
    <w:name w:val="Intense Reference"/>
    <w:basedOn w:val="Fuentedeprrafopredeter"/>
    <w:uiPriority w:val="32"/>
    <w:qFormat/>
    <w:rsid w:val="0081373A"/>
    <w:rPr>
      <w:b/>
      <w:bCs/>
      <w:smallCaps/>
      <w:color w:val="0F4761" w:themeColor="accent1" w:themeShade="BF"/>
      <w:spacing w:val="5"/>
    </w:rPr>
  </w:style>
  <w:style w:type="character" w:styleId="Hipervnculo">
    <w:name w:val="Hyperlink"/>
    <w:basedOn w:val="Fuentedeprrafopredeter"/>
    <w:uiPriority w:val="99"/>
    <w:semiHidden/>
    <w:unhideWhenUsed/>
    <w:rsid w:val="0081373A"/>
    <w:rPr>
      <w:color w:val="0000FF"/>
      <w:u w:val="single"/>
    </w:rPr>
  </w:style>
  <w:style w:type="character" w:styleId="Refdecomentario">
    <w:name w:val="annotation reference"/>
    <w:basedOn w:val="Fuentedeprrafopredeter"/>
    <w:uiPriority w:val="99"/>
    <w:semiHidden/>
    <w:unhideWhenUsed/>
    <w:rsid w:val="004B0171"/>
    <w:rPr>
      <w:sz w:val="16"/>
      <w:szCs w:val="16"/>
    </w:rPr>
  </w:style>
  <w:style w:type="paragraph" w:styleId="Textocomentario">
    <w:name w:val="annotation text"/>
    <w:basedOn w:val="Normal"/>
    <w:link w:val="TextocomentarioCar"/>
    <w:uiPriority w:val="99"/>
    <w:unhideWhenUsed/>
    <w:rsid w:val="004B0171"/>
    <w:pPr>
      <w:spacing w:line="240" w:lineRule="auto"/>
    </w:pPr>
    <w:rPr>
      <w:sz w:val="20"/>
      <w:szCs w:val="20"/>
    </w:rPr>
  </w:style>
  <w:style w:type="character" w:customStyle="1" w:styleId="TextocomentarioCar">
    <w:name w:val="Texto comentario Car"/>
    <w:basedOn w:val="Fuentedeprrafopredeter"/>
    <w:link w:val="Textocomentario"/>
    <w:uiPriority w:val="99"/>
    <w:rsid w:val="004B0171"/>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4B0171"/>
    <w:rPr>
      <w:b/>
      <w:bCs/>
    </w:rPr>
  </w:style>
  <w:style w:type="character" w:customStyle="1" w:styleId="AsuntodelcomentarioCar">
    <w:name w:val="Asunto del comentario Car"/>
    <w:basedOn w:val="TextocomentarioCar"/>
    <w:link w:val="Asuntodelcomentario"/>
    <w:uiPriority w:val="99"/>
    <w:semiHidden/>
    <w:rsid w:val="004B0171"/>
    <w:rPr>
      <w:b/>
      <w:bCs/>
      <w:sz w:val="20"/>
      <w:szCs w:val="20"/>
      <w:lang w:val="en-GB"/>
    </w:rPr>
  </w:style>
  <w:style w:type="paragraph" w:styleId="Textodeglobo">
    <w:name w:val="Balloon Text"/>
    <w:basedOn w:val="Normal"/>
    <w:link w:val="TextodegloboCar"/>
    <w:uiPriority w:val="99"/>
    <w:semiHidden/>
    <w:unhideWhenUsed/>
    <w:rsid w:val="004B01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0171"/>
    <w:rPr>
      <w:rFonts w:ascii="Segoe UI" w:hAnsi="Segoe UI" w:cs="Segoe UI"/>
      <w:sz w:val="18"/>
      <w:szCs w:val="18"/>
      <w:lang w:val="en-GB"/>
    </w:rPr>
  </w:style>
  <w:style w:type="character" w:styleId="Hipervnculovisitado">
    <w:name w:val="FollowedHyperlink"/>
    <w:basedOn w:val="Fuentedeprrafopredeter"/>
    <w:uiPriority w:val="99"/>
    <w:semiHidden/>
    <w:unhideWhenUsed/>
    <w:rsid w:val="008E7002"/>
    <w:rPr>
      <w:color w:val="96607D" w:themeColor="followedHyperlink"/>
      <w:u w:val="single"/>
    </w:rPr>
  </w:style>
  <w:style w:type="paragraph" w:styleId="Revisin">
    <w:name w:val="Revision"/>
    <w:hidden/>
    <w:uiPriority w:val="99"/>
    <w:semiHidden/>
    <w:rsid w:val="0001011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135/cropsci2017.11.06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10</Pages>
  <Words>4371</Words>
  <Characters>23211</Characters>
  <Application>Microsoft Office Word</Application>
  <DocSecurity>0</DocSecurity>
  <Lines>422</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Diana María Cruz Tejada</cp:lastModifiedBy>
  <cp:revision>254</cp:revision>
  <dcterms:created xsi:type="dcterms:W3CDTF">2024-07-05T07:30:00Z</dcterms:created>
  <dcterms:modified xsi:type="dcterms:W3CDTF">2024-08-22T11:49:00Z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54e1d1ae-a837-4d59-acb5-a66cdc391035</vt:lpwstr>
  </property>
</Properties>
</file>