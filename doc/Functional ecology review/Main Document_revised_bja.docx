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F9500" w14:textId="77777777" w:rsidR="00594767" w:rsidRPr="00927584" w:rsidRDefault="00594767" w:rsidP="00594767">
      <w:pPr>
        <w:spacing w:line="360" w:lineRule="auto"/>
        <w:jc w:val="both"/>
        <w:rPr>
          <w:b/>
          <w:bCs/>
        </w:rPr>
      </w:pPr>
      <w:r w:rsidRPr="00927584">
        <w:rPr>
          <w:b/>
          <w:bCs/>
        </w:rPr>
        <w:t xml:space="preserve">Abstract </w:t>
      </w:r>
      <w:r w:rsidRPr="00927584">
        <w:t xml:space="preserve">(350 words max) </w:t>
      </w:r>
    </w:p>
    <w:p w14:paraId="6D7F9501" w14:textId="0DBEE109" w:rsidR="00594767" w:rsidRPr="00927584" w:rsidRDefault="00594767" w:rsidP="00594767">
      <w:pPr>
        <w:spacing w:line="360" w:lineRule="auto"/>
        <w:jc w:val="both"/>
      </w:pPr>
      <w:r w:rsidRPr="00927584">
        <w:t>1. Intraspecific variation exists in a wide range of biological processes</w:t>
      </w:r>
      <w:ins w:id="0" w:author="FRANCISCO DE BORJA JIMENEZ-ALFARO GONZALEZ" w:date="2024-08-20T09:11:00Z" w16du:dateUtc="2024-08-20T07:11:00Z">
        <w:r w:rsidR="0001495D">
          <w:t>,</w:t>
        </w:r>
      </w:ins>
      <w:r w:rsidRPr="00927584">
        <w:t xml:space="preserve"> </w:t>
      </w:r>
      <w:del w:id="1" w:author="FRANCISCO DE BORJA JIMENEZ-ALFARO GONZALEZ" w:date="2024-08-20T09:11:00Z" w16du:dateUtc="2024-08-20T07:11:00Z">
        <w:r w:rsidRPr="00927584" w:rsidDel="0001495D">
          <w:delText>and is the source for</w:delText>
        </w:r>
      </w:del>
      <w:ins w:id="2" w:author="FRANCISCO DE BORJA JIMENEZ-ALFARO GONZALEZ" w:date="2024-08-20T09:11:00Z" w16du:dateUtc="2024-08-20T07:11:00Z">
        <w:r w:rsidR="0001495D">
          <w:t>promoting</w:t>
        </w:r>
      </w:ins>
      <w:r w:rsidRPr="00927584">
        <w:t xml:space="preserve"> species adaptation to environmental changes. </w:t>
      </w:r>
      <w:commentRangeStart w:id="3"/>
      <w:r w:rsidRPr="00927584">
        <w:t xml:space="preserve">Plant reproduction by seed relies on seed germination, an irreversible physiological process regulated by environmental temperature and water availability. </w:t>
      </w:r>
      <w:commentRangeEnd w:id="3"/>
      <w:r w:rsidR="0001495D">
        <w:rPr>
          <w:rStyle w:val="Refdecomentario"/>
        </w:rPr>
        <w:commentReference w:id="3"/>
      </w:r>
      <w:r w:rsidRPr="00927584">
        <w:t>Intraspecific variation in the thermal thresholds for germination is widespread in seed plants and has been the subject of abundant research. However, much less is known about intraspecific variation in the water thresholds for seed germination. The extent and scale of intraspecific variation in the germination base water potential (</w:t>
      </w:r>
      <w:proofErr w:type="spellStart"/>
      <w:r w:rsidRPr="00927584">
        <w:rPr>
          <w:rFonts w:cstheme="minorHAnsi"/>
        </w:rPr>
        <w:t>ψ</w:t>
      </w:r>
      <w:r w:rsidRPr="00927584">
        <w:rPr>
          <w:rFonts w:cstheme="minorHAnsi"/>
          <w:vertAlign w:val="subscript"/>
        </w:rPr>
        <w:t>b</w:t>
      </w:r>
      <w:proofErr w:type="spellEnd"/>
      <w:r w:rsidRPr="00927584">
        <w:t xml:space="preserve"> i.e. the minimum amount of water required for germination) can be of high ecological significance in water-limited ecosystems, but this significance has never been tested at microclimatic scales.</w:t>
      </w:r>
    </w:p>
    <w:p w14:paraId="6D7F9502" w14:textId="77777777" w:rsidR="00594767" w:rsidRPr="00927584" w:rsidRDefault="00594767" w:rsidP="00594767">
      <w:pPr>
        <w:spacing w:line="360" w:lineRule="auto"/>
        <w:jc w:val="both"/>
      </w:pPr>
      <w:r w:rsidRPr="00927584">
        <w:t xml:space="preserve">2. We tested the hypothesis that water thresholds for seed germination show functional intraspecific variation along local microclimatic gradients in water-limited Mediterranean alpine ecosystems of the Iberian Peninsula (SW Europe). We sampled 18 subpopulations of the species </w:t>
      </w:r>
      <w:r w:rsidRPr="00927584">
        <w:rPr>
          <w:i/>
          <w:iCs/>
        </w:rPr>
        <w:t xml:space="preserve">Dianthus langeanus </w:t>
      </w:r>
      <w:r w:rsidRPr="00927584">
        <w:t xml:space="preserve">(Caryophyllaceae), separated by 10 m intervals, and with contrasting field-measured microclimatic conditions. We measured germination responses to water stress using polyethylene glycol (PEG) solutions. We fitted hydro-time models to calculate the germination </w:t>
      </w:r>
      <w:proofErr w:type="spellStart"/>
      <w:r w:rsidRPr="00927584">
        <w:rPr>
          <w:rFonts w:cstheme="minorHAnsi"/>
        </w:rPr>
        <w:t>ψ</w:t>
      </w:r>
      <w:r w:rsidRPr="00927584">
        <w:rPr>
          <w:rFonts w:cstheme="minorHAnsi"/>
          <w:vertAlign w:val="subscript"/>
        </w:rPr>
        <w:t>b</w:t>
      </w:r>
      <w:proofErr w:type="spellEnd"/>
      <w:r w:rsidRPr="00927584">
        <w:t xml:space="preserve"> of each subpopulation and tested the expectation that seeds collected from warmer and drier subpopulations had lower </w:t>
      </w:r>
      <w:proofErr w:type="spellStart"/>
      <w:r w:rsidRPr="00927584">
        <w:rPr>
          <w:rFonts w:cstheme="minorHAnsi"/>
        </w:rPr>
        <w:t>ψ</w:t>
      </w:r>
      <w:r w:rsidRPr="00927584">
        <w:rPr>
          <w:rFonts w:cstheme="minorHAnsi"/>
          <w:vertAlign w:val="subscript"/>
        </w:rPr>
        <w:t>b</w:t>
      </w:r>
      <w:proofErr w:type="spellEnd"/>
      <w:r w:rsidRPr="00927584">
        <w:t xml:space="preserve"> (i.e. their germination was more drought-tolerant).</w:t>
      </w:r>
    </w:p>
    <w:p w14:paraId="6D7F9503" w14:textId="754B6970" w:rsidR="00594767" w:rsidRPr="00927584" w:rsidRDefault="00594767" w:rsidP="00594767">
      <w:pPr>
        <w:spacing w:line="360" w:lineRule="auto"/>
        <w:jc w:val="both"/>
      </w:pPr>
      <w:r w:rsidRPr="00927584">
        <w:t xml:space="preserve">3. We found significant differences between subpopulations' </w:t>
      </w:r>
      <w:proofErr w:type="spellStart"/>
      <w:r w:rsidRPr="00927584">
        <w:rPr>
          <w:rFonts w:cstheme="minorHAnsi"/>
        </w:rPr>
        <w:t>ψ</w:t>
      </w:r>
      <w:r w:rsidRPr="00927584">
        <w:rPr>
          <w:rFonts w:cstheme="minorHAnsi"/>
          <w:vertAlign w:val="subscript"/>
        </w:rPr>
        <w:t>b</w:t>
      </w:r>
      <w:proofErr w:type="spellEnd"/>
      <w:r w:rsidRPr="00927584">
        <w:t xml:space="preserve">, i.e. there was intraspecific variation in germination responses to water stress. Seeds from warmer and drier subpopulations had lower </w:t>
      </w:r>
      <w:proofErr w:type="spellStart"/>
      <w:r w:rsidRPr="00927584">
        <w:rPr>
          <w:rFonts w:cstheme="minorHAnsi"/>
        </w:rPr>
        <w:t>ψ</w:t>
      </w:r>
      <w:r w:rsidRPr="00927584">
        <w:rPr>
          <w:rFonts w:cstheme="minorHAnsi"/>
          <w:vertAlign w:val="subscript"/>
        </w:rPr>
        <w:t>b</w:t>
      </w:r>
      <w:proofErr w:type="spellEnd"/>
      <w:r w:rsidRPr="00927584">
        <w:t xml:space="preserve">, meaning their germination was more </w:t>
      </w:r>
      <w:proofErr w:type="gramStart"/>
      <w:r w:rsidRPr="00927584">
        <w:t>drought-tolerant</w:t>
      </w:r>
      <w:proofErr w:type="gramEnd"/>
      <w:r w:rsidRPr="00927584">
        <w:t xml:space="preserve">. These results </w:t>
      </w:r>
      <w:del w:id="4" w:author="CLARA ESPINOSA DEL ALBA" w:date="2024-07-16T08:29:00Z">
        <w:r w:rsidRPr="00927584" w:rsidDel="007319EF">
          <w:delText xml:space="preserve">support </w:delText>
        </w:r>
      </w:del>
      <w:ins w:id="5" w:author="CLARA ESPINOSA DEL ALBA" w:date="2024-07-16T08:29:00Z">
        <w:r w:rsidR="007319EF">
          <w:t>suggest</w:t>
        </w:r>
        <w:r w:rsidR="007319EF" w:rsidRPr="00927584">
          <w:t xml:space="preserve"> </w:t>
        </w:r>
      </w:ins>
      <w:r w:rsidRPr="00927584">
        <w:t xml:space="preserve">that intraspecific variation in the </w:t>
      </w:r>
      <w:proofErr w:type="spellStart"/>
      <w:r w:rsidRPr="00927584">
        <w:rPr>
          <w:rFonts w:cstheme="minorHAnsi"/>
        </w:rPr>
        <w:t>ψ</w:t>
      </w:r>
      <w:r w:rsidRPr="00927584">
        <w:rPr>
          <w:rFonts w:cstheme="minorHAnsi"/>
          <w:vertAlign w:val="subscript"/>
        </w:rPr>
        <w:t>b</w:t>
      </w:r>
      <w:proofErr w:type="spellEnd"/>
      <w:r w:rsidRPr="00927584">
        <w:t xml:space="preserve"> for germination </w:t>
      </w:r>
      <w:del w:id="6" w:author="CLARA ESPINOSA DEL ALBA" w:date="2024-07-16T08:30:00Z">
        <w:r w:rsidRPr="00927584" w:rsidDel="00100F42">
          <w:delText xml:space="preserve">has </w:delText>
        </w:r>
      </w:del>
      <w:ins w:id="7" w:author="CLARA ESPINOSA DEL ALBA" w:date="2024-07-16T08:30:00Z">
        <w:r w:rsidR="00100F42">
          <w:t>could potentially have</w:t>
        </w:r>
        <w:r w:rsidR="00100F42" w:rsidRPr="00927584">
          <w:t xml:space="preserve"> </w:t>
        </w:r>
      </w:ins>
      <w:r w:rsidRPr="00927584">
        <w:t>functional significance, even at environmental microscales (c. 10 m).</w:t>
      </w:r>
    </w:p>
    <w:p w14:paraId="6D7F9504" w14:textId="6F4AB81E" w:rsidR="00594767" w:rsidRPr="00927584" w:rsidRDefault="00594767" w:rsidP="00594767">
      <w:pPr>
        <w:spacing w:line="360" w:lineRule="auto"/>
        <w:jc w:val="both"/>
      </w:pPr>
      <w:r w:rsidRPr="00927584">
        <w:t>4. Synthesis: Our results indicate that the germination base water potential is a functional trait</w:t>
      </w:r>
      <w:ins w:id="8" w:author="CLARA ESPINOSA DEL ALBA" w:date="2024-07-16T09:35:00Z">
        <w:r w:rsidR="00783B00">
          <w:t xml:space="preserve"> </w:t>
        </w:r>
      </w:ins>
      <w:r w:rsidRPr="00927584">
        <w:t xml:space="preserve">with </w:t>
      </w:r>
      <w:r w:rsidR="0001495D">
        <w:t>potential implications</w:t>
      </w:r>
      <w:r w:rsidRPr="00927584">
        <w:t xml:space="preserve"> for individual phenology, reproduction, and fitness in water-limited ecosystems. This functional intraspecific variation in base water potential highlights the adaptation potential of seed germination to both current and future climate scenarios.</w:t>
      </w:r>
    </w:p>
    <w:p w14:paraId="6D7F9505" w14:textId="77777777" w:rsidR="00594767" w:rsidRPr="00927584" w:rsidRDefault="00594767" w:rsidP="00594767">
      <w:pPr>
        <w:spacing w:line="360" w:lineRule="auto"/>
        <w:jc w:val="both"/>
        <w:rPr>
          <w:b/>
          <w:bCs/>
        </w:rPr>
      </w:pPr>
      <w:r w:rsidRPr="00927584">
        <w:rPr>
          <w:b/>
          <w:bCs/>
        </w:rPr>
        <w:t>Key words</w:t>
      </w:r>
    </w:p>
    <w:p w14:paraId="6D7F9506" w14:textId="7E40A3BE" w:rsidR="00594767" w:rsidRPr="00927584" w:rsidRDefault="00404FB1" w:rsidP="00594767">
      <w:pPr>
        <w:spacing w:line="360" w:lineRule="auto"/>
        <w:jc w:val="both"/>
      </w:pPr>
      <w:r>
        <w:t>G</w:t>
      </w:r>
      <w:r w:rsidRPr="00927584">
        <w:t>ermination base water potential</w:t>
      </w:r>
      <w:r>
        <w:t>;</w:t>
      </w:r>
      <w:r w:rsidRPr="00927584">
        <w:t xml:space="preserve"> </w:t>
      </w:r>
      <w:r>
        <w:t>H</w:t>
      </w:r>
      <w:r w:rsidRPr="00927584">
        <w:t>ydro-time models</w:t>
      </w:r>
      <w:r>
        <w:t>;</w:t>
      </w:r>
      <w:r w:rsidRPr="00927584">
        <w:t xml:space="preserve"> Intraspecific variability; </w:t>
      </w:r>
      <w:r w:rsidR="00594767" w:rsidRPr="00927584">
        <w:t>Microclimate; Microscale; Plant regeneration</w:t>
      </w:r>
      <w:r w:rsidR="00A16DAB">
        <w:t>;</w:t>
      </w:r>
      <w:r w:rsidR="00594767" w:rsidRPr="00927584">
        <w:t xml:space="preserve"> </w:t>
      </w:r>
      <w:r w:rsidRPr="00927584">
        <w:t>Seed germination</w:t>
      </w:r>
      <w:r w:rsidRPr="00404FB1">
        <w:t xml:space="preserve"> </w:t>
      </w:r>
      <w:r w:rsidRPr="00927584">
        <w:t xml:space="preserve">thresholds; </w:t>
      </w:r>
      <w:r>
        <w:t>W</w:t>
      </w:r>
      <w:r w:rsidR="00594767" w:rsidRPr="00927584">
        <w:t>ater-limited ecosystems.</w:t>
      </w:r>
    </w:p>
    <w:p w14:paraId="6D7F9507" w14:textId="77777777" w:rsidR="00594767" w:rsidRPr="009F1376" w:rsidRDefault="00594767" w:rsidP="00594767">
      <w:pPr>
        <w:rPr>
          <w:lang w:val="es-ES"/>
        </w:rPr>
      </w:pPr>
      <w:proofErr w:type="spellStart"/>
      <w:r w:rsidRPr="009F1376">
        <w:rPr>
          <w:lang w:val="es-ES"/>
        </w:rPr>
        <w:t>Optional</w:t>
      </w:r>
      <w:proofErr w:type="spellEnd"/>
      <w:r w:rsidRPr="009F1376">
        <w:rPr>
          <w:lang w:val="es-ES"/>
        </w:rPr>
        <w:t xml:space="preserve"> </w:t>
      </w:r>
      <w:proofErr w:type="spellStart"/>
      <w:r w:rsidRPr="009F1376">
        <w:rPr>
          <w:lang w:val="es-ES"/>
        </w:rPr>
        <w:t>translated</w:t>
      </w:r>
      <w:proofErr w:type="spellEnd"/>
      <w:r w:rsidRPr="009F1376">
        <w:rPr>
          <w:lang w:val="es-ES"/>
        </w:rPr>
        <w:t xml:space="preserve"> </w:t>
      </w:r>
      <w:proofErr w:type="spellStart"/>
      <w:r w:rsidRPr="009F1376">
        <w:rPr>
          <w:lang w:val="es-ES"/>
        </w:rPr>
        <w:t>abstract</w:t>
      </w:r>
      <w:proofErr w:type="spellEnd"/>
      <w:r w:rsidRPr="009F1376">
        <w:rPr>
          <w:lang w:val="es-ES"/>
        </w:rPr>
        <w:t xml:space="preserve"> (</w:t>
      </w:r>
      <w:proofErr w:type="spellStart"/>
      <w:r w:rsidRPr="009F1376">
        <w:rPr>
          <w:lang w:val="es-ES"/>
        </w:rPr>
        <w:t>Spanish</w:t>
      </w:r>
      <w:proofErr w:type="spellEnd"/>
      <w:r w:rsidRPr="009F1376">
        <w:rPr>
          <w:lang w:val="es-ES"/>
        </w:rPr>
        <w:t xml:space="preserve">) </w:t>
      </w:r>
    </w:p>
    <w:p w14:paraId="6D7F9508" w14:textId="77777777" w:rsidR="00594767" w:rsidRPr="00927584" w:rsidRDefault="00594767" w:rsidP="00594767">
      <w:pPr>
        <w:spacing w:line="360" w:lineRule="auto"/>
        <w:jc w:val="both"/>
        <w:rPr>
          <w:lang w:val="es-ES"/>
        </w:rPr>
      </w:pPr>
      <w:r w:rsidRPr="00927584">
        <w:rPr>
          <w:lang w:val="es-ES"/>
        </w:rPr>
        <w:lastRenderedPageBreak/>
        <w:t xml:space="preserve">1. La variación intraespecífica es </w:t>
      </w:r>
      <w:r>
        <w:rPr>
          <w:lang w:val="es-ES"/>
        </w:rPr>
        <w:t xml:space="preserve">una </w:t>
      </w:r>
      <w:r w:rsidRPr="00927584">
        <w:rPr>
          <w:lang w:val="es-ES"/>
        </w:rPr>
        <w:t>parte imprescindible de un amplio abanico de procesos biológicos y es la base la adaptación de las especies a los cambios ambientales. La reproducción de las plantas se basa en la germinación de las semillas, un proceso fisiológico irreversible que es regulado por la temperatura y disponibilidad de agua en el ambiente. La variación intraespecífica enfocada a los límites termales para la germinación han estado objeto de abundante investigación. Sin embargo, los límites hídricos para la germinación han sido mucho menos estudiados. La distribución y magnitud de la variación intraespecífica en el potencial hídrico base para la germinación (</w:t>
      </w:r>
      <w:proofErr w:type="spellStart"/>
      <w:r w:rsidRPr="00927584">
        <w:rPr>
          <w:lang w:val="es-ES"/>
        </w:rPr>
        <w:t>ψ</w:t>
      </w:r>
      <w:r w:rsidRPr="00927584">
        <w:rPr>
          <w:vertAlign w:val="subscript"/>
          <w:lang w:val="es-ES"/>
        </w:rPr>
        <w:t>b</w:t>
      </w:r>
      <w:proofErr w:type="spellEnd"/>
      <w:r w:rsidRPr="00927584">
        <w:rPr>
          <w:lang w:val="es-ES"/>
        </w:rPr>
        <w:t xml:space="preserve"> i.e. la cantidad mínima de agua requerida para germinar) puede tener un alto significado ecológico en ambientes con limitación de agua, pero su funcionalidad nunca ha sido testada en microescala.</w:t>
      </w:r>
    </w:p>
    <w:p w14:paraId="6D7F9509" w14:textId="77777777" w:rsidR="00594767" w:rsidRPr="00927584" w:rsidRDefault="00594767" w:rsidP="00594767">
      <w:pPr>
        <w:spacing w:line="360" w:lineRule="auto"/>
        <w:jc w:val="both"/>
        <w:rPr>
          <w:lang w:val="es-ES"/>
        </w:rPr>
      </w:pPr>
      <w:r w:rsidRPr="00927584">
        <w:rPr>
          <w:lang w:val="es-ES"/>
        </w:rPr>
        <w:t xml:space="preserve">2. En este estudio testamos la hipótesis que los límites hídricos para la germinación muestran variación intraespecífica funcional a lo largo de </w:t>
      </w:r>
      <w:proofErr w:type="spellStart"/>
      <w:r w:rsidRPr="00927584">
        <w:rPr>
          <w:lang w:val="es-ES"/>
        </w:rPr>
        <w:t>microgradientes</w:t>
      </w:r>
      <w:proofErr w:type="spellEnd"/>
      <w:r w:rsidRPr="00927584">
        <w:rPr>
          <w:lang w:val="es-ES"/>
        </w:rPr>
        <w:t xml:space="preserve"> locales en ambientes alpinos mediterráneos con estrés hídrico de la Península Ibérica (SW Europa). Muestreamos 18 subpoblaciones de la especie </w:t>
      </w:r>
      <w:proofErr w:type="spellStart"/>
      <w:r w:rsidRPr="00927584">
        <w:rPr>
          <w:i/>
          <w:iCs/>
          <w:lang w:val="es-ES"/>
        </w:rPr>
        <w:t>Dianthus</w:t>
      </w:r>
      <w:proofErr w:type="spellEnd"/>
      <w:r w:rsidRPr="00927584">
        <w:rPr>
          <w:i/>
          <w:iCs/>
          <w:lang w:val="es-ES"/>
        </w:rPr>
        <w:t xml:space="preserve"> langeanus</w:t>
      </w:r>
      <w:r w:rsidRPr="00927584">
        <w:rPr>
          <w:lang w:val="es-ES"/>
        </w:rPr>
        <w:t xml:space="preserve"> (</w:t>
      </w:r>
      <w:proofErr w:type="spellStart"/>
      <w:r w:rsidRPr="00927584">
        <w:rPr>
          <w:lang w:val="es-ES"/>
        </w:rPr>
        <w:t>Caryophyllaceae</w:t>
      </w:r>
      <w:proofErr w:type="spellEnd"/>
      <w:r w:rsidRPr="00927584">
        <w:rPr>
          <w:lang w:val="es-ES"/>
        </w:rPr>
        <w:t xml:space="preserve">), separadas a intervalos de 10m, y con condiciones </w:t>
      </w:r>
      <w:proofErr w:type="spellStart"/>
      <w:r w:rsidRPr="00927584">
        <w:rPr>
          <w:lang w:val="es-ES"/>
        </w:rPr>
        <w:t>microclimáticas</w:t>
      </w:r>
      <w:proofErr w:type="spellEnd"/>
      <w:r w:rsidRPr="00927584">
        <w:rPr>
          <w:lang w:val="es-ES"/>
        </w:rPr>
        <w:t xml:space="preserve"> contrastantes registradas en campo. Medimos las respuestas de germinación al estrés hídrico usando soluciones de polietilenglicol (PEG). Ajustamos modelos “</w:t>
      </w:r>
      <w:proofErr w:type="spellStart"/>
      <w:r w:rsidRPr="00927584">
        <w:rPr>
          <w:lang w:val="es-ES"/>
        </w:rPr>
        <w:t>hydro</w:t>
      </w:r>
      <w:proofErr w:type="spellEnd"/>
      <w:r w:rsidRPr="00927584">
        <w:rPr>
          <w:lang w:val="es-ES"/>
        </w:rPr>
        <w:t xml:space="preserve">-time” para calcular </w:t>
      </w:r>
      <w:proofErr w:type="spellStart"/>
      <w:r w:rsidRPr="00927584">
        <w:rPr>
          <w:lang w:val="es-ES"/>
        </w:rPr>
        <w:t>ψ</w:t>
      </w:r>
      <w:r w:rsidRPr="00927584">
        <w:rPr>
          <w:vertAlign w:val="subscript"/>
          <w:lang w:val="es-ES"/>
        </w:rPr>
        <w:t>b</w:t>
      </w:r>
      <w:proofErr w:type="spellEnd"/>
      <w:r w:rsidRPr="00927584">
        <w:rPr>
          <w:lang w:val="es-ES"/>
        </w:rPr>
        <w:t xml:space="preserve"> para la germinación en cada subpoblación y examinamos la predicción de que semillas de subpoblaciones con condiciones más cálidas y secas tendrán </w:t>
      </w:r>
      <w:proofErr w:type="spellStart"/>
      <w:r w:rsidRPr="00927584">
        <w:rPr>
          <w:lang w:val="es-ES"/>
        </w:rPr>
        <w:t>ψ</w:t>
      </w:r>
      <w:r w:rsidRPr="00927584">
        <w:rPr>
          <w:vertAlign w:val="subscript"/>
          <w:lang w:val="es-ES"/>
        </w:rPr>
        <w:t>b</w:t>
      </w:r>
      <w:proofErr w:type="spellEnd"/>
      <w:r w:rsidRPr="00927584">
        <w:rPr>
          <w:lang w:val="es-ES"/>
        </w:rPr>
        <w:t xml:space="preserve"> más bajos (i.e. su germinación es más tolerante a la sequía).</w:t>
      </w:r>
    </w:p>
    <w:p w14:paraId="6D7F950A" w14:textId="77777777" w:rsidR="00594767" w:rsidRPr="00927584" w:rsidRDefault="00594767" w:rsidP="00594767">
      <w:pPr>
        <w:spacing w:line="360" w:lineRule="auto"/>
        <w:jc w:val="both"/>
        <w:rPr>
          <w:lang w:val="es-ES"/>
        </w:rPr>
      </w:pPr>
      <w:r w:rsidRPr="00927584">
        <w:rPr>
          <w:lang w:val="es-ES"/>
        </w:rPr>
        <w:t xml:space="preserve">3. Encontramos diferencias significativas entre los </w:t>
      </w:r>
      <w:proofErr w:type="spellStart"/>
      <w:r w:rsidRPr="00927584">
        <w:rPr>
          <w:lang w:val="es-ES"/>
        </w:rPr>
        <w:t>ψ</w:t>
      </w:r>
      <w:r w:rsidRPr="00927584">
        <w:rPr>
          <w:vertAlign w:val="subscript"/>
          <w:lang w:val="es-ES"/>
        </w:rPr>
        <w:t>b</w:t>
      </w:r>
      <w:proofErr w:type="spellEnd"/>
      <w:r w:rsidRPr="00927584">
        <w:rPr>
          <w:lang w:val="es-ES"/>
        </w:rPr>
        <w:t xml:space="preserve"> de las subpoblaciones, i.e. hay variación intraespecífica en la respuesta al estrés hídrico. Semillas de subpoblaciones con condiciones más cálidas y secas tuvieron </w:t>
      </w:r>
      <w:proofErr w:type="spellStart"/>
      <w:r w:rsidRPr="00927584">
        <w:rPr>
          <w:lang w:val="es-ES"/>
        </w:rPr>
        <w:t>ψ</w:t>
      </w:r>
      <w:r w:rsidRPr="00927584">
        <w:rPr>
          <w:vertAlign w:val="subscript"/>
          <w:lang w:val="es-ES"/>
        </w:rPr>
        <w:t>b</w:t>
      </w:r>
      <w:proofErr w:type="spellEnd"/>
      <w:r w:rsidRPr="00927584">
        <w:rPr>
          <w:lang w:val="es-ES"/>
        </w:rPr>
        <w:t xml:space="preserve"> más bajos, lo que significa que su germinación es más tolerante a </w:t>
      </w:r>
      <w:proofErr w:type="spellStart"/>
      <w:r w:rsidRPr="00927584">
        <w:rPr>
          <w:lang w:val="es-ES"/>
        </w:rPr>
        <w:t>a</w:t>
      </w:r>
      <w:proofErr w:type="spellEnd"/>
      <w:r w:rsidRPr="00927584">
        <w:rPr>
          <w:lang w:val="es-ES"/>
        </w:rPr>
        <w:t xml:space="preserve"> la sequía. Estos resultados apoyan la hipótesis que la variación intraespecífica en </w:t>
      </w:r>
      <w:proofErr w:type="spellStart"/>
      <w:r w:rsidRPr="00927584">
        <w:rPr>
          <w:lang w:val="es-ES"/>
        </w:rPr>
        <w:t>ψ</w:t>
      </w:r>
      <w:r w:rsidRPr="00927584">
        <w:rPr>
          <w:vertAlign w:val="subscript"/>
          <w:lang w:val="es-ES"/>
        </w:rPr>
        <w:t>b</w:t>
      </w:r>
      <w:proofErr w:type="spellEnd"/>
      <w:r w:rsidRPr="00927584">
        <w:rPr>
          <w:lang w:val="es-ES"/>
        </w:rPr>
        <w:t xml:space="preserve"> para germinación tiene un significado funcional, incluso a microescala (aprox. 10m).</w:t>
      </w:r>
    </w:p>
    <w:p w14:paraId="6D7F950B" w14:textId="77777777" w:rsidR="00594767" w:rsidRPr="00927584" w:rsidRDefault="00594767" w:rsidP="00594767">
      <w:pPr>
        <w:spacing w:line="360" w:lineRule="auto"/>
        <w:jc w:val="both"/>
        <w:rPr>
          <w:lang w:val="es-ES"/>
        </w:rPr>
      </w:pPr>
      <w:r w:rsidRPr="00927584">
        <w:rPr>
          <w:lang w:val="es-ES"/>
        </w:rPr>
        <w:t xml:space="preserve">4. Síntesis. Nuestros resultados indican que el </w:t>
      </w:r>
      <w:proofErr w:type="spellStart"/>
      <w:r w:rsidRPr="00927584">
        <w:rPr>
          <w:lang w:val="es-ES"/>
        </w:rPr>
        <w:t>ψ</w:t>
      </w:r>
      <w:r w:rsidRPr="00927584">
        <w:rPr>
          <w:vertAlign w:val="subscript"/>
          <w:lang w:val="es-ES"/>
        </w:rPr>
        <w:t>b</w:t>
      </w:r>
      <w:proofErr w:type="spellEnd"/>
      <w:r w:rsidRPr="00927584">
        <w:rPr>
          <w:lang w:val="es-ES"/>
        </w:rPr>
        <w:t xml:space="preserve"> para germinación es un carácter funcional con importantes consecuencias para la fenología, reproducción y fitness de los individuos en ambientes con limitada disponibilidad hídrica. Estos hallazgos resaltan el potencial de adaptación de la germinación a condiciones climáticas actuales y futuras.  </w:t>
      </w:r>
    </w:p>
    <w:p w14:paraId="6D7F950C" w14:textId="77777777" w:rsidR="00594767" w:rsidRPr="00DD3073" w:rsidRDefault="00594767" w:rsidP="00594767">
      <w:pPr>
        <w:rPr>
          <w:lang w:val="es-ES"/>
        </w:rPr>
      </w:pPr>
      <w:r w:rsidRPr="00DD3073">
        <w:rPr>
          <w:lang w:val="es-ES"/>
        </w:rPr>
        <w:br w:type="page"/>
      </w:r>
    </w:p>
    <w:p w14:paraId="6D7F950D" w14:textId="77777777" w:rsidR="00594767" w:rsidRPr="00927584" w:rsidRDefault="00594767" w:rsidP="00594767">
      <w:pPr>
        <w:pStyle w:val="Ttulo2"/>
        <w:spacing w:line="360" w:lineRule="auto"/>
        <w:jc w:val="both"/>
      </w:pPr>
      <w:r w:rsidRPr="00927584">
        <w:lastRenderedPageBreak/>
        <w:t>1. Introduction</w:t>
      </w:r>
    </w:p>
    <w:p w14:paraId="6D7F950E" w14:textId="694349B0" w:rsidR="00594767" w:rsidRPr="00927584" w:rsidRDefault="00594767" w:rsidP="00594767">
      <w:pPr>
        <w:autoSpaceDE w:val="0"/>
        <w:autoSpaceDN w:val="0"/>
        <w:adjustRightInd w:val="0"/>
        <w:spacing w:after="0" w:line="360" w:lineRule="auto"/>
        <w:ind w:firstLine="709"/>
        <w:jc w:val="both"/>
      </w:pPr>
      <w:r w:rsidRPr="00927584">
        <w:t xml:space="preserve">Intraspecific variation is defined as the genotypic or phenotypic differences exhibited among individuals and populations of the same species </w:t>
      </w:r>
      <w:r w:rsidRPr="00927584">
        <w:fldChar w:fldCharType="begin" w:fldLock="1"/>
      </w:r>
      <w:r w:rsidR="00BD51F9">
        <w:instrText>ADDIN CSL_CITATION {"citationItems":[{"id":"ITEM-1","itemData":{"DOI":"10.1111/j.1365-2745.2010.01651.x","ISSN":"00220477","abstract":"Functional traits are increasingly used to investigate community structure, ecosystem functioning or to classify species into functional groups. These functional traits are expected to be variable between and within species. Intraspecific functional variability is supposed to influence and modulate species responses to environmental changes and their effects on their environment. However, this hypothesis remains poorly tested and species are mostly described by mean trait values without any consideration of variability in individual trait values. In this study, we quantify the extent of intraspecific plant functional trait variability, its spatial structure and its response to environmental factors. Using a sampling design structured along two direct and orthogonal climatic gradients in an alpine valley, we quantified and analysed the intraspecific variability for three functional traits (height, leaf dry matter content and leaf nitrogen content) measured on sixteen plant species with contrasting life histories. Results showed a large variability of traits within species with large discrepancies between functional traits and species. This variability did not appear to be structured within populations. Between populations, the overall variability was partly explained by the selected gradients. Despite the strong effects of temperature and radiation on trait intraspecific variability, the response curves of traits along gradients were partly idiosyncratic.4.Synthesis. Giving a comprehensive quantification of intraspecific functional variability through the analysis of an original data set, we report new evidence that using a single trait value to describe a given species can hide large functional variation for this species along environmental gradients. These findings suggest that intraspecific functional variability should be a concern for ecologists and its recognition opens new opportunities to better understand and predict ecological patterns in a changing environment. Further analyses are, however, required to compare inter- and intraspecific variability. © 2010 The Authors. Journal compilation © 2010 British Ecological Society.","author":[{"dropping-particle":"","family":"Albert","given":"Cécile Hélène","non-dropping-particle":"","parse-names":false,"suffix":""},{"dropping-particle":"","family":"Thuiller","given":"Wilfried","non-dropping-particle":"","parse-names":false,"suffix":""},{"dropping-particle":"","family":"Yoccoz","given":"Nigel Gilles","non-dropping-particle":"","parse-names":false,"suffix":""},{"dropping-particle":"","family":"Soudant","given":"Alex","non-dropping-particle":"","parse-names":false,"suffix":""},{"dropping-particle":"","family":"Boucher","given":"Florian","non-dropping-particle":"","parse-names":false,"suffix":""},{"dropping-particle":"","family":"Saccone","given":"Patrick","non-dropping-particle":"","parse-names":false,"suffix":""},{"dropping-particle":"","family":"Lavorel","given":"Sandra","non-dropping-particle":"","parse-names":false,"suffix":""}],"container-title":"Journal of Ecology","id":"ITEM-1","issue":"3","issued":{"date-parts":[["2010"]]},"page":"604-613","title":"Intraspecific functional variability: Extent, structure and sources of variation","type":"article-journal","volume":"98"},"uris":["http://www.mendeley.com/documents/?uuid=d24ecec1-7598-4023-8d6e-add3c14c9ced"]},{"id":"ITEM-2","itemData":{"DOI":"10.1111/j.1558-5646.2007.00248.x","ISSN":"00143820","PMID":"17924954","abstract":"Alpine environments are particularly susceptible to environmental changes associated with global warming but there is potential for alpine plants to adapt to warming if local adaptation occurs and gene flow allows genotypes adapted to low altitudes to colonize higher altitude sites. Here we examine the adaptive potential of a common alpine grass, Poa hiemata, within the restricted alpine habitat of Australian mountains, across a narrow altitudinal gradient replicated in three areas. Grasses at high altitude sites had shorter leaf lengths and larger circumferences than those at lower sites. Transplant experiments with clonal material and plants grown from seed indicated that these differences were partly genetic, with environmental and genetic factors both contributing to the differences between altitudes. Differences in altitudinal forms were also evident in a common garden experiment. Plants showed a home-site advantage in terms of survival. A fitness analysis indicated that at high altitude sites, selection favored plants with short leaves and larger circumferences, whereas these traits were selected in the opposite direction at the low altitude sites. These findings indicate cogradient selection and potential for both plastic and genotypic shifts in response to climate change in P. hiemata. © 2007 The Author(s).","author":[{"dropping-particle":"","family":"Byars","given":"Sean G.","non-dropping-particle":"","parse-names":false,"suffix":""},{"dropping-particle":"","family":"Papst","given":"Warwick","non-dropping-particle":"","parse-names":false,"suffix":""},{"dropping-particle":"","family":"Hoffmann","given":"Ary A.","non-dropping-particle":"","parse-names":false,"suffix":""}],"container-title":"Evolution","id":"ITEM-2","issue":"12","issued":{"date-parts":[["2007"]]},"page":"2925-2941","title":"Local adaptation and cogradient selection in the alpine plant, Poa hiemata, along a narrow altitudinal gradient","type":"article-journal","volume":"61"},"uris":["http://www.mendeley.com/documents/?uuid=28d72432-a79a-4cdd-8bb8-268792ec68e4"]}],"mendeley":{"formattedCitation":"(Byars, Papst and Hoffmann, 2007; Albert &lt;i&gt;et al.&lt;/i&gt;, 2010)","plainTextFormattedCitation":"(Byars, Papst and Hoffmann, 2007; Albert et al., 2010)","previouslyFormattedCitation":"(Byars, Papst and Hoffmann, 2007; Albert &lt;i&gt;et al.&lt;/i&gt;, 2010)"},"properties":{"noteIndex":0},"schema":"https://github.com/citation-style-language/schema/raw/master/csl-citation.json"}</w:instrText>
      </w:r>
      <w:r w:rsidRPr="00927584">
        <w:fldChar w:fldCharType="separate"/>
      </w:r>
      <w:r w:rsidR="00DF1093" w:rsidRPr="00DF1093">
        <w:rPr>
          <w:noProof/>
        </w:rPr>
        <w:t xml:space="preserve">(Byars, Papst and Hoffmann, 2007; Albert </w:t>
      </w:r>
      <w:r w:rsidR="00DF1093" w:rsidRPr="00DF1093">
        <w:rPr>
          <w:i/>
          <w:noProof/>
        </w:rPr>
        <w:t>et al.</w:t>
      </w:r>
      <w:r w:rsidR="00DF1093" w:rsidRPr="00DF1093">
        <w:rPr>
          <w:noProof/>
        </w:rPr>
        <w:t>, 2010)</w:t>
      </w:r>
      <w:r w:rsidRPr="00927584">
        <w:fldChar w:fldCharType="end"/>
      </w:r>
      <w:r w:rsidRPr="00927584">
        <w:t>. This variation plays a key role in a wide range of biological processes, from individual fitness to population dynamics, species interactions, community assembly and ecosystem properties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2021)","manualFormatting":"Westerband et al.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Pr="00927584">
        <w:rPr>
          <w:noProof/>
        </w:rPr>
        <w:t>Westerband et al. 2021)</w:t>
      </w:r>
      <w:r w:rsidRPr="00927584">
        <w:fldChar w:fldCharType="end"/>
      </w:r>
      <w:r w:rsidRPr="00927584">
        <w:t>. Intraspecific variation has been hypothesized to be a response to heterogeneous environments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2005)","manualFormatting":"Van Kleunen &amp;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Pr="00927584">
        <w:rPr>
          <w:noProof/>
        </w:rPr>
        <w:t>Van Kleunen &amp; Fischer 2005)</w:t>
      </w:r>
      <w:r w:rsidRPr="00927584">
        <w:fldChar w:fldCharType="end"/>
      </w:r>
      <w:r w:rsidRPr="00927584">
        <w:t xml:space="preserve"> and an essential condition for plants to adjust to novel environmental conditions (</w:t>
      </w:r>
      <w:r w:rsidRPr="00927584">
        <w:fldChar w:fldCharType="begin" w:fldLock="1"/>
      </w:r>
      <w:r w:rsidR="00BD51F9">
        <w:instrText>ADDIN CSL_CITATION {"citationItems":[{"id":"ITEM-1","itemData":{"DOI":"10.1016/j.tplants.2008.10.002","ISSN":"13601385","PMID":"19042147","abstract":"Rapid anthropogenic environmental change is altering selection pressures on natural plant populations. However, it is difficult to predict easily the novel selection pressures to which populations will be exposed. There is heavy reliance on plant genetic diversity for future crop security in agriculture and industry, but the implications of genetic diversity for natural populations receives less attention. Here, we examine the links between the genetic diversity of natural populations and aspects of plant performance and fitness. We argue that accumulating evidence demonstrates the future benefit or 'option value' of genetic diversity within natural populations when subject to anthropogenic environmental changes. Consequently, the loss of that diversity will hinder their ability to adapt to changing environments and is, therefore, of serious concern. Crown Copyright © 2008.","author":[{"dropping-particle":"","family":"Jump","given":"Alistair S.","non-dropping-particle":"","parse-names":false,"suffix":""},{"dropping-particle":"","family":"Marchant","given":"Rob","non-dropping-particle":"","parse-names":false,"suffix":""},{"dropping-particle":"","family":"Peñuelas","given":"Josep","non-dropping-particle":"","parse-names":false,"suffix":""}],"container-title":"Trends in Plant Science","id":"ITEM-1","issue":"1","issued":{"date-parts":[["2009"]]},"page":"51-58","title":"Environmental change and the option value of genetic diversity","type":"article-journal","volume":"14"},"uris":["http://www.mendeley.com/documents/?uuid=a6fcc672-3bc5-46ca-abc6-4bc7e225aa4b"]}],"mendeley":{"formattedCitation":"(Jump, Marchant and Peñuelas, 2009)","manualFormatting":"Jump et al. 2009)","plainTextFormattedCitation":"(Jump, Marchant and Peñuelas, 2009)","previouslyFormattedCitation":"(Jump, Marchant and Peñuelas, 2009)"},"properties":{"noteIndex":0},"schema":"https://github.com/citation-style-language/schema/raw/master/csl-citation.json"}</w:instrText>
      </w:r>
      <w:r w:rsidRPr="00927584">
        <w:fldChar w:fldCharType="separate"/>
      </w:r>
      <w:r w:rsidRPr="00927584">
        <w:rPr>
          <w:noProof/>
        </w:rPr>
        <w:t>Jump et al. 2009)</w:t>
      </w:r>
      <w:r w:rsidRPr="00927584">
        <w:fldChar w:fldCharType="end"/>
      </w:r>
      <w:r w:rsidRPr="00927584">
        <w:t xml:space="preserve">. When intraspecific variation shows predictive patterns of variation along mechanistically related environmental gradients, it is understood that this variation can have a functional role in individual and population responses to the environment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p>
    <w:p w14:paraId="6D7F950F" w14:textId="2E04FB16" w:rsidR="00594767" w:rsidRPr="00927584" w:rsidRDefault="00594767" w:rsidP="00594767">
      <w:pPr>
        <w:autoSpaceDE w:val="0"/>
        <w:autoSpaceDN w:val="0"/>
        <w:adjustRightInd w:val="0"/>
        <w:spacing w:after="0" w:line="360" w:lineRule="auto"/>
        <w:ind w:firstLine="709"/>
        <w:jc w:val="both"/>
      </w:pPr>
      <w:r w:rsidRPr="00927584">
        <w:t>The plant life cycle begins with seed germination, an irreversible ecophysiological process driven by moisture and temperature (</w:t>
      </w:r>
      <w:r w:rsidRPr="00927584">
        <w:rPr>
          <w:noProof/>
        </w:rPr>
        <w:t>Bewley et al. 2013</w:t>
      </w:r>
      <w:r w:rsidRPr="00927584">
        <w:t xml:space="preserve">). In seasonal climates, successful regeneration is limited to a specific timeframe, where germination responses to moisture and temperature serve to match germination to this timeframe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2012)","manualFormatting":"(Anderson et al. 2012","plainTextFormattedCitation":"(Anderson et al., 2012)","previouslyFormattedCitation":"(Anderson &lt;i&gt;et al.&lt;/i&gt;, 2012)"},"properties":{"noteIndex":0},"schema":"https://github.com/citation-style-language/schema/raw/master/csl-citation.json"}</w:instrText>
      </w:r>
      <w:r w:rsidRPr="00927584">
        <w:fldChar w:fldCharType="separate"/>
      </w:r>
      <w:r w:rsidRPr="00927584">
        <w:rPr>
          <w:noProof/>
        </w:rPr>
        <w:t>(Anderson et al. 2012</w:t>
      </w:r>
      <w:r w:rsidRPr="00927584">
        <w:fldChar w:fldCharType="end"/>
      </w:r>
      <w:r>
        <w:t>,</w:t>
      </w:r>
      <w:r w:rsidRPr="00927584">
        <w:t xml:space="preserve">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2018)","manualFormatting":"Escobar et al.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Pr="00927584">
        <w:rPr>
          <w:noProof/>
        </w:rPr>
        <w:t>Escobar et al. 2018</w:t>
      </w:r>
      <w:r>
        <w:rPr>
          <w:noProof/>
        </w:rPr>
        <w:t>,</w:t>
      </w:r>
      <w:r w:rsidRPr="00927584">
        <w:fldChar w:fldCharType="end"/>
      </w:r>
      <w:r w:rsidRPr="00927584">
        <w:t xml:space="preserve"> </w:t>
      </w:r>
      <w:r w:rsidRPr="00927584">
        <w:fldChar w:fldCharType="begin" w:fldLock="1"/>
      </w:r>
      <w:r w:rsidR="00BD51F9">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Caucasus","type":"article-journal","volume":"132"},"uris":["http://www.mendeley.com/documents/?uuid=0f12aab8-e45e-4fbe-b906-85fb283e30ad"]}],"mendeley":{"formattedCitation":"(Rosbakh &lt;i&gt;et al.&lt;/i&gt;, 2022)","manualFormatting":"Rosbakh et al. 2022)","plainTextFormattedCitation":"(Rosbakh et al., 2022)","previouslyFormattedCitation":"(Rosbakh &lt;i&gt;et al.&lt;/i&gt;, 2022)"},"properties":{"noteIndex":0},"schema":"https://github.com/citation-style-language/schema/raw/master/csl-citation.json"}</w:instrText>
      </w:r>
      <w:r w:rsidRPr="00927584">
        <w:fldChar w:fldCharType="separate"/>
      </w:r>
      <w:r w:rsidRPr="00927584">
        <w:rPr>
          <w:noProof/>
        </w:rPr>
        <w:t>Rosbakh et al. 2022)</w:t>
      </w:r>
      <w:r w:rsidRPr="00927584">
        <w:fldChar w:fldCharType="end"/>
      </w:r>
      <w:r w:rsidRPr="00927584">
        <w:t xml:space="preserve">. At the same time, this dependency on moisture and temperature means that germination can be highly sensitive to changes in these two environmental factors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seed","type":"article-journal","volume":"17"},"uris":["http://www.mendeley.com/documents/?uuid=8381775f-051d-40b2-aa7b-e969b88aa61e"]}],"mendeley":{"formattedCitation":"(Walck &lt;i&gt;et al.&lt;/i&gt;, 2011)","plainTextFormattedCitation":"(Walck et al., 2011)","previouslyFormattedCitation":"(Walck &lt;i&gt;et al.&lt;/i&gt;, 2011)"},"properties":{"noteIndex":0},"schema":"https://github.com/citation-style-language/schema/raw/master/csl-citation.json"}</w:instrText>
      </w:r>
      <w:r w:rsidRPr="00927584">
        <w:fldChar w:fldCharType="separate"/>
      </w:r>
      <w:r w:rsidR="00DF1093" w:rsidRPr="00DF1093">
        <w:rPr>
          <w:noProof/>
        </w:rPr>
        <w:t xml:space="preserve">(Walck </w:t>
      </w:r>
      <w:r w:rsidR="00DF1093" w:rsidRPr="00DF1093">
        <w:rPr>
          <w:i/>
          <w:noProof/>
        </w:rPr>
        <w:t>et al.</w:t>
      </w:r>
      <w:r w:rsidR="00DF1093" w:rsidRPr="00DF1093">
        <w:rPr>
          <w:noProof/>
        </w:rPr>
        <w:t>, 2011)</w:t>
      </w:r>
      <w:r w:rsidRPr="00927584">
        <w:fldChar w:fldCharType="end"/>
      </w:r>
      <w:r w:rsidRPr="00927584">
        <w:t xml:space="preserve">. Thus, the adaptation or acclimatization of plant regeneration to ongoing climate change will </w:t>
      </w:r>
      <w:del w:id="9" w:author="CLARA ESPINOSA DEL ALBA" w:date="2024-07-16T09:35:00Z">
        <w:r w:rsidRPr="00927584" w:rsidDel="003B6529">
          <w:delText xml:space="preserve">largely </w:delText>
        </w:r>
      </w:del>
      <w:ins w:id="10" w:author="CLARA ESPINOSA DEL ALBA" w:date="2024-07-16T09:35:00Z">
        <w:r w:rsidR="003B6529" w:rsidRPr="00927584">
          <w:t>l</w:t>
        </w:r>
        <w:r w:rsidR="003B6529">
          <w:t>ikely</w:t>
        </w:r>
        <w:r w:rsidR="003B6529" w:rsidRPr="00927584">
          <w:t xml:space="preserve"> </w:t>
        </w:r>
      </w:ins>
      <w:r w:rsidRPr="00927584">
        <w:t>depend on</w:t>
      </w:r>
      <w:r w:rsidRPr="00927584" w:rsidDel="0062505A">
        <w:t xml:space="preserve"> </w:t>
      </w:r>
      <w:r w:rsidRPr="00927584">
        <w:t xml:space="preserve">intraspecific variation in seed germination responses to moisture and temperature </w:t>
      </w:r>
      <w:r w:rsidRPr="00927584">
        <w:fldChar w:fldCharType="begin" w:fldLock="1"/>
      </w:r>
      <w:r w:rsidR="00BD51F9">
        <w:instrText>ADDIN CSL_CITATION {"citationItems":[{"id":"ITEM-1","itemData":{"DOI":"10.1111/geb.12234","ISSN":"14668238","abstract":"Aim: Seed traits related to recruitment have direct relevance for plant fitness and persistence. Trait variation in time and among populations may increase species resilience and ultimately reduce the risk of extinction. However, patterns of among-population variation in critical recruitment traits remain poorly known and are often disregarded when considering extinction risk under future climates. Location: Global. Methods: In this paper we review and synthesize current knowledge about among-population variation in physiological and morphological traits related to plant recruitment. We outline the consequences of that variation for species persistence under climate change, and discuss the implications for conservation, management and restoration. Results: The evaluated studies provide compelling evidence that among-population variation in traits underpinning seedling emergence, growth and establishment is widespread. Contrary to expectations, environmental gradients do not appear to be reliable predictors of variation among populations and responses are often individualistic. Likewise, well-established cross-species patterns are not consistently reflected among populations within a species. As the pattern of this variation is unpredictable, we cannot make simple generalizations about how this variation is allocated across geographic ranges or the extent of environmental versus fixed genetic differences. Nor do these patterns clearly elucidate the potential for this variation to mitigate negative effects of climate change. Main conclusions: If we ignore among-population variation in seed traits, or assume it will follow simple environmental clines, we do so at our own peril. The consequences of such an approach are likely to include biased forecasts of future range dynamics, hindering identification of the genetic material most appropriate for conservation, restoration and management. Further research that integrates ecology and emerging evolutionary genetic techniques to identify the distribution of seed traits within foundation species and the mechanisms driving them is urgently required to guide the management and maintenance of systems in the face of rapidly changing climates.","author":[{"dropping-particle":"","family":"Cochrane","given":"Anne","non-dropping-particle":"","parse-names":false,"suffix":""},{"dropping-particle":"","family":"Yates","given":"Colin J.","non-dropping-particle":"","parse-names":false,"suffix":""},{"dropping-particle":"","family":"Hoyle","given":"Gemma L.","non-dropping-particle":"","parse-names":false,"suffix":""},{"dropping-particle":"","family":"Nicotra","given":"Adrienne B.","non-dropping-particle":"","parse-names":false,"suffix":""}],"container-title":"Global Ecology and Biogeography","id":"ITEM-1","issue":"1","issued":{"date-parts":[["2015"]]},"page":"12-24","title":"Will among-population variation in seed traits improve the chance of species persistence under climate change?","type":"article-journal","volume":"24"},"uris":["http://www.mendeley.com/documents/?uuid=0e043a1d-5cd1-4d73-8874-3d4a689aee1e"]}],"mendeley":{"formattedCitation":"(Cochrane &lt;i&gt;et al.&lt;/i&gt;, 2015)","plainTextFormattedCitation":"(Cochrane et al., 2015)","previouslyFormattedCitation":"(Cochrane &lt;i&gt;et al.&lt;/i&gt;, 2015)"},"properties":{"noteIndex":0},"schema":"https://github.com/citation-style-language/schema/raw/master/csl-citation.json"}</w:instrText>
      </w:r>
      <w:r w:rsidRPr="00927584">
        <w:fldChar w:fldCharType="separate"/>
      </w:r>
      <w:r w:rsidR="00DF1093" w:rsidRPr="00DF1093">
        <w:rPr>
          <w:noProof/>
        </w:rPr>
        <w:t xml:space="preserve">(Cochrane </w:t>
      </w:r>
      <w:r w:rsidR="00DF1093" w:rsidRPr="00DF1093">
        <w:rPr>
          <w:i/>
          <w:noProof/>
        </w:rPr>
        <w:t>et al.</w:t>
      </w:r>
      <w:r w:rsidR="00DF1093" w:rsidRPr="00DF1093">
        <w:rPr>
          <w:noProof/>
        </w:rPr>
        <w:t>, 2015)</w:t>
      </w:r>
      <w:r w:rsidRPr="00927584">
        <w:fldChar w:fldCharType="end"/>
      </w:r>
      <w:r w:rsidRPr="00927584">
        <w:t xml:space="preserve">. However, compared to temperature </w:t>
      </w:r>
      <w:r w:rsidRPr="00927584">
        <w:fldChar w:fldCharType="begin" w:fldLock="1"/>
      </w:r>
      <w:r w:rsidR="00BD51F9">
        <w:instrText>ADDIN CSL_CITATION {"citationItems":[{"id":"ITEM-1","itemData":{"DOI":"10.1093/aob/mcs218","ISSN":"03057364","PMID":"23071219","abstract":"Background and Aims: The importance of thermal thresholds for predicting seed dormancy release and germination timing under the present climate conditions and simulated climate change scenarios was investigated. In particular, Vitis vinifera subsp. sylvestris was investigated in four Sardinian populations over the full altitudinal range of the species (from approx. 100 to 800 m a.s.l). Methods:Dried and fresh seeds from each population were incubated in the light at a range of temperatures (10-25 and 25/10 °C), without any pre-treatment and after a warm (3 months at 25 °C) or a cold (3 months at 5 °C) stratification. A thermal time approach was then applied to the germination results for dried seeds and the seed responses were modelled according to the present climate conditions and two simulated scenarios of the Intergovernmental Panel on Climate Change (IPCC): B1 (1·8 °C) and A2 (3·4 °C).Key ResultsCold stratification released physiological dormancy, while very few seeds germinated without treatments or after warm stratification. Fresh, cold-stratified seeds germinated significantly better (&gt;80 ) at temperatures &lt;20 °C than at lower temperatures. A base temperature for germination (Tb) of 9·0-11·3 °C and a thermal time requirement for 50 of germination (θ50) ranging from 33·6 °Cd to 68·6 °Cd were identified for non-dormant cold-stratified seeds, depending on the populations. This complex combination of thermal requirements for dormancy release and germination allowed prediction of field emergence from March to May under the present climatic conditions for the investigated populations.ConclusionsThe thermal thresholds for seed germination identified in this study (Tb and θ50) explained the differences in seed germination detected among populations. Under the two simulated IPCC scenarios, an altitude-related risk from climate warming is identified, with lowland populations being more threatened due to a compromised seed dormancy release and a narrowed seed germination window. © 2012 The Author.","author":[{"dropping-particle":"","family":"Orrù","given":"Martino","non-dropping-particle":"","parse-names":false,"suffix":""},{"dropping-particle":"","family":"Mattana","given":"Efisio","non-dropping-particle":"","parse-names":false,"suffix":""},{"dropping-particle":"","family":"Pritchard","given":"Hugh W.","non-dropping-particle":"","parse-names":false,"suffix":""},{"dropping-particle":"","family":"Bacchetta","given":"Gianluigi","non-dropping-particle":"","parse-names":false,"suffix":""}],"container-title":"Annals of Botany","id":"ITEM-1","issue":"8","issued":{"date-parts":[["2012"]]},"page":"1651-1660","title":"Thermal thresholds as predictors of seed dormancy release and germination timing: Altitude-related risks from climate warming for the wild grapevine Vitis vinifera subsp. sylvestris","type":"article-journal","volume":"110"},"uris":["http://www.mendeley.com/documents/?uuid=e52beac3-b0e8-4b2a-b1fc-40a9896bc8b1"]},{"id":"ITEM-2","itemData":{"DOI":"10.1093/aob/mct154","ISSN":"03057364","abstract":"Background and AimsSeed dormancy varies within species in response to climate, both in the long term (through ecotypes or clines) and in the short term (through the influence of the seed maturation environment). Disentangling both processes is crucial to understand plant adaptation to environmental changes. In this study, the local patterns of seed dormancy were investigated in a narrow endemic species, Centaurium somedanum, in order to determine the influence of the seed maturation environment, population genetic composition and climate.MethodsLaboratory germination experiments were performed to measure dormancy in (1) seeds collected from different wild populations along a local altitudinal gradient and (2) seeds of a subsequent generation produced in a common garden. The genetic composition of the original populations was characterized using intersimple sequence repeat (ISSR) PCR and principal co-ordinate analysis (PCoA), and its correlation with the dormancy patterns of both generations was analysed. The effect of the local climate on dormancy was also modelled.Key ResultsAn altitudinal dormancy cline was found in the wild populations, which was maintained by the plants grown in the common garden. However, seeds from the common garden responded better to stratification, and their release from dormancy was more intense. The patterns of dormancy variation were correlated with genetic composition, whereas lower temperature and summer precipitation at the population sites predicted higher dormancy in the seeds of both generations.ConclusionsThe dormancy cline in C. somedanum is related to a local climatic gradient and also corresponds to genetic differentiation among populations. This cline is further affected by the weather conditions during seed maturation, which influence the receptiveness to dormancy-breaking factors. These results show that dormancy is influenced by both long-and short-term climatic variation. Such processes at such a reduced spatial scale highlight the potential of plants to adapt to fast environmental changes. © The Author 2013.","author":[{"dropping-particle":"","family":"Fernández-Pascual","given":"Eduardo","non-dropping-particle":"","parse-names":false,"suffix":""},{"dropping-particle":"","family":"Jiménez-Alfaro","given":"Borja","non-dropping-particle":"","parse-names":false,"suffix":""},{"dropping-particle":"","family":"Caujapé-Castells","given":"Juli","non-dropping-particle":"","parse-names":false,"suffix":""},{"dropping-particle":"","family":"Jaén-Molina","given":"Ruth","non-dropping-particle":"","parse-names":false,"suffix":""},{"dropping-particle":"","family":"Díaz","given":"Tomás Emilio","non-dropping-particle":"","parse-names":false,"suffix":""}],"container-title":"Annals of Botany","id":"ITEM-2","issue":"5","issued":{"date-parts":[["2013"]]},"page":"937-945","title":"A local dormancy cline is related to the seed maturation environment, population genetic composition and climate","type":"article-journal","volume":"112"},"uris":["http://www.mendeley.com/documents/?uuid=a9655d9d-38c7-4f5f-9d95-e871a42671e2"]},{"id":"ITEM-3","itemData":{"DOI":"10.1111/brv.12461","ISSN":"1469185X","PMID":"30188004","abstract":"Plant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Reviews","id":"ITEM-3","issue":"2","issued":{"date-parts":[["2019"]]},"page":"439-456","title":"Seeds of future past: climate change and the thermal memory of plant reproductive traits","type":"article-journal","volume":"94"},"uris":["http://www.mendeley.com/documents/?uuid=1c9d8cd0-a89c-4af0-8275-65d6562b7a9d"]}],"mendeley":{"formattedCitation":"(Orrù &lt;i&gt;et al.&lt;/i&gt;, 2012; Fernández-Pascual &lt;i&gt;et al.&lt;/i&gt;, 2013; Fernández-Pascual, Mattana and Pritchard, 2019)","plainTextFormattedCitation":"(Orrù et al., 2012; Fernández-Pascual et al., 2013; Fernández-Pascual, Mattana and Pritchard, 2019)","previouslyFormattedCitation":"(Orrù &lt;i&gt;et al.&lt;/i&gt;, 2012; Fernández-Pascual &lt;i&gt;et al.&lt;/i&gt;, 2013; Fernández-Pascual, Mattana and Pritchard, 2019)"},"properties":{"noteIndex":0},"schema":"https://github.com/citation-style-language/schema/raw/master/csl-citation.json"}</w:instrText>
      </w:r>
      <w:r w:rsidRPr="00927584">
        <w:fldChar w:fldCharType="separate"/>
      </w:r>
      <w:r w:rsidR="00DF1093" w:rsidRPr="00DF1093">
        <w:rPr>
          <w:noProof/>
        </w:rPr>
        <w:t xml:space="preserve">(Orrù </w:t>
      </w:r>
      <w:r w:rsidR="00DF1093" w:rsidRPr="00DF1093">
        <w:rPr>
          <w:i/>
          <w:noProof/>
        </w:rPr>
        <w:t>et al.</w:t>
      </w:r>
      <w:r w:rsidR="00DF1093" w:rsidRPr="00DF1093">
        <w:rPr>
          <w:noProof/>
        </w:rPr>
        <w:t xml:space="preserve">, 2012; Fernández-Pascual </w:t>
      </w:r>
      <w:r w:rsidR="00DF1093" w:rsidRPr="00DF1093">
        <w:rPr>
          <w:i/>
          <w:noProof/>
        </w:rPr>
        <w:t>et al.</w:t>
      </w:r>
      <w:r w:rsidR="00DF1093" w:rsidRPr="00DF1093">
        <w:rPr>
          <w:noProof/>
        </w:rPr>
        <w:t>, 2013; Fernández-Pascual, Mattana and Pritchard, 2019)</w:t>
      </w:r>
      <w:r w:rsidRPr="00927584">
        <w:fldChar w:fldCharType="end"/>
      </w:r>
      <w:r w:rsidRPr="00927584">
        <w:t xml:space="preserve">, there are fewer studies on how the germination of wild species responds to changes in environmental moisture or water stress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id":"ITEM-2","itemData":{"DOI":"10.1371/journal.pone.0236001","ISBN":"1111111111","ISSN":"19326203","PMID":"33196641","abstract":"Responses to drought within a single species may vary based on plant developmental stage, drought severity, and the avoidance or tolerance mechanisms employed. Early drought stress can restrict emergence and seedling growth. Thus, in areas where water availability is limited, rapid germination leading to early plant establishment may be beneficial. Alternatively, germination without sufficient water to support the seedling may lead to early senescence, so reduced germination under low moisture conditions may be adaptive at the level of the population. We studied the germination response to osmotic stress of diverse chile pepper germplasm collected in southern Mexico from varied ecozones, cultivation systems, and of named landraces. Drought stress was simulated using polyethylene glycol solutions. Overall, survival time analysis revealed delayed germination at the 20% concentration of PEG across all ecozones. The effect was most pronounced in the genotypes from hotter, drier ecozones. Additionally, accessions from wetter and cooler ecozones had the fastest rate of germination. Moreover, accessions of the landraces Costeño Rojo and Tusta germinated more slowly and incompletely if sourced from a drier ecozone than a wetter one, indicating that slower, reduced germination under drought stress may be an adaptive avoidance mechanism. Significant differences were also observed between named landraces, with more domesticated types from intensive cultivation systems nearly always germinating faster than small-fruited backyard- or wild-types, perhaps due to the fact that the smaller-fruited accessions may have undergone less selection. Thus, we conclude that there is evidence of local adaptation to both ecozone of origin and source cultivation system in germination characteristics of diverse chile peppers.","author":[{"dropping-particle":"","family":"Bernau","given":"Vivian M.","non-dropping-particle":"","parse-names":false,"suffix":""},{"dropping-particle":"","family":"Barbolla","given":"Lev Jardón","non-dropping-particle":"","parse-names":false,"suffix":""},{"dropping-particle":"","family":"McHale","given":"Leah K.","non-dropping-particle":"","parse-names":false,"suffix":""},{"dropping-particle":"","family":"Mercer","given":"Kristin L.","non-dropping-particle":"","parse-names":false,"suffix":""}],"container-title":"PLoS ONE","id":"ITEM-2","issue":"11 November","issued":{"date-parts":[["2020"]]},"page":"1-19","title":"Germination response of diverse wild and landrace chile peppers (Capsicum spp.) under drought stress simulated with polyethylene glycol","type":"article-journal","volume":"15"},"uris":["http://www.mendeley.com/documents/?uuid=016a188a-604c-4186-a263-9f44d51a4bb9"]}],"mendeley":{"formattedCitation":"(Bernau &lt;i&gt;et al.&lt;/i&gt;, 2020; Sumner and Venn, 2021)","plainTextFormattedCitation":"(Bernau et al., 2020; Sumner and Venn, 2021)","previouslyFormattedCitation":"(Bernau &lt;i&gt;et al.&lt;/i&gt;, 2020; Sumner and Venn, 2021)"},"properties":{"noteIndex":0},"schema":"https://github.com/citation-style-language/schema/raw/master/csl-citation.json"}</w:instrText>
      </w:r>
      <w:r w:rsidRPr="00927584">
        <w:fldChar w:fldCharType="separate"/>
      </w:r>
      <w:r w:rsidR="00DF1093" w:rsidRPr="00DF1093">
        <w:rPr>
          <w:noProof/>
        </w:rPr>
        <w:t xml:space="preserve">(Bernau </w:t>
      </w:r>
      <w:r w:rsidR="00DF1093" w:rsidRPr="00DF1093">
        <w:rPr>
          <w:i/>
          <w:noProof/>
        </w:rPr>
        <w:t>et al.</w:t>
      </w:r>
      <w:r w:rsidR="00DF1093" w:rsidRPr="00DF1093">
        <w:rPr>
          <w:noProof/>
        </w:rPr>
        <w:t>, 2020; Sumner and Venn, 2021)</w:t>
      </w:r>
      <w:r w:rsidRPr="00927584">
        <w:fldChar w:fldCharType="end"/>
      </w:r>
      <w:r w:rsidRPr="00927584">
        <w:t xml:space="preserve">. Current assumptions about germination responses to drought are centred on the species level </w:t>
      </w:r>
      <w:r w:rsidRPr="00927584">
        <w:fldChar w:fldCharType="begin" w:fldLock="1"/>
      </w:r>
      <w:r w:rsidR="00BD51F9">
        <w:instrText>ADDIN CSL_CITATION {"citationItems":[{"id":"ITEM-1","itemData":{"DOI":"10.1016/j.baae.2007.10.005","ISSN":"14391791","abstract":"Within arid plant communities species vary considerably in the ability to germinate under water stress. Attempts to correlate this variation with environmental gradients have remained largely inconclusive. Germinating only at high water potentials can be seen as a form of predictive germination. Predictive germination provides a fitness variance reducing mechanism and is therefore expected to show negative correlations with other variance reducing life-history attributes such as large seed size or dormancy. We predicted that differences in life-history attributes rather than edaphic gradients could explain the variation in germination responses to water stress found in arid plant communities. To test our hypothesis we determined the germination response of 28 species from the arid Kalahari savannah to a gradient of osmotic stress, expressed as the water potential needed to reduce germination by 50%. In addition, we determined the life-history variables seed mass and germination fraction and the habitat variables soil texture preference and association with acacias. The data were analysed using phylogenetically independent contrasts in a multiple regression model. Contrary to our hypothesis we found no increase in the capacity to germinate under osmotic stress with increasing seed mass and an increase with increasing germination fraction. However, we also found no significant effect of the habitat variables. This result may be explained by variation in seedling drought tolerance. Drought tolerance will also have a variance-reducing effect and can be expected to trade-off with fractional germination. Our results suggest that in arid plant communities most variation in the capacity to germinate under water stress expresses different ways to make a living under similar conditions rather than adaptations to environmental gradients. © 2007 Gesellschaft für Ökologie.","author":[{"dropping-particle":"","family":"Kos","given":"Martijn","non-dropping-particle":"","parse-names":false,"suffix":""},{"dropping-particle":"","family":"Poschlod","given":"Peter","non-dropping-particle":"","parse-names":false,"suffix":""}],"container-title":"Basic and Applied Ecology","id":"ITEM-1","issue":"6","issued":{"date-parts":[["2008"]]},"page":"645-652","title":"Correlates of inter-specific variation in germination response to water stress in a semi-arid savannah","type":"article-journal","volume":"9"},"uris":["http://www.mendeley.com/documents/?uuid=52d1f40b-6cde-42f5-975c-343c0f3bd08a"]},{"id":"ITEM-2","itemData":{"DOI":"10.1002/ece3.4909","ISSN":"20457758","abstract":"Investigating how seed germination of multiple species in an ecosystem responds to environmental conditions is crucial for understanding the mechanisms for community structure and biodiversity maintenance. However, knowledge of seed germination response of species to environmental conditions is still scarce at the community level. We hypothesized that responses of seed germination to environmental conditions differ among species at the community level, and that germination response is not correlated with seed size. To test this hypothesis, we determined the response of seed germination of 20 common species in the Siziwang Desert Steppe, China, to seasonal temperature regimes (representing April, May, June, and July) and drought stress (0, −0.003, −0.027, −0.155, and −0.87 MPa). Seed germination percentage increased with increasing temperature regime, but Allium ramosum, Allium tenuissimum, Artemisia annua, Artemisia mongolica, Artemisia scoparia, Artemisia sieversiana, Bassia dasyphylla, Kochia prastrata, and Neopallasia pectinata germinated to &gt;60% in the lowest temperature regime (April). Germination decreased with increasing water stress, but Allium ramosum, Artemisia annua, Artemisia scoparia, Bassia dasyphylla, Heteropappus altaicus, Kochia prastrata, Neopallasia pectinata, and Potentilla tanacetifolia germinated to near 60% at −0.87 MPa. Among these eight species, germination of six was tolerant to both temperature and water stress. Mean germination percentage in the four temperature regimes and the five water potentials was not significantly correlated with seed mass or seed area, which were highly correlated. Our results suggest that the species-specific germination responses to environmental conditions are important in structuring the desert steppe community and have implications for predicting community structure under climate change. Thus, the predicted warmer and dryer climate will favor germination of drought-tolerant species, resulting in altered proportions of germinants of different species and subsequently change in community composition of the desert steppe.","author":[{"dropping-particle":"","family":"Yi","given":"Fengyan","non-dropping-particle":"","parse-names":false,"suffix":""},{"dropping-particle":"","family":"Wang","given":"Zhaoren","non-dropping-particle":"","parse-names":false,"suffix":""},{"dropping-particle":"","family":"Baskin","given":"Carol C.","non-dropping-particle":"","parse-names":false,"suffix":""},{"dropping-particle":"","family":"Baskin","given":"Jerry M.","non-dropping-particle":"","parse-names":false,"suffix":""},{"dropping-particle":"","family":"Ye","given":"Ruhan","non-dropping-particle":"","parse-names":false,"suffix":""},{"dropping-particle":"","family":"Sun","given":"Hailian","non-dropping-particle":"","parse-names":false,"suffix":""},{"dropping-particle":"","family":"Zhang","given":"Yuanyuan","non-dropping-particle":"","parse-names":false,"suffix":""},{"dropping-particle":"","family":"Ye","given":"Xuehua","non-dropping-particle":"","parse-names":false,"suffix":""},{"dropping-particle":"","family":"Liu","given":"Guofang","non-dropping-particle":"","parse-names":false,"suffix":""},{"dropping-particle":"","family":"Yang","given":"Xuejun","non-dropping-particle":"","parse-names":false,"suffix":""},{"dropping-particle":"","family":"Huang","given":"Zhenying","non-dropping-particle":"","parse-names":false,"suffix":""}],"container-title":"Ecology and Evolution","id":"ITEM-2","issue":"4","issued":{"date-parts":[["2019"]]},"page":"2149-2159","title":"Seed germination responses to seasonal temperature and drought stress are species-specific but not related to seed size in a desert steppe: Implications for effect of climate change on community structure","type":"article-journal","volume":"9"},"uris":["http://www.mendeley.com/documents/?uuid=1b9025a4-2e90-4582-9957-62922212d0c3"]},{"id":"ITEM-3","itemData":{"DOI":"10.17129/BOTSCI.2537","ISSN":"20074476","abstract":"Background: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Sciences","id":"ITEM-3","issue":"3","issued":{"date-parts":[["2020"]]},"page":"464-472","title":"Germination of seven species of shrubs in semiarid central Mexico: Effect of drought and seed size","type":"article-journal","volume":"98"},"uris":["http://www.mendeley.com/documents/?uuid=6e635ee7-c3f2-436d-8327-869fb52a658a"]}],"mendeley":{"formattedCitation":"(Kos and Poschlod, 2008; Yi &lt;i&gt;et al.&lt;/i&gt;, 2019; Gelviz-Gelvez &lt;i&gt;et al.&lt;/i&gt;, 2020)","plainTextFormattedCitation":"(Kos and Poschlod, 2008; Yi et al., 2019; Gelviz-Gelvez et al., 2020)","previouslyFormattedCitation":"(Kos and Poschlod, 2008; Yi &lt;i&gt;et al.&lt;/i&gt;, 2019; Gelviz-Gelvez &lt;i&gt;et al.&lt;/i&gt;, 2020)"},"properties":{"noteIndex":0},"schema":"https://github.com/citation-style-language/schema/raw/master/csl-citation.json"}</w:instrText>
      </w:r>
      <w:r w:rsidRPr="00927584">
        <w:fldChar w:fldCharType="separate"/>
      </w:r>
      <w:r w:rsidR="00DF1093" w:rsidRPr="00DF1093">
        <w:rPr>
          <w:noProof/>
        </w:rPr>
        <w:t xml:space="preserve">(Kos and Poschlod, 2008; Yi </w:t>
      </w:r>
      <w:r w:rsidR="00DF1093" w:rsidRPr="00DF1093">
        <w:rPr>
          <w:i/>
          <w:noProof/>
        </w:rPr>
        <w:t>et al.</w:t>
      </w:r>
      <w:r w:rsidR="00DF1093" w:rsidRPr="00DF1093">
        <w:rPr>
          <w:noProof/>
        </w:rPr>
        <w:t xml:space="preserve">, 2019; Gelviz-Gelvez </w:t>
      </w:r>
      <w:r w:rsidR="00DF1093" w:rsidRPr="00DF1093">
        <w:rPr>
          <w:i/>
          <w:noProof/>
        </w:rPr>
        <w:t>et al.</w:t>
      </w:r>
      <w:r w:rsidR="00DF1093" w:rsidRPr="00DF1093">
        <w:rPr>
          <w:noProof/>
        </w:rPr>
        <w:t>, 2020)</w:t>
      </w:r>
      <w:r w:rsidRPr="00927584">
        <w:fldChar w:fldCharType="end"/>
      </w:r>
      <w:r w:rsidRPr="00927584">
        <w:t xml:space="preserve">, and the extent of intraspecific variation in germination responses to water stress is largely unknown </w:t>
      </w:r>
      <w:r w:rsidRPr="00927584">
        <w:fldChar w:fldCharType="begin" w:fldLock="1"/>
      </w:r>
      <w:r w:rsidR="00BD51F9">
        <w:instrText>ADDIN CSL_CITATION {"citationItems":[{"id":"ITEM-1","itemData":{"DOI":"10.1002/ece3.9772","ISSN":"20457758","abstract":"Seed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Evolution","id":"ITEM-1","issue":"2","issued":{"date-parts":[["2023"]]},"page":"1-19","title":"A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gradient","type":"article-journal","volume":"13"},"uris":["http://www.mendeley.com/documents/?uuid=d430eed1-8d7f-4028-b428-dcf140fd3181"]}],"mendeley":{"formattedCitation":"(Gya &lt;i&gt;et al.&lt;/i&gt;, 2023)","plainTextFormattedCitation":"(Gya et al., 2023)","previouslyFormattedCitation":"(Gya &lt;i&gt;et al.&lt;/i&gt;, 2023)"},"properties":{"noteIndex":0},"schema":"https://github.com/citation-style-language/schema/raw/master/csl-citation.json"}</w:instrText>
      </w:r>
      <w:r w:rsidRPr="00927584">
        <w:fldChar w:fldCharType="separate"/>
      </w:r>
      <w:r w:rsidR="00DF1093" w:rsidRPr="00DF1093">
        <w:rPr>
          <w:noProof/>
        </w:rPr>
        <w:t xml:space="preserve">(Gya </w:t>
      </w:r>
      <w:r w:rsidR="00DF1093" w:rsidRPr="00DF1093">
        <w:rPr>
          <w:i/>
          <w:noProof/>
        </w:rPr>
        <w:t>et al.</w:t>
      </w:r>
      <w:r w:rsidR="00DF1093" w:rsidRPr="00DF1093">
        <w:rPr>
          <w:noProof/>
        </w:rPr>
        <w:t>, 2023)</w:t>
      </w:r>
      <w:r w:rsidRPr="00927584">
        <w:fldChar w:fldCharType="end"/>
      </w:r>
      <w:r w:rsidRPr="00927584">
        <w:t xml:space="preserve">.  Furthermore, it is unknown if this variation has functional significance </w:t>
      </w:r>
      <w:r w:rsidRPr="00927584">
        <w:fldChar w:fldCharType="begin" w:fldLock="1"/>
      </w:r>
      <w:r w:rsidR="00BD51F9">
        <w:instrText>ADDIN CSL_CITATION {"citationItems":[{"id":"ITEM-1","itemData":{"author":[{"dropping-particle":"","family":"Bello","given":"F","non-dropping-particle":"de","parse-names":false,"suffix":""},{"dropping-particle":"","family":"Carmona","given":"CP","non-dropping-particle":"","parse-names":false,"suffix":""},{"dropping-particle":"","family":"Dias","given":"ATC","non-dropping-particle":"","parse-names":false,"suffix":""},{"dropping-particle":"","family":"Götzenberger","given":"L","non-dropping-particle":"","parse-names":false,"suffix":""},{"dropping-particle":"","family":"Moretti","given":"M","non-dropping-particle":"","parse-names":false,"suffix":""},{"dropping-particle":"","family":"Berg","given":"MP","non-dropping-particle":"","parse-names":false,"suffix":""}],"chapter-number":"6","container-title":"Handbook of Trait-Based Ecology: From Theory to R Tools","id":"ITEM-1","issued":{"date-parts":[["2021"]]},"page":"105-128","publisher":"Cambridge University Press","title":"Intraspecific Trait Variability","type":"chapter"},"uris":["http://www.mendeley.com/documents/?uuid=6a074afc-346b-4df6-8a9b-ac4b2b35dddd"]}],"mendeley":{"formattedCitation":"(de Bello &lt;i&gt;et al.&lt;/i&gt;, 2021)","plainTextFormattedCitation":"(de Bello et al., 2021)","previouslyFormattedCitation":"(de Bello &lt;i&gt;et al.&lt;/i&gt;, 2021)"},"properties":{"noteIndex":0},"schema":"https://github.com/citation-style-language/schema/raw/master/csl-citation.json"}</w:instrText>
      </w:r>
      <w:r w:rsidRPr="00927584">
        <w:fldChar w:fldCharType="separate"/>
      </w:r>
      <w:r w:rsidR="00DF1093" w:rsidRPr="00DF1093">
        <w:rPr>
          <w:noProof/>
        </w:rPr>
        <w:t xml:space="preserve">(de Bello </w:t>
      </w:r>
      <w:r w:rsidR="00DF1093" w:rsidRPr="00DF1093">
        <w:rPr>
          <w:i/>
          <w:noProof/>
        </w:rPr>
        <w:t>et al.</w:t>
      </w:r>
      <w:r w:rsidR="00DF1093" w:rsidRPr="00DF1093">
        <w:rPr>
          <w:noProof/>
        </w:rPr>
        <w:t>, 2021)</w:t>
      </w:r>
      <w:r w:rsidRPr="00927584">
        <w:fldChar w:fldCharType="end"/>
      </w:r>
      <w:r w:rsidRPr="00927584">
        <w:t xml:space="preserve">. </w:t>
      </w:r>
    </w:p>
    <w:p w14:paraId="6D7F9510" w14:textId="0C0CD740" w:rsidR="00594767" w:rsidRPr="00927584" w:rsidRDefault="00594767" w:rsidP="00594767">
      <w:pPr>
        <w:autoSpaceDE w:val="0"/>
        <w:autoSpaceDN w:val="0"/>
        <w:adjustRightInd w:val="0"/>
        <w:spacing w:after="0" w:line="360" w:lineRule="auto"/>
        <w:ind w:firstLine="709"/>
        <w:jc w:val="both"/>
      </w:pPr>
      <w:r w:rsidRPr="00927584">
        <w:t xml:space="preserve">A potential functional role for intraspecific variation in germination responses to water availability could be to match germination with water-available periods, thus maximising the favourable period for seedling establishment </w:t>
      </w:r>
      <w:r w:rsidRPr="00927584">
        <w:fldChar w:fldCharType="begin" w:fldLock="1"/>
      </w:r>
      <w:r w:rsidR="00BD51F9">
        <w:instrText>ADDIN CSL_CITATION {"citationItems":[{"id":"ITEM-1","itemData":{"DOI":"10.1093/aob/mcy006","ISSN":"10958290","PMID":"29425261","abstract":"Background and Aims The relationship between fruiting phenology and seed dispersal syndrome is widely recognized; however, the interaction of dormancy classes and plant life-history traits in relation to fruiting phenology and seed dispersal is understudied. Here we examined the relationship between fruiting season and seed dormancy and how this relationship is modulated by dormancy classes, dispersal syndromes, seed mass and seed moisture content in a Brazilian savanna (cerrado). Methods Dormancy classes (non-dormancy and physical, morphological, morphophysiological, physiological and physiophysical dormancy) of 34 cerrado species were experimentally determined. Their seed dispersal syndrome (autochory, anemochory, zoochory), dispersal season (rainy, dry, rainy-to-dry and dry-to-rainy transitions), seed mass and moisture contents, and the estimated germination date were also determined. Log-linear models were used to evaluate how dormancy and dormancy classes are related to dispersal season and syndrome. Key Results The proportions of dormant and non-dormant species were similar in cerrado. The communityestimated germination date was seasonal, occurring at the onset of rainy season. Overall, anemochorous nondormant species released seeds during the dry-to-rainy transition; autochorous physically dormant species dispersed seeds during the dry season and rainy-to-dry transition; zoochorous species dispersed non-dormant seeds during the dry and rainy seasons, while species with morphological, morphophysiological or physiological dormancy dispersed seeds in the transitional seasons. Seed mass differed among dispersal seasons and dormancy classes, but seed moisture content did not vary with dispersal syndrome, season or dormancy class. Conclusions The beginning of the rainy season was the most favourable period for seed germination in cerrado, and the germination phenology was controlled by both the timing of seed dispersal and seed dormancy. Dormancy class was influenced by dispersal syndrome and season. Moreover, dormancy avoided seed germination during the rainy-to-dry transition, independently of dispersal syndrome. The variability of dormancy classes with dispersal syndrome allowed animal-dispersed species to fruit all year round, but seeds germinated only during the rainy season. Conversely, seasonally restricted wind-dispersal species dispersed and germinated their non-dormant seeds only in the rainy season.","author":[{"dropping-particle":"","family":"Escobar","given":"Diego F.E.","non-dropping-particle":"","parse-names":false,"suffix":""},{"dropping-particle":"","family":"Silveira","given":"Fernando A.O.","non-dropping-particle":"","parse-names":false,"suffix":""},{"dropping-particle":"","family":"Morellato","given":"Leonor Patricia C.","non-dropping-particle":"","parse-names":false,"suffix":""}],"container-title":"Annals of Botany","id":"ITEM-1","issue":"6","issued":{"date-parts":[["2018"]]},"page":"1197-1209","title":"Timing of seed dispersal and seed dormancy in Brazilian savanna: Two solutions to face seasonality","type":"article-journal","volume":"121"},"uris":["http://www.mendeley.com/documents/?uuid=35a2811f-07a0-458d-bc06-02e2b3d8542d"]}],"mendeley":{"formattedCitation":"(Escobar, Silveira and Morellato, 2018)","plainTextFormattedCitation":"(Escobar, Silveira and Morellato, 2018)","previouslyFormattedCitation":"(Escobar, Silveira and Morellato, 2018)"},"properties":{"noteIndex":0},"schema":"https://github.com/citation-style-language/schema/raw/master/csl-citation.json"}</w:instrText>
      </w:r>
      <w:r w:rsidRPr="00927584">
        <w:fldChar w:fldCharType="separate"/>
      </w:r>
      <w:r w:rsidR="00DF1093" w:rsidRPr="00DF1093">
        <w:rPr>
          <w:noProof/>
        </w:rPr>
        <w:t>(Escobar, Silveira and Morellato, 2018)</w:t>
      </w:r>
      <w:r w:rsidRPr="00927584">
        <w:fldChar w:fldCharType="end"/>
      </w:r>
      <w:r w:rsidRPr="00927584">
        <w:t xml:space="preserve">. Optimizing the timing of germination in a water-limited system could increase the time for development of a root system capable of surviving summer drought, having a direct effect on seedling survival and overall plant fitness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plant","type":"article-journal","volume":"99"},"uris":["http://www.mendeley.com/documents/?uuid=1ed49b14-b4ad-422c-b845-ad86c5e1891a"]}],"mendeley":{"formattedCitation":"(Giménez-Benavides, Escudero and Iriondo, 2007)","plainTextFormattedCitation":"(Giménez-Benavides, Escudero and Iriondo, 2007)","previouslyFormattedCitation":"(Giménez-Benavides, Escudero and Iriondo, 2007)"},"properties":{"noteIndex":0},"schema":"https://github.com/citation-style-language/schema/raw/master/csl-citation.json"}</w:instrText>
      </w:r>
      <w:r w:rsidRPr="00927584">
        <w:fldChar w:fldCharType="separate"/>
      </w:r>
      <w:r w:rsidR="00DF1093" w:rsidRPr="00DF1093">
        <w:rPr>
          <w:noProof/>
        </w:rPr>
        <w:t>(Giménez-Benavides, Escudero and Iriondo, 2007)</w:t>
      </w:r>
      <w:r w:rsidRPr="00927584">
        <w:fldChar w:fldCharType="end"/>
      </w:r>
      <w:r w:rsidRPr="00927584">
        <w:t xml:space="preserve">. Recent findings </w:t>
      </w:r>
      <w:r w:rsidRPr="00927584">
        <w:lastRenderedPageBreak/>
        <w:t xml:space="preserve">support that within a single species, populations from arid conditions show advanced reproductive phenology: earlier flowering </w:t>
      </w:r>
      <w:r w:rsidRPr="00927584">
        <w:fldChar w:fldCharType="begin" w:fldLock="1"/>
      </w:r>
      <w:r w:rsidR="00BD51F9">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rPr>
        <w:t xml:space="preserve">(Anderson </w:t>
      </w:r>
      <w:r w:rsidR="00DF1093" w:rsidRPr="00DF1093">
        <w:rPr>
          <w:i/>
          <w:noProof/>
        </w:rPr>
        <w:t>et al.</w:t>
      </w:r>
      <w:r w:rsidR="00DF1093" w:rsidRPr="00DF1093">
        <w:rPr>
          <w:noProof/>
        </w:rPr>
        <w:t>, 2012)</w:t>
      </w:r>
      <w:r w:rsidRPr="00927584">
        <w:fldChar w:fldCharType="end"/>
      </w:r>
      <w:r w:rsidRPr="00927584">
        <w:t xml:space="preserve">, germination </w:t>
      </w:r>
      <w:r w:rsidRPr="00927584">
        <w:fldChar w:fldCharType="begin" w:fldLock="1"/>
      </w:r>
      <w:r w:rsidR="00BD51F9">
        <w:instrText>ADDIN CSL_CITATION {"citationItems":[{"id":"ITEM-1","itemData":{"DOI":"10.1002/ajb2.16070","ISSN":"15372197","PMID":"36129014","abstract":"Premise: Variation in seed and seedling traits underlies how plants interact with their environment during establishment, a crucial life history stage. We quantified genetic-based variation in seed and seedling traits in populations of the annual plant Plantago patagonica across a natural aridity gradient, leveraging natural intraspecific variation to predict how populations might evolve in response to increasing aridity associated with climate change in the Southwestern U.S. Methods: We quantified seed size, seed size variation, germination timing, and specific leaf area in a greenhouse common garden, and related these traits to the climates of source populations. We then conducted a terminal drought experiment to determine which traits were most predictive of survival under early-season drought. Results: All traits showed evidence of clinal variation—seed size decreased, germination timing accelerated, and specific leaf area increased with increasing aridity. Populations with more variable historical precipitation regimes showed greater variation in seed size, suggestive of past selection shaping a diversified bet-hedging strategy mediated by seed size. Seedling height, achieved via larger seeds or earlier germination, was a significant predictor of survival under drought. Conclusions: We documented substantial interspecific trait variation as well as clinal variation in several important seed and seedling traits, yet these slopes were often opposite to predictions for how individual traits might confer drought tolerance. This work shows that plant populations may adapt to increasing aridity via correlated trait responses associated with alternative life history strategies, but that trade-offs might constrain adaptive responses in individual traits.","author":[{"dropping-particle":"","family":"Christie","given":"Kyle","non-dropping-particle":"","parse-names":false,"suffix":""},{"dropping-particle":"","family":"Pierson","given":"Natalie R.","non-dropping-particle":"","parse-names":false,"suffix":""},{"dropping-particle":"","family":"Lowry","given":"David B.","non-dropping-particle":"","parse-names":false,"suffix":""},{"dropping-particle":"","family":"Holeski","given":"Liza M.","non-dropping-particle":"","parse-names":false,"suffix":""}],"container-title":"American Journal of Botany","id":"ITEM-1","issue":"10","issued":{"date-parts":[["2022"]]},"page":"1529-1544","title":"Local adaptation of seed and seedling traits along a natural aridity gradient may both predict and constrain adaptive responses to climate change","type":"article-journal","volume":"109"},"uris":["http://www.mendeley.com/documents/?uuid=c2270f51-0a60-4877-851d-ff9ec56b0df5"]},{"id":"ITEM-2","itemData":{"DOI":"10.1111/1442-1984.12430","ISSN":"14421984","abstract":"Plantago albicans L. (Plantaginaceae) grows in wastelands, slopes, and stony pastures, with dry and sun-exposed soils. Its seeds produce a mucilaginous coat. The main aim of this study was to evaluate intraspecific variation of osmotic and salinity stress response and mucilage production in P. albicans seeds. The relationships between osmotic and salinity stress, germination characteristics, and mucilage expansion were studied in eight populations of P. albicans. Seeds were germinated in distilled water, 20% (w/v) polyethylene glycol 6000 (PEG), or 100 mM NaCl solutions. In most populations, PEG and NaCl reduced final germination. Also, germination was slowed more significantly under osmotic stress than under salinity, while mucilage expansion was more affected by salinity. Therefore, there was an inverse correlation between mucilage expansion and germination under salinity and osmotic stress. Seed populations with similar climatic parameters showed different germination response; however, a correlation was found between mucilage expansion and some climatic parameters. Seeds from drier habitats germinated faster under water stress and produced more mucilage under control and water stress than populations from more humid areas.","author":[{"dropping-particle":"","family":"Mira","given":"Sara","non-dropping-particle":"","parse-names":false,"suffix":""},{"dropping-particle":"","family":"Veiga-Barbosa","given":"Luciana","non-dropping-particle":"","parse-names":false,"suffix":""},{"dropping-particle":"","family":"Martínez-Laborde","given":"Juan Bautista","non-dropping-particle":"","parse-names":false,"suffix":""},{"dropping-particle":"","family":"Pérez-García","given":"Félix","non-dropping-particle":"","parse-names":false,"suffix":""},{"dropping-particle":"","family":"González-Benito","given":"M. Elena","non-dropping-particle":"","parse-names":false,"suffix":""}],"container-title":"Plant Species Biology","id":"ITEM-2","issue":"6","issued":{"date-parts":[["2023"]]},"page":"286-297","title":"Effect of osmotic stress and salinity on germination and mucilage expansion of seeds of Plantago albicans L. (Plantaginaceae): Inter-population variation","type":"article-journal","volume":"38"},"uris":["http://www.mendeley.com/documents/?uuid=e7689bd8-c825-44cf-9127-54bd1cbd0a97"]}],"mendeley":{"formattedCitation":"(Christie &lt;i&gt;et al.&lt;/i&gt;, 2022; Mira &lt;i&gt;et al.&lt;/i&gt;, 2023)","plainTextFormattedCitation":"(Christie et al., 2022; Mira et al., 2023)","previouslyFormattedCitation":"(Christie &lt;i&gt;et al.&lt;/i&gt;, 2022; Mira &lt;i&gt;et al.&lt;/i&gt;, 2023)"},"properties":{"noteIndex":0},"schema":"https://github.com/citation-style-language/schema/raw/master/csl-citation.json"}</w:instrText>
      </w:r>
      <w:r w:rsidRPr="00927584">
        <w:fldChar w:fldCharType="separate"/>
      </w:r>
      <w:r w:rsidR="00DF1093" w:rsidRPr="00DF1093">
        <w:rPr>
          <w:noProof/>
        </w:rPr>
        <w:t xml:space="preserve">(Christie </w:t>
      </w:r>
      <w:r w:rsidR="00DF1093" w:rsidRPr="00DF1093">
        <w:rPr>
          <w:i/>
          <w:noProof/>
        </w:rPr>
        <w:t>et al.</w:t>
      </w:r>
      <w:r w:rsidR="00DF1093" w:rsidRPr="00DF1093">
        <w:rPr>
          <w:noProof/>
        </w:rPr>
        <w:t xml:space="preserve">, 2022; Mira </w:t>
      </w:r>
      <w:r w:rsidR="00DF1093" w:rsidRPr="00DF1093">
        <w:rPr>
          <w:i/>
          <w:noProof/>
        </w:rPr>
        <w:t>et al.</w:t>
      </w:r>
      <w:r w:rsidR="00DF1093" w:rsidRPr="00DF1093">
        <w:rPr>
          <w:noProof/>
        </w:rPr>
        <w:t>, 2023)</w:t>
      </w:r>
      <w:r w:rsidRPr="00927584">
        <w:fldChar w:fldCharType="end"/>
      </w:r>
      <w:r w:rsidRPr="00927584">
        <w:t xml:space="preserve"> and seedling emergence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Such intraspecific variation in phenological and reproductive allocation traits is key for climate adaptation </w:t>
      </w:r>
      <w:r w:rsidRPr="00927584">
        <w:fldChar w:fldCharType="begin" w:fldLock="1"/>
      </w:r>
      <w:r w:rsidR="00BD51F9">
        <w:instrText>ADDIN CSL_CITATION {"citationItems":[{"id":"ITEM-1","itemData":{"DOI":"10.1016/j.ppees.2017.09.004","ISSN":"16180437","abstract":"This study tested systematically at two spatial scales for key traits shaping within-species ecotypic differentiation under increasing aridity. It assessed different plant strategy theories and considered potential implications for climate change. We studied the widespread Mediterranean grass Brachypodium hybridum. At large scale, we tested 14 populations along a steep natural aridity gradient (114–954 mm annual rainfall). At small scale, we tested the micro-climatic contrast between plants originating from corresponding north (more mesic) and south (more arid) exposed hillslopes. Fifteen traits were measured in the greenhouse, including the popular traits of the Leaf-Height-Seed scheme (SLA, plant height, seed mass), several traits on phenology, architecture, growth, fitness, and rarely measured root traits. Clear trait shifts indicated ecotypic differentiation along the large-scale gradient. Earlier phenology, higher reproductive allocation and reduced root investment characterized arid ecotypes. Surprisingly, no trait of the Leaf-Height-Seed scheme shifted with aridity and root responses were opposite to the theory of optimal resource partitioning. Trait differences between north and south exposures were small, often inconsistent between sites, and poorly matched the trends across the large-scale gradient. South exposures thus appeared unlikely to harbour distinct ecotypes better adapted to aridity. Our findings highlight ecotypes as a crucial way how species span environmental gradients, yet underpinning their restriction at small spatial scales. In combination, this possibly renders populations more vulnerable to climate change. We draw attention to specific, partly unexpected traits and pose the question whether the Leaf-Height-Seed scheme has limited applicability for intraspecific investigations in drylands.","author":[{"dropping-particle":"","family":"Kurze","given":"Susanne","non-dropping-particle":"","parse-names":false,"suffix":""},{"dropping-particle":"","family":"Bareither","given":"Nils","non-dropping-particle":"","parse-names":false,"suffix":""},{"dropping-particle":"","family":"Metz","given":"Johannes","non-dropping-particle":"","parse-names":false,"suffix":""}],"container-title":"Perspectives in Plant Ecology, Evolution and Systematics","id":"ITEM-1","issue":"May","issued":{"date-parts":[["2017"]]},"page":"20-29","publisher":"Elsevier","title":"Phenology, roots and reproductive allocation, but not the LHS scheme, shape ecotypes along an aridity gradient","type":"article-journal","volume":"29"},"uris":["http://www.mendeley.com/documents/?uuid=dc78d363-1745-437a-81bd-3c7c60a33edc"]}],"mendeley":{"formattedCitation":"(Kurze, Bareither and Metz, 2017)","plainTextFormattedCitation":"(Kurze, Bareither and Metz, 2017)","previouslyFormattedCitation":"(Kurze, Bareither and Metz, 2017)"},"properties":{"noteIndex":0},"schema":"https://github.com/citation-style-language/schema/raw/master/csl-citation.json"}</w:instrText>
      </w:r>
      <w:r w:rsidRPr="00927584">
        <w:fldChar w:fldCharType="separate"/>
      </w:r>
      <w:r w:rsidR="00DF1093" w:rsidRPr="00DF1093">
        <w:rPr>
          <w:noProof/>
          <w:lang w:val="es-ES"/>
        </w:rPr>
        <w:t>(Kurze, Bareither and Metz, 2017)</w:t>
      </w:r>
      <w:r w:rsidRPr="00927584">
        <w:fldChar w:fldCharType="end"/>
      </w:r>
      <w:r w:rsidRPr="00DD3073">
        <w:rPr>
          <w:lang w:val="es-ES"/>
        </w:rPr>
        <w:t xml:space="preserve"> </w:t>
      </w:r>
      <w:r w:rsidRPr="00927584">
        <w:fldChar w:fldCharType="begin" w:fldLock="1"/>
      </w:r>
      <w:r w:rsidR="00BD51F9">
        <w:rPr>
          <w:lang w:val="es-ES"/>
        </w:rPr>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Pr="00927584">
        <w:fldChar w:fldCharType="separate"/>
      </w:r>
      <w:r w:rsidR="00DF1093" w:rsidRPr="00DF1093">
        <w:rPr>
          <w:noProof/>
          <w:lang w:val="es-ES"/>
        </w:rPr>
        <w:t xml:space="preserve">(Anderson </w:t>
      </w:r>
      <w:r w:rsidR="00DF1093" w:rsidRPr="00DF1093">
        <w:rPr>
          <w:i/>
          <w:noProof/>
          <w:lang w:val="es-ES"/>
        </w:rPr>
        <w:t>et al.</w:t>
      </w:r>
      <w:r w:rsidR="00DF1093" w:rsidRPr="00DF1093">
        <w:rPr>
          <w:noProof/>
          <w:lang w:val="es-ES"/>
        </w:rPr>
        <w:t>, 2012)</w:t>
      </w:r>
      <w:r w:rsidRPr="00927584">
        <w:fldChar w:fldCharType="end"/>
      </w:r>
      <w:r w:rsidRPr="00DD3073">
        <w:rPr>
          <w:lang w:val="es-ES"/>
        </w:rPr>
        <w:t xml:space="preserve">. </w:t>
      </w:r>
      <w:proofErr w:type="spellStart"/>
      <w:r w:rsidRPr="00DD3073">
        <w:rPr>
          <w:lang w:val="es-ES"/>
        </w:rPr>
        <w:t>For</w:t>
      </w:r>
      <w:proofErr w:type="spellEnd"/>
      <w:r w:rsidRPr="00DD3073">
        <w:rPr>
          <w:lang w:val="es-ES"/>
        </w:rPr>
        <w:t xml:space="preserve"> </w:t>
      </w:r>
      <w:proofErr w:type="spellStart"/>
      <w:r w:rsidRPr="00DD3073">
        <w:rPr>
          <w:lang w:val="es-ES"/>
        </w:rPr>
        <w:t>example</w:t>
      </w:r>
      <w:proofErr w:type="spellEnd"/>
      <w:r w:rsidRPr="00DD3073">
        <w:rPr>
          <w:lang w:val="es-ES"/>
        </w:rPr>
        <w:t xml:space="preserve">, </w:t>
      </w:r>
      <w:proofErr w:type="spellStart"/>
      <w:r w:rsidRPr="00DD3073">
        <w:rPr>
          <w:lang w:val="es-ES"/>
        </w:rPr>
        <w:t>results</w:t>
      </w:r>
      <w:proofErr w:type="spellEnd"/>
      <w:r w:rsidRPr="00DD3073">
        <w:rPr>
          <w:lang w:val="es-ES"/>
        </w:rPr>
        <w:t xml:space="preserve"> </w:t>
      </w:r>
      <w:proofErr w:type="spellStart"/>
      <w:r w:rsidRPr="00DD3073">
        <w:rPr>
          <w:lang w:val="es-ES"/>
        </w:rPr>
        <w:t>from</w:t>
      </w:r>
      <w:proofErr w:type="spellEnd"/>
      <w:r w:rsidRPr="00DD3073">
        <w:rPr>
          <w:lang w:val="es-ES"/>
        </w:rPr>
        <w:t xml:space="preserve"> </w:t>
      </w:r>
      <w:r w:rsidRPr="00927584">
        <w:fldChar w:fldCharType="begin" w:fldLock="1"/>
      </w:r>
      <w:r w:rsidR="00BD51F9">
        <w:rPr>
          <w:lang w:val="es-ES"/>
        </w:rPr>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w:instrText>
      </w:r>
      <w:r w:rsidR="00BD51F9" w:rsidRPr="00F10AB1">
        <w:rPr>
          <w:lang w:val="en-US"/>
        </w:rPr>
        <w:instrText>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show rapid shifts in regeneration trait means and variance in response to drought, increasing the chance of population survival. </w:t>
      </w:r>
    </w:p>
    <w:p w14:paraId="6D7F9511" w14:textId="56A0DFCA" w:rsidR="00594767" w:rsidRPr="00927584" w:rsidRDefault="00594767" w:rsidP="00594767">
      <w:pPr>
        <w:autoSpaceDE w:val="0"/>
        <w:autoSpaceDN w:val="0"/>
        <w:adjustRightInd w:val="0"/>
        <w:spacing w:after="0" w:line="360" w:lineRule="auto"/>
        <w:ind w:firstLine="709"/>
        <w:jc w:val="both"/>
      </w:pPr>
      <w:r w:rsidRPr="00927584">
        <w:t xml:space="preserve">In alpine ecosystems (i.e. areas above the treeline, </w:t>
      </w:r>
      <w:r w:rsidRPr="00F95F23">
        <w:rPr>
          <w:rFonts w:eastAsia="Times New Roman" w:cstheme="minorHAnsi"/>
          <w:color w:val="000000"/>
          <w:lang w:eastAsia="ca-ES"/>
        </w:rPr>
        <w:fldChar w:fldCharType="begin" w:fldLock="1"/>
      </w:r>
      <w:r w:rsidR="00DF1093">
        <w:rPr>
          <w:rFonts w:eastAsia="Times New Roman" w:cstheme="minorHAnsi"/>
          <w:color w:val="000000"/>
          <w:lang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2021)","manualFormatting":"Körner, 2021","plainTextFormattedCitation":"(Körner, 2021)","previouslyFormattedCitation":"(Körner, 2021)"},"properties":{"noteIndex":0},"schema":"https://github.com/citation-style-language/schema/raw/master/csl-citation.json"}</w:instrText>
      </w:r>
      <w:r w:rsidRPr="00F95F23">
        <w:rPr>
          <w:rFonts w:eastAsia="Times New Roman" w:cstheme="minorHAnsi"/>
          <w:color w:val="000000"/>
          <w:lang w:eastAsia="ca-ES"/>
        </w:rPr>
        <w:fldChar w:fldCharType="separate"/>
      </w:r>
      <w:r w:rsidRPr="00F95F23">
        <w:rPr>
          <w:rFonts w:eastAsia="Times New Roman" w:cstheme="minorHAnsi"/>
          <w:noProof/>
          <w:color w:val="000000"/>
          <w:lang w:eastAsia="ca-ES"/>
        </w:rPr>
        <w:t>Körner, 2021</w:t>
      </w:r>
      <w:r w:rsidRPr="00F95F23">
        <w:rPr>
          <w:rFonts w:eastAsia="Times New Roman" w:cstheme="minorHAnsi"/>
          <w:color w:val="000000"/>
          <w:lang w:eastAsia="ca-ES"/>
        </w:rPr>
        <w:fldChar w:fldCharType="end"/>
      </w:r>
      <w:r w:rsidRPr="00927584">
        <w:t xml:space="preserve">), current climate change is producing earlier snowmelt </w:t>
      </w:r>
      <w:r w:rsidRPr="00927584">
        <w:fldChar w:fldCharType="begin" w:fldLock="1"/>
      </w:r>
      <w:r w:rsidR="00BD51F9">
        <w:instrText>ADDIN CSL_CITATION {"citationItems":[{"id":"ITEM-1","itemData":{"DOI":"10.1007/s10584-021-03027-x","ISSN":"15731480","abstract":"The start of the growing season for alpine plants is primarily determined by the date of snowmelt. We analysed time series of snow depth at 23 manually operated and 15 automatic (IMIS) stations between 1055 and 2555 m asl in the Swiss Central Alps. Between 1958 and 2019, snowmelt dates occurred 2.8 ± 1.3 days earlier in the year per decade, with a strong shift towards earlier snowmelt dates during the late 1980s and early 1990s, but non-significant trends thereafter. Snowmelt dates at high-elevation automatic stations strongly correlated with snowmelt dates at lower-elevation manual stations. At all elevations, snowmelt dates strongly depended on spring air temperatures. More specifically, 44% of the variance in snowmelt dates was explained by the first day when a three-week running mean of daily air temperatures passed a 5 °C threshold. The mean winter snow depth accounted for 30% of the variance. We adopted the effects of air temperature and snowpack height to Swiss climate change scenarios to explore likely snowmelt trends throughout the twenty-first century. Under a high-emission scenario (RCP8.5), we simulated snowmelt dates to advance by 6 days per decade by the end of the century. By then, snowmelt dates could occur one month earlier than during the reference periods (1990–2019 and 2000–2019). Such early snowmelt may extend the alpine growing season by one third of its current duration while exposing alpine plants to shorter daylengths and adding a higher risk of freezing damage.","author":[{"dropping-particle":"","family":"Vorkauf","given":"Maria","non-dropping-particle":"","parse-names":false,"suffix":""},{"dropping-particle":"","family":"Marty","given":"Christoph","non-dropping-particle":"","parse-names":false,"suffix":""},{"dropping-particle":"","family":"Kahmen","given":"Ansgar","non-dropping-particle":"","parse-names":false,"suffix":""},{"dropping-particle":"","family":"Hiltbrunner","given":"Erika","non-dropping-particle":"","parse-names":false,"suffix":""}],"container-title":"Climatic Change","id":"ITEM-1","issue":"3-4","issued":{"date-parts":[["2021"]]},"page":"1-19","publisher":"Climatic Change","title":"Past and future snowmelt trends in the Swiss Alps: the role of temperature and snowpack","type":"article-journal","volume":"165"},"uris":["http://www.mendeley.com/documents/?uuid=27e45583-b91f-497c-ac15-5aa0c6fdde21"]}],"mendeley":{"formattedCitation":"(Vorkauf &lt;i&gt;et al.&lt;/i&gt;, 2021)","plainTextFormattedCitation":"(Vorkauf et al., 2021)","previouslyFormattedCitation":"(Vorkauf &lt;i&gt;et al.&lt;/i&gt;, 2021)"},"properties":{"noteIndex":0},"schema":"https://github.com/citation-style-language/schema/raw/master/csl-citation.json"}</w:instrText>
      </w:r>
      <w:r w:rsidRPr="00927584">
        <w:fldChar w:fldCharType="separate"/>
      </w:r>
      <w:r w:rsidR="00DF1093" w:rsidRPr="00DF1093">
        <w:rPr>
          <w:noProof/>
        </w:rPr>
        <w:t xml:space="preserve">(Vorkauf </w:t>
      </w:r>
      <w:r w:rsidR="00DF1093" w:rsidRPr="00DF1093">
        <w:rPr>
          <w:i/>
          <w:noProof/>
        </w:rPr>
        <w:t>et al.</w:t>
      </w:r>
      <w:r w:rsidR="00DF1093" w:rsidRPr="00DF1093">
        <w:rPr>
          <w:noProof/>
        </w:rPr>
        <w:t>, 2021)</w:t>
      </w:r>
      <w:r w:rsidRPr="00927584">
        <w:fldChar w:fldCharType="end"/>
      </w:r>
      <w:r w:rsidRPr="00927584">
        <w:t xml:space="preserve"> and increasing summer drought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w:t>
      </w:r>
      <w:r w:rsidRPr="00927584">
        <w:rPr>
          <w:rFonts w:eastAsia="Times New Roman" w:cstheme="minorHAnsi"/>
          <w:color w:val="000000"/>
          <w:lang w:eastAsia="ca-ES"/>
        </w:rPr>
        <w:t>However, t</w:t>
      </w:r>
      <w:r w:rsidRPr="00927584">
        <w:t xml:space="preserve">he high topographic complexity </w:t>
      </w:r>
      <w:r w:rsidRPr="00927584">
        <w:fldChar w:fldCharType="begin" w:fldLock="1"/>
      </w:r>
      <w:r w:rsidR="00BD51F9">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and Körner, 2011)","plainTextFormattedCitation":"(Scherrer and Körner, 2011)","previouslyFormattedCitation":"(Scherrer and Körner, 2011)"},"properties":{"noteIndex":0},"schema":"https://github.com/citation-style-language/schema/raw/master/csl-citation.json"}</w:instrText>
      </w:r>
      <w:r w:rsidRPr="00927584">
        <w:fldChar w:fldCharType="separate"/>
      </w:r>
      <w:r w:rsidR="00DF1093" w:rsidRPr="00DF1093">
        <w:rPr>
          <w:noProof/>
        </w:rPr>
        <w:t>(Scherrer and Körner, 2011)</w:t>
      </w:r>
      <w:r w:rsidRPr="00927584">
        <w:fldChar w:fldCharType="end"/>
      </w:r>
      <w:r w:rsidRPr="00927584">
        <w:t xml:space="preserve"> of alpine systems creates microclimatic gradients that could buffer the effect of climate warming in alpine communities </w:t>
      </w:r>
      <w:r w:rsidRPr="00927584">
        <w:fldChar w:fldCharType="begin" w:fldLock="1"/>
      </w:r>
      <w:r w:rsidR="00BD51F9">
        <w:instrText>ADDIN CSL_CITATION {"citationItems":[{"id":"ITEM-1","itemData":{"DOI":"10.3390/D13080383","ISSN":"14242818","abstract":"The alpine belt hosts the treeless vegetation above the high elevation climatic treeline. The way alpine plants manage to thrive in a climate that prevents tree growth is through small stature, apt seasonal development, and ‘managing’ the microclimate near the ground surface. Nested in a mosaic of micro-environmental conditions, these plants are in a unique position by a close-by neighborhood of strongly diverging microhabitats. The range of adjacent thermal niches that the alpine environment provides is exceeding the worst climate warming scenarios. The provided mountains are high and large enough, these are conditions that cause alpine plant species diversity to be robust against climatic change. However, the areal extent of certain habitat types will shrink as isotherms move upslope, with the potential areal loss by the advance of the treeline by far outranging the gain in new land by glacier retreat globally.","author":[{"dropping-particle":"","family":"Körner","given":"Christian","non-dropping-particle":"","parse-names":false,"suffix":""},{"dropping-particle":"","family":"Hiltbrunner","given":"Erika","non-dropping-particle":"","parse-names":false,"suffix":""}],"container-title":"Diversity","id":"ITEM-1","issue":"8","issued":{"date-parts":[["2021"]]},"title":"Why is the alpine flora comparatively robust against climatic warming?","type":"article-journal","volume":"13"},"uris":["http://www.mendeley.com/documents/?uuid=f40d9bf7-c2e9-433f-b287-05e5a653280c"]},{"id":"ITEM-2","itemData":{"DOI":"10.1111/jvs.13242","abstract":"Questions: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Vegeta","id":"ITEM-2","issue":"July 2023","issued":{"date-parts":[["2024"]]},"title":"Journal of Vegetation Science Spatiotemporal patterns of microclimatic buffering in relict alpine communities","type":"article-journal"},"uris":["http://www.mendeley.com/documents/?uuid=6ae04b11-cfe4-4cb5-b8d0-614dbecf2717"]}],"mendeley":{"formattedCitation":"(Körner and Hiltbrunner, 2021; Jiménez-Alfaro &lt;i&gt;et al.&lt;/i&gt;, 2024)","plainTextFormattedCitation":"(Körner and Hiltbrunner, 2021; Jiménez-Alfaro et al., 2024)","previouslyFormattedCitation":"(Körner and Hiltbrunner, 2021; Jiménez-Alfaro &lt;i&gt;et al.&lt;/i&gt;, 2024)"},"properties":{"noteIndex":0},"schema":"https://github.com/citation-style-language/schema/raw/master/csl-citation.json"}</w:instrText>
      </w:r>
      <w:r w:rsidRPr="00927584">
        <w:fldChar w:fldCharType="separate"/>
      </w:r>
      <w:r w:rsidR="00BD51F9" w:rsidRPr="00840E81">
        <w:rPr>
          <w:noProof/>
          <w:lang w:val="en-US"/>
        </w:rPr>
        <w:t xml:space="preserve">(Körner and Hiltbrunner, 2021; Jiménez-Alfaro </w:t>
      </w:r>
      <w:r w:rsidR="00BD51F9" w:rsidRPr="00840E81">
        <w:rPr>
          <w:i/>
          <w:noProof/>
          <w:lang w:val="en-US"/>
        </w:rPr>
        <w:t>et al.</w:t>
      </w:r>
      <w:r w:rsidR="00BD51F9" w:rsidRPr="00840E81">
        <w:rPr>
          <w:noProof/>
          <w:lang w:val="en-US"/>
        </w:rPr>
        <w:t>, 2024)</w:t>
      </w:r>
      <w:r w:rsidRPr="00927584">
        <w:fldChar w:fldCharType="end"/>
      </w:r>
      <w:r w:rsidRPr="00840E81">
        <w:rPr>
          <w:lang w:val="en-US"/>
        </w:rPr>
        <w:t xml:space="preserve">. </w:t>
      </w:r>
      <w:r w:rsidRPr="00927584">
        <w:t xml:space="preserve">Because of these same microclimatic gradients, it can be expected that alpine plants show intraspecific variation in their seed regeneration traits. This variation may be especially critical in alpine systems influenced by Mediterranean climatic conditions, which can be water-limited by a period of 1-2 months of summer drought </w:t>
      </w:r>
      <w:r w:rsidRPr="00927584">
        <w:fldChar w:fldCharType="begin" w:fldLock="1"/>
      </w:r>
      <w:r w:rsidR="00BD51F9">
        <w:instrText>ADDIN CSL_CITATION {"citationItems":[{"id":"ITEM-1","itemData":{"DOI":"10.3390/land10111150","ISSN":"2073445X","abstract":"Climate change is expected to lead to changes to the amount, frequency, intensity, and timing of precipitation and subsequent water supply and its availability to plants in mountain regions worldwide. This is likely to affect plant growth and physiological performance, with subsequent effects to the functioning of many important high‐elevation ecosystems. We conducted a quantitative systematic review and meta‐analysis of the effects of altered water supply on plants from high elevation ecosystems. We found a clear negative response of plants to decreases in water supply (mean Hedges’ g = −0.75, 95% confidence intervals: −1.09 to −0.41), and a neutral response to increases in water supply (mean Hedges’ g = 0.10, 95% confidence intervals: 0.43 to 0.62). Responses to decreases in water supply appear to be related to the magnitude of change in water supply, plant growth form, and to the measured response attribute. Changes to precipitation and water supply are likely to have important consequences for plant growth in high elevation ecosystems, with vegetation change more likely be triggered by reductions than increases in growing season precipita-tion. High elevation ecosystems that experience future reductions in growing‐season precipitation are likely to exhibit plant responses such as reduced growth and higher allocation of carbohydrates to roots.","author":[{"dropping-particle":"","family":"Sumner","given":"Emma","non-dropping-particle":"","parse-names":false,"suffix":""},{"dropping-particle":"","family":"Venn","given":"Susanna","non-dropping-particle":"","parse-names":false,"suffix":""}],"container-title":"Land","id":"ITEM-1","issue":"11","issued":{"date-parts":[["2021"]]},"title":"Plant responses to changing water supply and availability in high elevation ecosystems: A quantitative systematic review and meta‐analysis","type":"article-journal","volume":"10"},"uris":["http://www.mendeley.com/documents/?uuid=fb1ac4c3-eb05-47e1-ba1f-d58cae5abc86"]}],"mendeley":{"formattedCitation":"(Sumner and Venn, 2021)","plainTextFormattedCitation":"(Sumner and Venn, 2021)","previouslyFormattedCitation":"(Sumner and Venn, 2021)"},"properties":{"noteIndex":0},"schema":"https://github.com/citation-style-language/schema/raw/master/csl-citation.json"}</w:instrText>
      </w:r>
      <w:r w:rsidRPr="00927584">
        <w:fldChar w:fldCharType="separate"/>
      </w:r>
      <w:r w:rsidR="00DF1093" w:rsidRPr="00DF1093">
        <w:rPr>
          <w:noProof/>
        </w:rPr>
        <w:t>(Sumner and Venn, 2021)</w:t>
      </w:r>
      <w:r w:rsidRPr="00927584">
        <w:fldChar w:fldCharType="end"/>
      </w:r>
      <w:r w:rsidRPr="00927584">
        <w:t>.</w:t>
      </w:r>
    </w:p>
    <w:p w14:paraId="6D7F9512" w14:textId="3785F7F2" w:rsidR="00594767" w:rsidRPr="00927584" w:rsidRDefault="00594767" w:rsidP="00594767">
      <w:pPr>
        <w:spacing w:line="360" w:lineRule="auto"/>
        <w:ind w:firstLine="709"/>
        <w:jc w:val="both"/>
      </w:pPr>
      <w:r w:rsidRPr="00927584">
        <w:t xml:space="preserve">A promising approach to study seed responses to moisture and water stress is the application of developmental threshold models </w:t>
      </w:r>
      <w:r w:rsidRPr="00927584">
        <w:fldChar w:fldCharType="begin" w:fldLock="1"/>
      </w:r>
      <w:r w:rsidR="00BD51F9">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fldChar w:fldCharType="separate"/>
      </w:r>
      <w:r w:rsidR="00DF1093" w:rsidRPr="00DF1093">
        <w:rPr>
          <w:noProof/>
        </w:rPr>
        <w:t xml:space="preserve">(Donohue </w:t>
      </w:r>
      <w:r w:rsidR="00DF1093" w:rsidRPr="00DF1093">
        <w:rPr>
          <w:i/>
          <w:noProof/>
        </w:rPr>
        <w:t>et al.</w:t>
      </w:r>
      <w:r w:rsidR="00DF1093" w:rsidRPr="00DF1093">
        <w:rPr>
          <w:noProof/>
        </w:rPr>
        <w:t>, 2015)</w:t>
      </w:r>
      <w:r w:rsidRPr="00927584">
        <w:fldChar w:fldCharType="end"/>
      </w:r>
      <w:r w:rsidRPr="00927584">
        <w:t xml:space="preserve">, specifically, the modelling of the seed germination niche using hydro-time models </w:t>
      </w:r>
      <w:r w:rsidRPr="00927584">
        <w:fldChar w:fldCharType="begin" w:fldLock="1"/>
      </w:r>
      <w:r w:rsidR="00BD51F9">
        <w:instrText>ADDIN CSL_CITATION {"citationItems":[{"id":"ITEM-1","itemData":{"DOI":"10.1079/9780851994048.0401","ISBN":"9780851994048","abstract":"Hydrothermal time (HTT) analysis is an effective method for quantifying germination response to temperature and water potential. Time course curves under any temperature and water potential conditions can be generated from knowledge of the HTT parameters mean base water potential, standard deviation of base water potentials, base temperature, and hydrothermal time requirement. These parameters were used as indices for making comparisons among 24 species including shrubs, grasses and perennial herbs from the deserts and semi-deserts of Asia and North America. Halophytes (salt-tolerant species) are characterized by low base water potential values but high hydrothermal time constants. Psammophytes (species that inhabit high-sand soils) are just the opposite, and bodenvags (generalist species with no special soil requirements) display a wide range in all parameter values. Variation in the distribution of base water potentials strongly influences uniformity of germination. The results illustrate that germination rate in water or at reduced water potentials is closely associated with HTT parameters. These findings also have important ecological relevance, in that they help explain differences in germination patterns associated with contrasting habitats.","author":[{"dropping-particle":"","family":"Allen","given":"P. S.","non-dropping-particle":"","parse-names":false,"suffix":""},{"dropping-particle":"","family":"Meyer","given":"S. E.","non-dropping-particle":"","parse-names":false,"suffix":""},{"dropping-particle":"","family":"Khan","given":"M. A.","non-dropping-particle":"","parse-names":false,"suffix":""}],"container-title":"Seed biology: advances and applications. Proceedings of the Sixth International Workshop on Seeds, Merida, Mexico, 1999.","id":"ITEM-1","issue":"January","issued":{"date-parts":[["2000"]]},"page":"401-410","title":"Hydrothermal time as a tool in comparative germination studies.","type":"article-journal"},"uris":["http://www.mendeley.com/documents/?uuid=8c74bb3d-dc03-4738-ae22-7a3ca5a5cf25"]},{"id":"ITEM-2","itemData":{"DOI":"10.1614/0043-1745(2002)050[0248:aohttq]2.0.co;2","ISSN":"0043-1745","abstract":"Knowledge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Science","id":"ITEM-2","issue":"2","issued":{"date-parts":[["2002"]]},"page":"248-260","title":"Applications of hydrothermal time to quantifying and modeling seed germination and dormancy","type":"article-journal","volume":"50"},"uris":["http://www.mendeley.com/documents/?uuid=c3c90c78-e390-4928-9fe8-703e576e67bf"]},{"id":"ITEM-3","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-3","issued":{"date-parts":[["2013"]]},"publisher":"Springer","publisher-place":"New York","title":"Environmental regulation of dormancy and germination","type":"chapter"},"uris":["http://www.mendeley.com/documents/?uuid=aee78e0b-acbd-4bf7-8357-1f8a96d11e2e"]}],"mendeley":{"formattedCitation":"(Allen, Meyer and Khan, 2000; Bradford, 2002; Bewley &lt;i&gt;et al.&lt;/i&gt;, 2013)","plainTextFormattedCitation":"(Allen, Meyer and Khan, 2000; Bradford, 2002; Bewley et al., 2013)","previouslyFormattedCitation":"(Allen, Meyer and Khan, 2000; Bradford, 2002; Bewley &lt;i&gt;et al.&lt;/i&gt;, 2013)"},"properties":{"noteIndex":0},"schema":"https://github.com/citation-style-language/schema/raw/master/csl-citation.json"}</w:instrText>
      </w:r>
      <w:r w:rsidRPr="00927584">
        <w:fldChar w:fldCharType="separate"/>
      </w:r>
      <w:r w:rsidR="00DF1093" w:rsidRPr="00DF1093">
        <w:rPr>
          <w:noProof/>
        </w:rPr>
        <w:t xml:space="preserve">(Allen, Meyer and Khan, 2000; Bradford, 2002; Bewley </w:t>
      </w:r>
      <w:r w:rsidR="00DF1093" w:rsidRPr="00DF1093">
        <w:rPr>
          <w:i/>
          <w:noProof/>
        </w:rPr>
        <w:t>et al.</w:t>
      </w:r>
      <w:r w:rsidR="00DF1093" w:rsidRPr="00DF1093">
        <w:rPr>
          <w:noProof/>
        </w:rPr>
        <w:t>, 2013)</w:t>
      </w:r>
      <w:r w:rsidRPr="00927584">
        <w:fldChar w:fldCharType="end"/>
      </w:r>
      <w:r w:rsidRPr="00927584">
        <w:t>. In the hydro-time framework, for germination to happen, water availability in the environment must surpass a specific threshold (i.e. the base water potential,</w:t>
      </w:r>
      <w:r w:rsidRPr="00927584">
        <w:rPr>
          <w:rFonts w:cstheme="minorHAnsi"/>
        </w:rPr>
        <w:t xml:space="preserve"> </w:t>
      </w:r>
      <w:proofErr w:type="spellStart"/>
      <w:r w:rsidRPr="00927584">
        <w:rPr>
          <w:rFonts w:cstheme="minorHAnsi"/>
        </w:rPr>
        <w:t>ψ</w:t>
      </w:r>
      <w:r w:rsidRPr="00927584">
        <w:rPr>
          <w:rFonts w:cstheme="minorHAnsi"/>
          <w:vertAlign w:val="subscript"/>
        </w:rPr>
        <w:t>b</w:t>
      </w:r>
      <w:proofErr w:type="spellEnd"/>
      <w:r w:rsidRPr="00927584">
        <w:t xml:space="preserve">). Each seed in a population has its own value of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and therefore calculating this parameter and its variation allows to test the sources and mechanisms of variation among individuals (i.e. the intraspecific variation in seed responses to water stress) </w:t>
      </w:r>
      <w:r w:rsidRPr="00927584">
        <w:rPr>
          <w:rFonts w:cstheme="minorHAnsi"/>
        </w:rPr>
        <w:fldChar w:fldCharType="begin" w:fldLock="1"/>
      </w:r>
      <w:r w:rsidR="00BD51F9">
        <w:rPr>
          <w:rFonts w:cstheme="minorHAnsi"/>
        </w:rPr>
        <w:instrText>ADDIN CSL_CITATION {"citationItems":[{"id":"ITEM-1","itemData":{"DOI":"10.1016/j.tree.2014.11.008","ISSN":"01695347","PMID":"25534247","abstract":"Process-based models of development predict developmental rates and phenology as a function of physiological responses to multiple dynamic environmental factors. These models can be adapted to analyze diverse processes in evolutionary ecology. By linking models across life stages, they can predict life cycles and generation times. By incorporating fitness, they can identify environmental and physiological factors that limit species distributions. By incorporating population variance, they can investigate mechanisms of intraspecific variation or synchronization. By incorporating genetics, they can predict genotype-specific phenology under diverse climatic scenarios and examine causes and consequences of pleiotropy across life stages. With further development, they have the potential to predict genotype-specific ranges and identify key genes involved in determining phenology and fitness in variable and changing environments.","author":[{"dropping-particle":"","family":"Donohue","given":"Kathleen","non-dropping-particle":"","parse-names":false,"suffix":""},{"dropping-particle":"","family":"Burghardt","given":"Liana T.","non-dropping-particle":"","parse-names":false,"suffix":""},{"dropping-particle":"","family":"Runcie","given":"Daniel","non-dropping-particle":"","parse-names":false,"suffix":""},{"dropping-particle":"","family":"Bradford","given":"Kent J.","non-dropping-particle":"","parse-names":false,"suffix":""},{"dropping-particle":"","family":"Schmitt","given":"Johanna","non-dropping-particle":"","parse-names":false,"suffix":""}],"container-title":"Trends in Ecology and Evolution","id":"ITEM-1","issue":"2","issued":{"date-parts":[["2015"]]},"page":"66-77","publisher":"Elsevier Ltd","title":"Applying developmental threshold models to evolutionary ecology","type":"article-journal","volume":"30"},"uris":["http://www.mendeley.com/documents/?uuid=899cba3b-bdc6-47c8-9f47-5db33716f348"]}],"mendeley":{"formattedCitation":"(Donohue &lt;i&gt;et al.&lt;/i&gt;, 2015)","plainTextFormattedCitation":"(Donohue et al., 2015)","previouslyFormattedCitation":"(Donohue &lt;i&gt;et al.&lt;/i&gt;, 2015)"},"properties":{"noteIndex":0},"schema":"https://github.com/citation-style-language/schema/raw/master/csl-citation.json"}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(Donohue </w:t>
      </w:r>
      <w:r w:rsidR="00DF1093" w:rsidRPr="00DF1093">
        <w:rPr>
          <w:rFonts w:cstheme="minorHAnsi"/>
          <w:i/>
          <w:noProof/>
        </w:rPr>
        <w:t>et al.</w:t>
      </w:r>
      <w:r w:rsidR="00DF1093" w:rsidRPr="00DF1093">
        <w:rPr>
          <w:rFonts w:cstheme="minorHAnsi"/>
          <w:noProof/>
        </w:rPr>
        <w:t>, 2015)</w:t>
      </w:r>
      <w:r w:rsidRPr="00927584">
        <w:rPr>
          <w:rFonts w:cstheme="minorHAnsi"/>
        </w:rPr>
        <w:fldChar w:fldCharType="end"/>
      </w:r>
      <w:r w:rsidRPr="00927584">
        <w:rPr>
          <w:rFonts w:cstheme="minorHAnsi"/>
        </w:rPr>
        <w:t xml:space="preserve">. </w:t>
      </w:r>
      <w:r w:rsidRPr="00927584">
        <w:t>In this study, we used hydro-time models to measure the intraspecific variation of germination responses to water stress</w:t>
      </w:r>
      <w:ins w:id="11" w:author="CLARA ESPINOSA DEL ALBA" w:date="2024-08-05T15:14:00Z">
        <w:r w:rsidR="00D23554">
          <w:t xml:space="preserve"> with the aim </w:t>
        </w:r>
        <w:r w:rsidR="00650ADB">
          <w:t>to describe</w:t>
        </w:r>
        <w:r w:rsidR="007A6B49">
          <w:t xml:space="preserve"> how</w:t>
        </w:r>
      </w:ins>
      <w:ins w:id="12" w:author="CLARA ESPINOSA DEL ALBA" w:date="2024-08-05T15:19:00Z">
        <w:r w:rsidR="00C33CD2">
          <w:t xml:space="preserve"> germination</w:t>
        </w:r>
      </w:ins>
      <w:ins w:id="13" w:author="CLARA ESPINOSA DEL ALBA" w:date="2024-08-05T15:20:00Z">
        <w:r w:rsidR="007C0FA5">
          <w:t xml:space="preserve"> </w:t>
        </w:r>
        <w:r w:rsidR="00B06326">
          <w:t>base water potential varies</w:t>
        </w:r>
      </w:ins>
      <w:r w:rsidRPr="00927584">
        <w:t xml:space="preserve"> along </w:t>
      </w:r>
      <w:del w:id="14" w:author="CLARA ESPINOSA DEL ALBA" w:date="2024-08-05T15:20:00Z">
        <w:r w:rsidRPr="00927584" w:rsidDel="00B06326">
          <w:delText xml:space="preserve">a </w:delText>
        </w:r>
      </w:del>
      <w:ins w:id="15" w:author="CLARA ESPINOSA DEL ALBA" w:date="2024-08-05T15:20:00Z">
        <w:r w:rsidR="00B06326">
          <w:t>local</w:t>
        </w:r>
        <w:r w:rsidR="00B06326" w:rsidRPr="00927584">
          <w:t xml:space="preserve"> </w:t>
        </w:r>
      </w:ins>
      <w:r w:rsidRPr="00927584">
        <w:t>microclimatic gradient</w:t>
      </w:r>
      <w:ins w:id="16" w:author="CLARA ESPINOSA DEL ALBA" w:date="2024-08-05T15:20:00Z">
        <w:r w:rsidR="00B06326">
          <w:t>s</w:t>
        </w:r>
      </w:ins>
      <w:r w:rsidRPr="00927584">
        <w:t xml:space="preserve"> in a drought-limited Mediterranean alpine ecosystem. We focused on an endemic and locally abundant species adapted to these conditions, </w:t>
      </w:r>
      <w:r w:rsidRPr="00927584">
        <w:rPr>
          <w:i/>
        </w:rPr>
        <w:t xml:space="preserve">Dianthus langeanus </w:t>
      </w:r>
      <w:r w:rsidRPr="00927584">
        <w:rPr>
          <w:iCs/>
        </w:rPr>
        <w:t>Wilk. (Caryophyllaceae)</w:t>
      </w:r>
      <w:r w:rsidRPr="00927584">
        <w:t xml:space="preserve">. </w:t>
      </w:r>
      <w:del w:id="17" w:author="CLARA ESPINOSA DEL ALBA" w:date="2024-08-05T15:21:00Z">
        <w:r w:rsidRPr="00927584" w:rsidDel="00591985">
          <w:delText>Our hypothesis was</w:delText>
        </w:r>
      </w:del>
      <w:ins w:id="18" w:author="CLARA ESPINOSA DEL ALBA" w:date="2024-08-05T15:21:00Z">
        <w:r w:rsidR="00591985">
          <w:t>We hypothesised</w:t>
        </w:r>
      </w:ins>
      <w:r w:rsidRPr="00927584">
        <w:t xml:space="preserve"> that germination responses to water stress would show functional intraspecific variation along local gradients of water availability. </w:t>
      </w:r>
      <w:r w:rsidR="0001495D" w:rsidRPr="00927584">
        <w:t>We</w:t>
      </w:r>
      <w:r w:rsidRPr="00927584">
        <w:t xml:space="preserve"> expected lower </w:t>
      </w:r>
      <w:proofErr w:type="spellStart"/>
      <w:r w:rsidRPr="00927584">
        <w:rPr>
          <w:rFonts w:cstheme="minorHAnsi"/>
        </w:rPr>
        <w:t>ψ</w:t>
      </w:r>
      <w:r w:rsidRPr="00927584">
        <w:rPr>
          <w:rFonts w:cstheme="minorHAnsi"/>
          <w:vertAlign w:val="subscript"/>
        </w:rPr>
        <w:t>b</w:t>
      </w:r>
      <w:proofErr w:type="spellEnd"/>
      <w:r w:rsidRPr="00927584">
        <w:t xml:space="preserve"> for germination in seeds collected from warmer and drier subpopulations (i.e. germination more drought-tolerant). </w:t>
      </w:r>
    </w:p>
    <w:p w14:paraId="6D7F9513" w14:textId="77777777" w:rsidR="00594767" w:rsidRPr="00927584" w:rsidRDefault="00594767" w:rsidP="00594767">
      <w:pPr>
        <w:pStyle w:val="Ttulo2"/>
        <w:spacing w:line="360" w:lineRule="auto"/>
        <w:jc w:val="both"/>
      </w:pPr>
      <w:r w:rsidRPr="00927584">
        <w:lastRenderedPageBreak/>
        <w:t>2. Material and Methods</w:t>
      </w:r>
    </w:p>
    <w:p w14:paraId="6D7F9514" w14:textId="77777777" w:rsidR="00594767" w:rsidRPr="00927584" w:rsidRDefault="00594767" w:rsidP="00594767">
      <w:pPr>
        <w:pStyle w:val="Ttulo3"/>
        <w:spacing w:line="360" w:lineRule="auto"/>
        <w:jc w:val="both"/>
      </w:pPr>
      <w:r w:rsidRPr="00927584">
        <w:t>2.1. Study system</w:t>
      </w:r>
    </w:p>
    <w:p w14:paraId="6D7F9516" w14:textId="77073385" w:rsidR="00594767" w:rsidRDefault="00594767" w:rsidP="00DB6288">
      <w:pPr>
        <w:spacing w:line="360" w:lineRule="auto"/>
        <w:ind w:firstLine="709"/>
        <w:jc w:val="both"/>
      </w:pPr>
      <w:r w:rsidRPr="00927584">
        <w:rPr>
          <w:i/>
          <w:iCs/>
        </w:rPr>
        <w:t xml:space="preserve">Dianthus langeanus </w:t>
      </w:r>
      <w:r w:rsidRPr="00927584">
        <w:rPr>
          <w:iCs/>
        </w:rPr>
        <w:t>Wilk. (Caryophyllaceae)</w:t>
      </w:r>
      <w:r w:rsidRPr="00927584">
        <w:t xml:space="preserve"> is a wild carnation endemic to the mountain systems of the northwestern Iberian Peninsula (</w:t>
      </w:r>
      <w:r w:rsidRPr="00927584">
        <w:rPr>
          <w:iCs/>
        </w:rPr>
        <w:t xml:space="preserve">Fig. </w:t>
      </w:r>
      <w:r w:rsidRPr="00927584">
        <w:t xml:space="preserve">1A). </w:t>
      </w:r>
      <w:bookmarkStart w:id="19" w:name="_Hlk153186664"/>
      <w:r w:rsidRPr="00927584">
        <w:rPr>
          <w:i/>
          <w:iCs/>
        </w:rPr>
        <w:t>D. langeanus</w:t>
      </w:r>
      <w:bookmarkEnd w:id="19"/>
      <w:r w:rsidRPr="00927584">
        <w:rPr>
          <w:i/>
          <w:iCs/>
        </w:rPr>
        <w:t xml:space="preserve"> </w:t>
      </w:r>
      <w:r w:rsidRPr="00927584">
        <w:t>mainly lives in open dry grasslands on acid soils (</w:t>
      </w:r>
      <w:r w:rsidRPr="00927584">
        <w:rPr>
          <w:iCs/>
        </w:rPr>
        <w:t xml:space="preserve">Fig. </w:t>
      </w:r>
      <w:r w:rsidRPr="00927584">
        <w:t>1B), where it can be locally abundant. Flowering onset occurs in early June and ripe seeds are dispersed during August (Fig. 1C). Seed production is high, usually &gt;</w:t>
      </w:r>
      <w:r>
        <w:t xml:space="preserve"> </w:t>
      </w:r>
      <w:r w:rsidRPr="00927584">
        <w:t xml:space="preserve">10 seeds per capsule and up to 250 seeds per individual. Germination occurs mainly during end-summer/early autumn at high rates and with high success when water is available at temperatures between 10 and 22 °C. Here, we studied wild populations of </w:t>
      </w:r>
      <w:r w:rsidRPr="00927584">
        <w:rPr>
          <w:i/>
          <w:iCs/>
        </w:rPr>
        <w:t>D. langeanus</w:t>
      </w:r>
      <w:r w:rsidRPr="00927584">
        <w:t xml:space="preserve"> in the northern limit of its distribution, in the </w:t>
      </w:r>
      <w:r w:rsidRPr="00927584">
        <w:rPr>
          <w:rFonts w:cstheme="minorHAnsi"/>
        </w:rPr>
        <w:t>Valles de Omaña and Luna Biosphere Reserve, in the</w:t>
      </w:r>
      <w:r w:rsidRPr="00927584">
        <w:t xml:space="preserve"> southern Cantabrian Mountains </w:t>
      </w:r>
      <w:r w:rsidRPr="00927584">
        <w:rPr>
          <w:rFonts w:cstheme="minorHAnsi"/>
        </w:rPr>
        <w:t>(Fig. 1A)</w:t>
      </w:r>
      <w:r w:rsidRPr="00927584">
        <w:t>. The Cantabrian Mountains run E-W in northern Spain along 480 km in parallel to the Cantabrian Sea</w:t>
      </w:r>
      <w:r w:rsidRPr="00927584">
        <w:rPr>
          <w:rFonts w:cstheme="minorHAnsi"/>
        </w:rPr>
        <w:t xml:space="preserve">. This mountain system includes summits above 2500 m </w:t>
      </w:r>
      <w:proofErr w:type="spellStart"/>
      <w:r w:rsidRPr="00927584">
        <w:rPr>
          <w:rFonts w:cstheme="minorHAnsi"/>
        </w:rPr>
        <w:t>a.s.l</w:t>
      </w:r>
      <w:proofErr w:type="spellEnd"/>
      <w:r w:rsidRPr="00927584">
        <w:rPr>
          <w:rFonts w:cstheme="minorHAnsi"/>
        </w:rPr>
        <w:t xml:space="preserve">. and the treeline in acid soil climbs up to 1650 m </w:t>
      </w:r>
      <w:proofErr w:type="spellStart"/>
      <w:r w:rsidRPr="00927584">
        <w:rPr>
          <w:rFonts w:cstheme="minorHAnsi"/>
        </w:rPr>
        <w:t>a.s.l</w:t>
      </w:r>
      <w:proofErr w:type="spellEnd"/>
      <w:r w:rsidRPr="00927584">
        <w:rPr>
          <w:rFonts w:cstheme="minorHAnsi"/>
        </w:rPr>
        <w:t>. (</w:t>
      </w:r>
      <w:r w:rsidRPr="00812E76">
        <w:rPr>
          <w:rFonts w:cstheme="minorHAnsi"/>
        </w:rPr>
        <w:t>González Le Barbier et al., 2024,</w:t>
      </w:r>
      <w:r>
        <w:rPr>
          <w:rFonts w:cstheme="minorHAnsi"/>
        </w:rPr>
        <w:t xml:space="preserve"> under revision</w:t>
      </w:r>
      <w:r w:rsidRPr="00927584">
        <w:rPr>
          <w:rFonts w:cstheme="minorHAnsi"/>
        </w:rPr>
        <w:t xml:space="preserve">). It is a transitional biogeographical hub between the Eurosiberian and Mediterranean regions </w:t>
      </w:r>
      <w:r w:rsidRPr="00927584">
        <w:rPr>
          <w:rFonts w:cstheme="minorHAnsi"/>
        </w:rPr>
        <w:fldChar w:fldCharType="begin" w:fldLock="1"/>
      </w:r>
      <w:r w:rsidR="00BD51F9">
        <w:rPr>
          <w:rFonts w:cstheme="minorHAnsi"/>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&lt;i&gt;et al.&lt;/i&gt;, 2021)","plainTextFormattedCitation":"(Jiménez-Alfaro et al., 2021)","previouslyFormattedCitation":"(Jiménez-Alfaro &lt;i&gt;et al.&lt;/i&gt;, 2021)"},"properties":{"noteIndex":0},"schema":"https://github.com/citation-style-language/schema/raw/master/csl-citation.json"}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(Jiménez-Alfaro </w:t>
      </w:r>
      <w:r w:rsidR="00DF1093" w:rsidRPr="00DF1093">
        <w:rPr>
          <w:rFonts w:cstheme="minorHAnsi"/>
          <w:i/>
          <w:noProof/>
        </w:rPr>
        <w:t>et al.</w:t>
      </w:r>
      <w:r w:rsidR="00DF1093" w:rsidRPr="00DF1093">
        <w:rPr>
          <w:rFonts w:cstheme="minorHAnsi"/>
          <w:noProof/>
        </w:rPr>
        <w:t>, 2021)</w:t>
      </w:r>
      <w:r w:rsidRPr="00927584">
        <w:rPr>
          <w:rFonts w:cstheme="minorHAnsi"/>
        </w:rPr>
        <w:fldChar w:fldCharType="end"/>
      </w:r>
      <w:r w:rsidRPr="00927584">
        <w:rPr>
          <w:rFonts w:cstheme="minorHAnsi"/>
        </w:rPr>
        <w:t xml:space="preserve">, influenced by the Mediterranean climate on the southern slopes and the oceanic temperate climate on the northern slopes. </w:t>
      </w:r>
    </w:p>
    <w:p w14:paraId="6D7F9518" w14:textId="77777777" w:rsidR="00594767" w:rsidRPr="00927584" w:rsidRDefault="00594767" w:rsidP="00594767">
      <w:pPr>
        <w:pStyle w:val="Ttulo3"/>
        <w:spacing w:line="360" w:lineRule="auto"/>
        <w:jc w:val="both"/>
      </w:pPr>
      <w:r w:rsidRPr="00927584">
        <w:t>2.2. Field sampling</w:t>
      </w:r>
    </w:p>
    <w:p w14:paraId="6D7F951A" w14:textId="7B48598A" w:rsidR="00594767" w:rsidRDefault="00594767" w:rsidP="00DB6288">
      <w:pPr>
        <w:spacing w:line="360" w:lineRule="auto"/>
        <w:ind w:firstLine="709"/>
        <w:jc w:val="both"/>
      </w:pPr>
      <w:r w:rsidRPr="00927584">
        <w:t xml:space="preserve">We established a systematic sampling across four nearby summits above 2000 m </w:t>
      </w:r>
      <w:proofErr w:type="spellStart"/>
      <w:r w:rsidRPr="00927584">
        <w:t>a.s.l</w:t>
      </w:r>
      <w:proofErr w:type="spellEnd"/>
      <w:r w:rsidRPr="00927584">
        <w:t xml:space="preserve">. (Fig. 2) </w:t>
      </w:r>
      <w:r w:rsidRPr="00927584">
        <w:rPr>
          <w:iCs/>
        </w:rPr>
        <w:t xml:space="preserve">where </w:t>
      </w:r>
      <w:r w:rsidRPr="00927584">
        <w:rPr>
          <w:i/>
        </w:rPr>
        <w:t>D. langeanus</w:t>
      </w:r>
      <w:r w:rsidRPr="00927584">
        <w:rPr>
          <w:iCs/>
        </w:rPr>
        <w:t xml:space="preserve"> is highly abundant</w:t>
      </w:r>
      <w:r w:rsidRPr="00927584">
        <w:t xml:space="preserve">. In each summit, we established a central representative plot (3 m radius) where we did a floristic relevé, recording species composition; and buried, at 5 cm deep, a </w:t>
      </w:r>
      <w:proofErr w:type="spellStart"/>
      <w:r w:rsidRPr="00927584">
        <w:t>Microlog</w:t>
      </w:r>
      <w:proofErr w:type="spellEnd"/>
      <w:r w:rsidRPr="00927584">
        <w:t xml:space="preserve"> SP3 datalogger, with hourly records of soil temperature and soil water potential (</w:t>
      </w:r>
      <w:proofErr w:type="spellStart"/>
      <w:r w:rsidRPr="00927584">
        <w:t>MicroLog</w:t>
      </w:r>
      <w:proofErr w:type="spellEnd"/>
      <w:r w:rsidRPr="00927584">
        <w:t xml:space="preserve"> SP3, EMS Brno, Czech Republic; accuracy in temperature measurements: </w:t>
      </w:r>
      <w:r w:rsidRPr="00927584">
        <w:rPr>
          <w:rFonts w:eastAsiaTheme="majorEastAsia"/>
        </w:rPr>
        <w:t xml:space="preserve">+/- 0.3 </w:t>
      </w:r>
      <w:r w:rsidRPr="00927584">
        <w:t>°C</w:t>
      </w:r>
      <w:r w:rsidRPr="00927584">
        <w:rPr>
          <w:rFonts w:eastAsiaTheme="majorEastAsia"/>
        </w:rPr>
        <w:t xml:space="preserve"> from -40 </w:t>
      </w:r>
      <w:r w:rsidRPr="00927584">
        <w:t>°C</w:t>
      </w:r>
      <w:r w:rsidRPr="00927584">
        <w:rPr>
          <w:rFonts w:eastAsiaTheme="majorEastAsia"/>
        </w:rPr>
        <w:t xml:space="preserve"> to 60 </w:t>
      </w:r>
      <w:r w:rsidRPr="00927584">
        <w:t>°C</w:t>
      </w:r>
      <w:r w:rsidRPr="00927584">
        <w:rPr>
          <w:rFonts w:eastAsiaTheme="majorEastAsia"/>
        </w:rPr>
        <w:t xml:space="preserve">; water potential measurements with two </w:t>
      </w:r>
      <w:proofErr w:type="spellStart"/>
      <w:r w:rsidRPr="00927584">
        <w:rPr>
          <w:rFonts w:eastAsiaTheme="majorEastAsia"/>
        </w:rPr>
        <w:t>Delmhorst</w:t>
      </w:r>
      <w:proofErr w:type="spellEnd"/>
      <w:r w:rsidRPr="00927584">
        <w:rPr>
          <w:rFonts w:eastAsiaTheme="majorEastAsia"/>
        </w:rPr>
        <w:t xml:space="preserve"> gypsum sensors measuring range from -0.1 to -15 bars – permanent wilting point; records every hour</w:t>
      </w:r>
      <w:r w:rsidRPr="00927584">
        <w:t xml:space="preserve">). The recording period for the </w:t>
      </w:r>
      <w:proofErr w:type="spellStart"/>
      <w:r w:rsidRPr="00927584">
        <w:t>Microlog</w:t>
      </w:r>
      <w:proofErr w:type="spellEnd"/>
      <w:r w:rsidRPr="00927584">
        <w:t xml:space="preserve"> SP3 went from June 2021 to </w:t>
      </w:r>
      <w:del w:id="20" w:author="CLARA ESPINOSA DEL ALBA" w:date="2024-07-16T11:11:00Z">
        <w:r w:rsidRPr="00927584" w:rsidDel="00ED5059">
          <w:delText xml:space="preserve">November </w:delText>
        </w:r>
      </w:del>
      <w:ins w:id="21" w:author="CLARA ESPINOSA DEL ALBA" w:date="2024-07-16T11:11:00Z">
        <w:r w:rsidR="00ED5059">
          <w:t>April</w:t>
        </w:r>
        <w:r w:rsidR="00ED5059" w:rsidRPr="00927584">
          <w:t xml:space="preserve"> </w:t>
        </w:r>
      </w:ins>
      <w:r w:rsidRPr="00927584">
        <w:t>202</w:t>
      </w:r>
      <w:ins w:id="22" w:author="CLARA ESPINOSA DEL ALBA" w:date="2024-07-16T11:11:00Z">
        <w:r w:rsidR="00ED5059">
          <w:t>4</w:t>
        </w:r>
      </w:ins>
      <w:del w:id="23" w:author="CLARA ESPINOSA DEL ALBA" w:date="2024-07-16T11:11:00Z">
        <w:r w:rsidRPr="00927584" w:rsidDel="00ED5059">
          <w:delText>3</w:delText>
        </w:r>
      </w:del>
      <w:r w:rsidRPr="00927584">
        <w:t xml:space="preserve"> (raw data available in GitHub repository)</w:t>
      </w:r>
      <w:ins w:id="24" w:author="CLARA ESPINOSA DEL ALBA" w:date="2024-07-16T11:20:00Z">
        <w:r w:rsidR="000A668E">
          <w:t xml:space="preserve">; in </w:t>
        </w:r>
      </w:ins>
      <w:ins w:id="25" w:author="CLARA ESPINOSA DEL ALBA" w:date="2024-07-16T11:25:00Z">
        <w:r w:rsidR="00755D9D">
          <w:t xml:space="preserve">June </w:t>
        </w:r>
      </w:ins>
      <w:ins w:id="26" w:author="CLARA ESPINOSA DEL ALBA" w:date="2024-07-16T11:20:00Z">
        <w:r w:rsidR="000A668E">
          <w:t xml:space="preserve">2022, </w:t>
        </w:r>
      </w:ins>
      <w:r w:rsidR="0001495D">
        <w:t>two</w:t>
      </w:r>
      <w:ins w:id="27" w:author="CLARA ESPINOSA DEL ALBA" w:date="2024-07-16T11:20:00Z">
        <w:r w:rsidR="000A668E">
          <w:t xml:space="preserve"> extra </w:t>
        </w:r>
        <w:proofErr w:type="spellStart"/>
        <w:r w:rsidR="000A668E">
          <w:t>Microlog</w:t>
        </w:r>
        <w:proofErr w:type="spellEnd"/>
        <w:r w:rsidR="000A668E">
          <w:t xml:space="preserve"> SP3 were buried </w:t>
        </w:r>
      </w:ins>
      <w:ins w:id="28" w:author="CLARA ESPINOSA DEL ALBA" w:date="2024-07-16T11:21:00Z">
        <w:r w:rsidR="006678CE">
          <w:t>in each summit to cover spatial microclimatic variation</w:t>
        </w:r>
      </w:ins>
      <w:ins w:id="29" w:author="CLARA ESPINOSA DEL ALBA" w:date="2024-07-16T11:25:00Z">
        <w:r w:rsidR="00755D9D">
          <w:t xml:space="preserve"> in colder and warmer extremes</w:t>
        </w:r>
      </w:ins>
      <w:ins w:id="30" w:author="CLARA ESPINOSA DEL ALBA" w:date="2024-07-16T11:21:00Z">
        <w:r w:rsidR="006678CE">
          <w:t>. W</w:t>
        </w:r>
      </w:ins>
      <w:ins w:id="31" w:author="CLARA ESPINOSA DEL ALBA" w:date="2024-07-16T11:11:00Z">
        <w:r w:rsidR="005E789E">
          <w:t xml:space="preserve">ithin each </w:t>
        </w:r>
        <w:proofErr w:type="spellStart"/>
        <w:r w:rsidR="005E789E">
          <w:t>Microlog</w:t>
        </w:r>
        <w:proofErr w:type="spellEnd"/>
        <w:r w:rsidR="005E789E">
          <w:t xml:space="preserve"> SP3</w:t>
        </w:r>
      </w:ins>
      <w:ins w:id="32" w:author="CLARA ESPINOSA DEL ALBA" w:date="2024-07-16T11:21:00Z">
        <w:r w:rsidR="006678CE">
          <w:t>,</w:t>
        </w:r>
      </w:ins>
      <w:ins w:id="33" w:author="CLARA ESPINOSA DEL ALBA" w:date="2024-07-16T11:11:00Z">
        <w:r w:rsidR="005E789E">
          <w:t xml:space="preserve"> </w:t>
        </w:r>
      </w:ins>
      <w:ins w:id="34" w:author="CLARA ESPINOSA DEL ALBA" w:date="2024-07-16T11:21:00Z">
        <w:r w:rsidR="006678CE">
          <w:t xml:space="preserve">the </w:t>
        </w:r>
      </w:ins>
      <w:ins w:id="35" w:author="CLARA ESPINOSA DEL ALBA" w:date="2024-07-16T11:12:00Z">
        <w:r w:rsidR="005E789E">
          <w:t>gypsum sensor</w:t>
        </w:r>
      </w:ins>
      <w:ins w:id="36" w:author="CLARA ESPINOSA DEL ALBA" w:date="2024-07-16T11:16:00Z">
        <w:r w:rsidR="00B7033B">
          <w:t>s</w:t>
        </w:r>
      </w:ins>
      <w:ins w:id="37" w:author="CLARA ESPINOSA DEL ALBA" w:date="2024-07-16T11:12:00Z">
        <w:r w:rsidR="005E789E">
          <w:t xml:space="preserve"> were</w:t>
        </w:r>
        <w:r w:rsidR="00D47B57">
          <w:t xml:space="preserve"> only separated by 5</w:t>
        </w:r>
        <w:r w:rsidR="008F1AB8">
          <w:t xml:space="preserve"> </w:t>
        </w:r>
        <w:r w:rsidR="00D47B57">
          <w:t xml:space="preserve">cm, and when checking the data both values were very similar </w:t>
        </w:r>
      </w:ins>
      <w:ins w:id="38" w:author="CLARA ESPINOSA DEL ALBA" w:date="2024-07-16T11:18:00Z">
        <w:r w:rsidR="00345D70">
          <w:t>thus,</w:t>
        </w:r>
      </w:ins>
      <w:ins w:id="39" w:author="CLARA ESPINOSA DEL ALBA" w:date="2024-07-16T11:12:00Z">
        <w:r w:rsidR="00D47B57">
          <w:t xml:space="preserve"> we decided to calculate </w:t>
        </w:r>
        <w:r w:rsidR="008F1AB8">
          <w:t xml:space="preserve">a mean WP measurement per each </w:t>
        </w:r>
        <w:proofErr w:type="spellStart"/>
        <w:r w:rsidR="008F1AB8">
          <w:t>Microlo</w:t>
        </w:r>
      </w:ins>
      <w:ins w:id="40" w:author="CLARA ESPINOSA DEL ALBA" w:date="2024-07-16T11:13:00Z">
        <w:r w:rsidR="008F1AB8">
          <w:t>g</w:t>
        </w:r>
        <w:proofErr w:type="spellEnd"/>
        <w:r w:rsidR="008F1AB8">
          <w:t xml:space="preserve"> SP3</w:t>
        </w:r>
      </w:ins>
      <w:ins w:id="41" w:author="CLARA ESPINOSA DEL ALBA" w:date="2024-07-16T11:16:00Z">
        <w:r w:rsidR="00B7033B">
          <w:t xml:space="preserve"> logger</w:t>
        </w:r>
      </w:ins>
      <w:r w:rsidRPr="00927584">
        <w:t>.</w:t>
      </w:r>
      <w:ins w:id="42" w:author="CLARA ESPINOSA DEL ALBA" w:date="2024-07-16T11:13:00Z">
        <w:r w:rsidR="00C03B70">
          <w:t xml:space="preserve"> Additionally, to avoid misleading WP measures we focused only on </w:t>
        </w:r>
      </w:ins>
      <w:ins w:id="43" w:author="CLARA ESPINOSA DEL ALBA" w:date="2024-07-16T11:15:00Z">
        <w:r w:rsidR="006B1BA7">
          <w:t xml:space="preserve">the </w:t>
        </w:r>
      </w:ins>
      <w:ins w:id="44" w:author="CLARA ESPINOSA DEL ALBA" w:date="2024-07-16T11:13:00Z">
        <w:r w:rsidR="00C03B70">
          <w:t>growing se</w:t>
        </w:r>
      </w:ins>
      <w:ins w:id="45" w:author="CLARA ESPINOSA DEL ALBA" w:date="2024-07-16T11:14:00Z">
        <w:r w:rsidR="00C03B70">
          <w:t>ason period</w:t>
        </w:r>
      </w:ins>
      <w:r w:rsidR="0001495D">
        <w:t xml:space="preserve"> in 2022 and 2023</w:t>
      </w:r>
      <w:r w:rsidR="00C03B70">
        <w:t xml:space="preserve">, </w:t>
      </w:r>
      <w:r w:rsidR="0001495D">
        <w:t xml:space="preserve">i.e. </w:t>
      </w:r>
      <w:ins w:id="46" w:author="CLARA ESPINOSA DEL ALBA" w:date="2024-07-16T11:14:00Z">
        <w:r w:rsidR="00C03B70">
          <w:t xml:space="preserve">from </w:t>
        </w:r>
        <w:r w:rsidR="00B97144">
          <w:t>April to September</w:t>
        </w:r>
      </w:ins>
      <w:ins w:id="47" w:author="CLARA ESPINOSA DEL ALBA" w:date="2024-07-16T11:25:00Z">
        <w:r w:rsidR="00755D9D">
          <w:t>, avoiding periods with</w:t>
        </w:r>
      </w:ins>
      <w:r w:rsidR="0001495D">
        <w:t xml:space="preserve"> daily main temperatures</w:t>
      </w:r>
      <w:ins w:id="48" w:author="CLARA ESPINOSA DEL ALBA" w:date="2024-07-16T11:25:00Z">
        <w:r w:rsidR="00755D9D">
          <w:t xml:space="preserve"> below 0 </w:t>
        </w:r>
      </w:ins>
      <w:ins w:id="49" w:author="CLARA ESPINOSA DEL ALBA" w:date="2024-07-16T11:26:00Z">
        <w:r w:rsidR="00E31540" w:rsidRPr="00927584">
          <w:t>°C</w:t>
        </w:r>
      </w:ins>
      <w:ins w:id="50" w:author="CLARA ESPINOSA DEL ALBA" w:date="2024-07-16T11:14:00Z">
        <w:r w:rsidR="00B97144">
          <w:t>. This was done because frozen soil also gives</w:t>
        </w:r>
      </w:ins>
      <w:ins w:id="51" w:author="CLARA ESPINOSA DEL ALBA" w:date="2024-07-16T11:15:00Z">
        <w:r w:rsidR="00824B81">
          <w:t xml:space="preserve"> negative WP values as plants suffer a “physiological drought”</w:t>
        </w:r>
      </w:ins>
      <w:ins w:id="52" w:author="CLARA ESPINOSA DEL ALBA" w:date="2024-08-20T10:04:00Z" w16du:dateUtc="2024-08-20T08:04:00Z">
        <w:r w:rsidR="00DB6288">
          <w:t xml:space="preserve"> w</w:t>
        </w:r>
      </w:ins>
      <w:ins w:id="53" w:author="CLARA ESPINOSA DEL ALBA" w:date="2024-08-20T10:04:00Z">
        <w:r w:rsidR="00DB6288" w:rsidRPr="00DB6288">
          <w:t>hich is mostly unrelated to plant growth, seed production and germination</w:t>
        </w:r>
      </w:ins>
      <w:ins w:id="54" w:author="CLARA ESPINOSA DEL ALBA" w:date="2024-08-20T10:04:00Z" w16du:dateUtc="2024-08-20T08:04:00Z">
        <w:r w:rsidR="00DB6288">
          <w:t xml:space="preserve">. </w:t>
        </w:r>
      </w:ins>
      <w:del w:id="55" w:author="CLARA ESPINOSA DEL ALBA" w:date="2024-08-20T10:04:00Z" w16du:dateUtc="2024-08-20T08:04:00Z">
        <w:r w:rsidRPr="00927584" w:rsidDel="00DB6288">
          <w:delText xml:space="preserve"> </w:delText>
        </w:r>
      </w:del>
      <w:r w:rsidRPr="00927584">
        <w:t xml:space="preserve">To measure the spatial microenvironmental </w:t>
      </w:r>
      <w:r w:rsidRPr="00927584">
        <w:lastRenderedPageBreak/>
        <w:t>gradients we established 20 additional plots (1m</w:t>
      </w:r>
      <w:r w:rsidRPr="00927584">
        <w:rPr>
          <w:vertAlign w:val="superscript"/>
        </w:rPr>
        <w:t>2</w:t>
      </w:r>
      <w:r w:rsidRPr="00927584">
        <w:t>) per each summit:  five plots in each cardinal direction with a 10 m separation (cross design, Fig. 2,</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 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 xml:space="preserve"> Jiménez- Alfaro et al. 2024)</w:t>
      </w:r>
      <w:r w:rsidRPr="00927584">
        <w:fldChar w:fldCharType="end"/>
      </w:r>
      <w:r w:rsidRPr="00927584">
        <w:t xml:space="preserve">. We also sampled species composition in these plots and buried, at 5 cm deep, </w:t>
      </w:r>
      <w:proofErr w:type="spellStart"/>
      <w:r w:rsidRPr="00927584">
        <w:t>iButton</w:t>
      </w:r>
      <w:proofErr w:type="spellEnd"/>
      <w:r w:rsidRPr="00927584">
        <w:t xml:space="preserve"> dataloggers (</w:t>
      </w:r>
      <w:proofErr w:type="spellStart"/>
      <w:r w:rsidRPr="00927584">
        <w:rPr>
          <w:rFonts w:eastAsiaTheme="majorEastAsia"/>
        </w:rPr>
        <w:t>Thermochron</w:t>
      </w:r>
      <w:proofErr w:type="spellEnd"/>
      <w:r w:rsidRPr="00927584">
        <w:rPr>
          <w:rFonts w:eastAsiaTheme="majorEastAsia"/>
        </w:rPr>
        <w:t xml:space="preserve">, </w:t>
      </w:r>
      <w:proofErr w:type="spellStart"/>
      <w:r w:rsidRPr="00927584">
        <w:rPr>
          <w:rFonts w:eastAsiaTheme="majorEastAsia"/>
        </w:rPr>
        <w:t>iButton</w:t>
      </w:r>
      <w:proofErr w:type="spellEnd"/>
      <w:r w:rsidRPr="00927584">
        <w:rPr>
          <w:rFonts w:eastAsiaTheme="majorEastAsia"/>
        </w:rPr>
        <w:t xml:space="preserve">, Newbury, UK; accuracy: +/- 0.5 </w:t>
      </w:r>
      <w:r w:rsidRPr="00927584">
        <w:t>°C</w:t>
      </w:r>
      <w:r w:rsidRPr="00927584">
        <w:rPr>
          <w:rFonts w:eastAsiaTheme="majorEastAsia"/>
        </w:rPr>
        <w:t xml:space="preserve"> from -10 </w:t>
      </w:r>
      <w:r w:rsidRPr="00927584">
        <w:t>°C</w:t>
      </w:r>
      <w:r w:rsidRPr="00927584">
        <w:rPr>
          <w:rFonts w:eastAsiaTheme="majorEastAsia"/>
        </w:rPr>
        <w:t xml:space="preserve"> to +65 </w:t>
      </w:r>
      <w:r w:rsidRPr="00927584">
        <w:t>°C</w:t>
      </w:r>
      <w:r w:rsidRPr="00927584">
        <w:rPr>
          <w:rFonts w:eastAsiaTheme="majorEastAsia"/>
        </w:rPr>
        <w:t xml:space="preserve">, resolution: 0.5 </w:t>
      </w:r>
      <w:r w:rsidRPr="00927584">
        <w:t>°C</w:t>
      </w:r>
      <w:r w:rsidRPr="00927584">
        <w:rPr>
          <w:rFonts w:eastAsiaTheme="majorEastAsia"/>
        </w:rPr>
        <w:t>, records every four hours</w:t>
      </w:r>
      <w:r w:rsidRPr="00927584">
        <w:t xml:space="preserve">). The recording period for the </w:t>
      </w:r>
      <w:proofErr w:type="spellStart"/>
      <w:r w:rsidRPr="00927584">
        <w:t>iButtons</w:t>
      </w:r>
      <w:proofErr w:type="spellEnd"/>
      <w:r w:rsidRPr="00927584">
        <w:t xml:space="preserve"> went from 12</w:t>
      </w:r>
      <w:r w:rsidRPr="00927584">
        <w:rPr>
          <w:vertAlign w:val="superscript"/>
        </w:rPr>
        <w:t>th</w:t>
      </w:r>
      <w:r w:rsidRPr="00927584">
        <w:t xml:space="preserve"> July 2021 to 29</w:t>
      </w:r>
      <w:r w:rsidRPr="00927584">
        <w:rPr>
          <w:vertAlign w:val="superscript"/>
        </w:rPr>
        <w:t>th</w:t>
      </w:r>
      <w:r w:rsidRPr="00927584">
        <w:t xml:space="preserve"> May 2022 (321 days, raw data available in GitHub repository). In total, we collected floristic data from 84 plots and environmental data from 78 plots (one </w:t>
      </w:r>
      <w:proofErr w:type="spellStart"/>
      <w:r w:rsidRPr="00927584">
        <w:t>MicroLog</w:t>
      </w:r>
      <w:proofErr w:type="spellEnd"/>
      <w:r w:rsidRPr="00927584">
        <w:t xml:space="preserve"> SP3 was damaged</w:t>
      </w:r>
      <w:ins w:id="56" w:author="CLARA ESPINOSA DEL ALBA" w:date="2024-07-18T12:36:00Z">
        <w:r w:rsidR="00CF6E13">
          <w:t xml:space="preserve"> the first year</w:t>
        </w:r>
      </w:ins>
      <w:r w:rsidRPr="00927584">
        <w:t xml:space="preserve">, and </w:t>
      </w:r>
      <w:r>
        <w:t>five</w:t>
      </w:r>
      <w:r w:rsidRPr="00927584">
        <w:t xml:space="preserve"> </w:t>
      </w:r>
      <w:proofErr w:type="spellStart"/>
      <w:r w:rsidRPr="00927584">
        <w:t>iButtons</w:t>
      </w:r>
      <w:proofErr w:type="spellEnd"/>
      <w:r w:rsidRPr="00927584">
        <w:t xml:space="preserve"> could not be recovered).</w:t>
      </w:r>
    </w:p>
    <w:p w14:paraId="6D7F951C" w14:textId="77777777" w:rsidR="00594767" w:rsidRPr="00927584" w:rsidRDefault="00594767" w:rsidP="00594767">
      <w:pPr>
        <w:spacing w:line="360" w:lineRule="auto"/>
        <w:ind w:firstLine="709"/>
        <w:jc w:val="both"/>
        <w:rPr>
          <w:noProof/>
          <w:lang w:eastAsia="ca-ES"/>
        </w:rPr>
      </w:pPr>
      <w:r w:rsidRPr="00927584">
        <w:rPr>
          <w:rFonts w:cstheme="minorHAnsi"/>
          <w:i/>
          <w:iCs/>
        </w:rPr>
        <w:t>D. langeanus</w:t>
      </w:r>
      <w:r w:rsidRPr="00927584">
        <w:rPr>
          <w:rFonts w:cstheme="minorHAnsi"/>
        </w:rPr>
        <w:t xml:space="preserve"> was present in 47 out of 84 plots </w:t>
      </w:r>
      <w:r w:rsidRPr="00927584">
        <w:t>(Fig. 2)</w:t>
      </w:r>
      <w:r w:rsidRPr="00927584">
        <w:rPr>
          <w:rFonts w:cstheme="minorHAnsi"/>
        </w:rPr>
        <w:t xml:space="preserve">. </w:t>
      </w:r>
      <w:r w:rsidRPr="00927584">
        <w:t xml:space="preserve">In the plots where </w:t>
      </w:r>
      <w:r w:rsidRPr="00927584">
        <w:rPr>
          <w:i/>
          <w:iCs/>
        </w:rPr>
        <w:t>D. langeanus</w:t>
      </w:r>
      <w:r w:rsidRPr="00927584">
        <w:t xml:space="preserve"> was present, local community richness ranged from 3 to 14 species (average of 8 species). The communities with </w:t>
      </w:r>
      <w:r w:rsidRPr="00927584">
        <w:rPr>
          <w:i/>
          <w:iCs/>
        </w:rPr>
        <w:t>D. langeanus</w:t>
      </w:r>
      <w:r w:rsidRPr="00927584">
        <w:t xml:space="preserve"> were dominated by the graminoid hemicryptophytes </w:t>
      </w:r>
      <w:r w:rsidRPr="00927584">
        <w:rPr>
          <w:i/>
        </w:rPr>
        <w:t xml:space="preserve">Festuca </w:t>
      </w:r>
      <w:proofErr w:type="spellStart"/>
      <w:r w:rsidRPr="00927584">
        <w:rPr>
          <w:i/>
        </w:rPr>
        <w:t>summilusitana</w:t>
      </w:r>
      <w:proofErr w:type="spellEnd"/>
      <w:r w:rsidRPr="00927584">
        <w:rPr>
          <w:i/>
        </w:rPr>
        <w:t xml:space="preserve"> </w:t>
      </w:r>
      <w:r w:rsidRPr="00927584">
        <w:rPr>
          <w:iCs/>
        </w:rPr>
        <w:t>Franco and Rocha Afonso</w:t>
      </w:r>
      <w:r w:rsidRPr="00927584">
        <w:t xml:space="preserve"> (</w:t>
      </w:r>
      <w:proofErr w:type="spellStart"/>
      <w:r w:rsidRPr="00927584">
        <w:t>Poaceae</w:t>
      </w:r>
      <w:proofErr w:type="spellEnd"/>
      <w:r w:rsidRPr="00927584">
        <w:t xml:space="preserve">) and </w:t>
      </w:r>
      <w:proofErr w:type="spellStart"/>
      <w:r w:rsidRPr="00927584">
        <w:rPr>
          <w:i/>
        </w:rPr>
        <w:t>Luzula</w:t>
      </w:r>
      <w:proofErr w:type="spellEnd"/>
      <w:r w:rsidRPr="00927584">
        <w:rPr>
          <w:i/>
        </w:rPr>
        <w:t xml:space="preserve"> </w:t>
      </w:r>
      <w:proofErr w:type="spellStart"/>
      <w:r w:rsidRPr="00927584">
        <w:rPr>
          <w:i/>
        </w:rPr>
        <w:t>caespitosa</w:t>
      </w:r>
      <w:proofErr w:type="spellEnd"/>
      <w:r w:rsidRPr="00927584">
        <w:rPr>
          <w:i/>
        </w:rPr>
        <w:t xml:space="preserve"> </w:t>
      </w:r>
      <w:r w:rsidRPr="00927584">
        <w:rPr>
          <w:iCs/>
        </w:rPr>
        <w:t xml:space="preserve">J. Gay ex E. Mey. </w:t>
      </w:r>
      <w:proofErr w:type="spellStart"/>
      <w:r w:rsidRPr="00927584">
        <w:rPr>
          <w:iCs/>
        </w:rPr>
        <w:t>Steud</w:t>
      </w:r>
      <w:proofErr w:type="spellEnd"/>
      <w:r w:rsidRPr="00927584">
        <w:t xml:space="preserve"> (</w:t>
      </w:r>
      <w:proofErr w:type="spellStart"/>
      <w:r w:rsidRPr="00927584">
        <w:t>Juncaceae</w:t>
      </w:r>
      <w:proofErr w:type="spellEnd"/>
      <w:r w:rsidRPr="00927584">
        <w:t xml:space="preserve">). The most frequent accompanying species were </w:t>
      </w:r>
      <w:r w:rsidRPr="00927584">
        <w:rPr>
          <w:i/>
        </w:rPr>
        <w:t xml:space="preserve">Sedum </w:t>
      </w:r>
      <w:proofErr w:type="spellStart"/>
      <w:r w:rsidRPr="00927584">
        <w:rPr>
          <w:i/>
        </w:rPr>
        <w:t>brevifolium</w:t>
      </w:r>
      <w:proofErr w:type="spellEnd"/>
      <w:r w:rsidRPr="00927584">
        <w:rPr>
          <w:i/>
        </w:rPr>
        <w:t xml:space="preserve"> </w:t>
      </w:r>
      <w:r w:rsidRPr="00927584">
        <w:rPr>
          <w:iCs/>
        </w:rPr>
        <w:t>DC</w:t>
      </w:r>
      <w:r w:rsidRPr="00927584">
        <w:t xml:space="preserve">, </w:t>
      </w:r>
      <w:proofErr w:type="spellStart"/>
      <w:r w:rsidRPr="00927584">
        <w:rPr>
          <w:i/>
        </w:rPr>
        <w:t>Neoschischkinia</w:t>
      </w:r>
      <w:proofErr w:type="spellEnd"/>
      <w:r w:rsidRPr="00927584">
        <w:rPr>
          <w:i/>
        </w:rPr>
        <w:t xml:space="preserve"> </w:t>
      </w:r>
      <w:proofErr w:type="spellStart"/>
      <w:r w:rsidRPr="00927584">
        <w:rPr>
          <w:i/>
        </w:rPr>
        <w:t>truncatula</w:t>
      </w:r>
      <w:proofErr w:type="spellEnd"/>
      <w:r w:rsidRPr="00927584">
        <w:t xml:space="preserve"> subsp. </w:t>
      </w:r>
      <w:proofErr w:type="spellStart"/>
      <w:r w:rsidRPr="00927584">
        <w:rPr>
          <w:i/>
        </w:rPr>
        <w:t>durieui</w:t>
      </w:r>
      <w:proofErr w:type="spellEnd"/>
      <w:r w:rsidRPr="00927584">
        <w:t xml:space="preserve"> </w:t>
      </w:r>
      <w:proofErr w:type="spellStart"/>
      <w:r w:rsidRPr="00927584">
        <w:t>Boiss</w:t>
      </w:r>
      <w:proofErr w:type="spellEnd"/>
      <w:r w:rsidRPr="00927584">
        <w:t xml:space="preserve">. &amp; Reut. ex </w:t>
      </w:r>
      <w:proofErr w:type="spellStart"/>
      <w:r w:rsidRPr="00927584">
        <w:t>Willk</w:t>
      </w:r>
      <w:proofErr w:type="spellEnd"/>
      <w:r w:rsidRPr="00927584">
        <w:t xml:space="preserve">. Valdés &amp; </w:t>
      </w:r>
      <w:proofErr w:type="spellStart"/>
      <w:proofErr w:type="gramStart"/>
      <w:r w:rsidRPr="00927584">
        <w:t>H.Scholz</w:t>
      </w:r>
      <w:proofErr w:type="spellEnd"/>
      <w:proofErr w:type="gramEnd"/>
      <w:r w:rsidRPr="00927584">
        <w:t xml:space="preserve"> and </w:t>
      </w:r>
      <w:proofErr w:type="spellStart"/>
      <w:r w:rsidRPr="00927584">
        <w:rPr>
          <w:i/>
        </w:rPr>
        <w:t>Armeria</w:t>
      </w:r>
      <w:proofErr w:type="spellEnd"/>
      <w:r w:rsidRPr="00927584">
        <w:rPr>
          <w:i/>
        </w:rPr>
        <w:t xml:space="preserve"> </w:t>
      </w:r>
      <w:proofErr w:type="spellStart"/>
      <w:r w:rsidRPr="00927584">
        <w:rPr>
          <w:i/>
        </w:rPr>
        <w:t>duriaei</w:t>
      </w:r>
      <w:proofErr w:type="spellEnd"/>
      <w:r w:rsidRPr="00927584">
        <w:rPr>
          <w:i/>
        </w:rPr>
        <w:t xml:space="preserve"> </w:t>
      </w:r>
      <w:proofErr w:type="spellStart"/>
      <w:r w:rsidRPr="00927584">
        <w:rPr>
          <w:iCs/>
        </w:rPr>
        <w:t>Boiss</w:t>
      </w:r>
      <w:proofErr w:type="spellEnd"/>
      <w:r w:rsidRPr="00927584">
        <w:rPr>
          <w:rFonts w:cstheme="minorHAnsi"/>
        </w:rPr>
        <w:t>.</w:t>
      </w:r>
      <w:r w:rsidRPr="00927584">
        <w:rPr>
          <w:noProof/>
          <w:lang w:eastAsia="ca-ES"/>
        </w:rPr>
        <w:t xml:space="preserve"> </w:t>
      </w:r>
    </w:p>
    <w:p w14:paraId="6D7F951E" w14:textId="417A0FA7" w:rsidR="00594767" w:rsidRDefault="00594767" w:rsidP="00584A98">
      <w:pPr>
        <w:spacing w:line="360" w:lineRule="auto"/>
        <w:ind w:firstLine="709"/>
        <w:jc w:val="both"/>
        <w:rPr>
          <w:rFonts w:cstheme="minorHAnsi"/>
        </w:rPr>
      </w:pPr>
      <w:r w:rsidRPr="00927584">
        <w:t xml:space="preserve">Soil climate was typically Mediterranean, with a </w:t>
      </w:r>
      <w:r w:rsidRPr="00927584">
        <w:rPr>
          <w:rFonts w:cstheme="minorHAnsi"/>
        </w:rPr>
        <w:t xml:space="preserve">2-month drought period in summer (Fig. 3A). The growing season stretched from end of March to November with a mean annual soil temperature of 8 </w:t>
      </w:r>
      <w:r w:rsidRPr="00927584">
        <w:t>°C</w:t>
      </w:r>
      <w:r w:rsidRPr="00927584">
        <w:rPr>
          <w:rFonts w:cstheme="minorHAnsi"/>
        </w:rPr>
        <w:t xml:space="preserve">. Monthly maximum and minimum soil temperatures reached up to 40 </w:t>
      </w:r>
      <w:r w:rsidRPr="00927584">
        <w:t>°C</w:t>
      </w:r>
      <w:r w:rsidRPr="00927584">
        <w:rPr>
          <w:rFonts w:cstheme="minorHAnsi"/>
        </w:rPr>
        <w:t xml:space="preserve"> in summer and went down to -4 </w:t>
      </w:r>
      <w:r w:rsidRPr="00927584">
        <w:t>°C</w:t>
      </w:r>
      <w:r w:rsidRPr="00927584">
        <w:rPr>
          <w:rFonts w:cstheme="minorHAnsi"/>
        </w:rPr>
        <w:t xml:space="preserve"> in winter (Fig. 3A). </w:t>
      </w:r>
    </w:p>
    <w:p w14:paraId="6D7F9520" w14:textId="77777777" w:rsidR="00594767" w:rsidRPr="00927584" w:rsidRDefault="00594767" w:rsidP="00594767">
      <w:pPr>
        <w:pStyle w:val="Ttulo3"/>
        <w:spacing w:line="360" w:lineRule="auto"/>
        <w:jc w:val="both"/>
      </w:pPr>
      <w:r w:rsidRPr="00927584">
        <w:t>2.3. Microclimatic indices</w:t>
      </w:r>
    </w:p>
    <w:p w14:paraId="6D7F9521" w14:textId="13856CAC" w:rsidR="00594767" w:rsidRPr="00927584" w:rsidRDefault="00594767" w:rsidP="00594767">
      <w:pPr>
        <w:spacing w:line="360" w:lineRule="auto"/>
        <w:jc w:val="both"/>
      </w:pPr>
      <w:r w:rsidRPr="00927584">
        <w:t xml:space="preserve">We used the records of our dataloggers to calculate soil microclimatic indices as in </w:t>
      </w:r>
      <w:r w:rsidRPr="00927584">
        <w:fldChar w:fldCharType="begin" w:fldLock="1"/>
      </w:r>
      <w:r w:rsidR="00BD51F9">
        <w:instrText>ADDIN CSL_CITATION {"citationItems":[{"id":"ITEM-1","itemData":{"DOI":"10.1111/jvs.13242","abstract":"Questions: In alpine landscapes, topography creates a mosaic of microclimatic niches that might prevent local extinctions, but the influence of this spatial heterogeneity on plant communities is largely unknown. Here we ask (1) how soil microclimatic variation is comparable at temporal and spatial scales, and (2) how such variation influences species composition and local extinctions in relict alpine communities. Location: Picos de Europa National Park, northern Spain. Methods: We resurveyed permanent plots in four alpine sites following the recording of soil temperatures (temporal survey) for 10 years. We then sampled the spatial variation in species composition and microclimatic temperatures in 80 plots around the permanent plots (spatial survey). We evaluated the variation of six microclimatic indices between the temporal and the spatial surveys, and calculated the temporal trends observed in species cover. We finally predicted local extinction rates under microclimatic scenarios based on the observed microclimate–community relations. Results: Despite high interannual variation, we found a 10-year trend of temperature warming on (microridge) fellfields and (microvalley) snowbeds. Microclimatic variation was larger in space than in time, with little temperature variation in snowbeds and extreme low temperatures recorded in fellfields. Species composition was mainly influenced by growing degree days (GDD) and freezing degree days (FDD), which were both related to snow cover duration. Plant cover of 16 species (out of 36 frequent species) showed significant responses to microclimatic variation. Local extinctions were mainly predicted under relatively hotter and more freezing conditions. Conclusions: Our results support the idea that microclimatic spatial heterogeneity can reduce the negative influence of climate change on alpine plant communities. However, a continuous reduction of snow cover will result in a tipping point beyond which the buffer effect of this spatial heterogeneity will not be effective in protected microsites, leading to community homogenization. This process may have started in relict alpine communities where species from snowy microclimates are being outcompeted by species adapted to below-zero winter temperatures.","author":[{"dropping-particle":"","family":"Jiménez-Alfaro","given":"Borja","non-dropping-particle":"","parse-names":false,"suffix":""},{"dropping-particle":"","family":"Fernandez-Pascual","given":"Eduardo","non-dropping-particle":"","parse-names":false,"suffix":""},{"dropping-particle":"","family":"Espinosa Del Alba","given":"Clara","non-dropping-particle":"","parse-names":false,"suffix":""},{"dropping-particle":"","family":"Marcenó","given":"Corrado","non-dropping-particle":"","parse-names":false,"suffix":""}],"container-title":"Journal of Vegeta","id":"ITEM-1","issue":"July 2023","issued":{"date-parts":[["2024"]]},"title":"Journal of Vegetation Science Spatiotemporal patterns of microclimatic buffering in relict alpine communities","type":"article-journal"},"uris":["http://www.mendeley.com/documents/?uuid=6ae04b11-cfe4-4cb5-b8d0-614dbecf2717"]}],"mendeley":{"formattedCitation":"(Jiménez-Alfaro &lt;i&gt;et al.&lt;/i&gt;, 2024)","manualFormatting":"Jiménez- Alfaro et al. (2024","plainTextFormattedCitation":"(Jiménez-Alfaro et al., 2024)","previouslyFormattedCitation":"(Jiménez-Alfaro &lt;i&gt;et al.&lt;/i&gt;, 2024)"},"properties":{"noteIndex":0},"schema":"https://github.com/citation-style-language/schema/raw/master/csl-citation.json"}</w:instrText>
      </w:r>
      <w:r w:rsidRPr="00927584">
        <w:fldChar w:fldCharType="separate"/>
      </w:r>
      <w:r w:rsidRPr="00927584">
        <w:rPr>
          <w:noProof/>
        </w:rPr>
        <w:t>Jiménez- Alfaro et al. (2024</w:t>
      </w:r>
      <w:r w:rsidRPr="00927584">
        <w:fldChar w:fldCharType="end"/>
      </w:r>
      <w:r w:rsidRPr="00927584">
        <w:t>). First, we homogenized the data between the two data loggers (</w:t>
      </w:r>
      <w:proofErr w:type="spellStart"/>
      <w:r w:rsidRPr="00927584">
        <w:t>MicroLog</w:t>
      </w:r>
      <w:proofErr w:type="spellEnd"/>
      <w:r w:rsidRPr="00927584">
        <w:t xml:space="preserve"> SP3 and </w:t>
      </w:r>
      <w:proofErr w:type="spellStart"/>
      <w:r w:rsidRPr="00927584">
        <w:t>iButtons</w:t>
      </w:r>
      <w:proofErr w:type="spellEnd"/>
      <w:r w:rsidRPr="00927584">
        <w:t>)</w:t>
      </w:r>
      <w:r w:rsidRPr="00927584" w:rsidDel="006302EB">
        <w:t xml:space="preserve"> </w:t>
      </w:r>
      <w:r w:rsidRPr="00927584">
        <w:t xml:space="preserve">by keeping the same recording frequency (every four hours) and the same </w:t>
      </w:r>
      <w:proofErr w:type="gramStart"/>
      <w:r w:rsidRPr="00927584">
        <w:t>time period</w:t>
      </w:r>
      <w:proofErr w:type="gramEnd"/>
      <w:r w:rsidRPr="00927584">
        <w:t xml:space="preserve"> with records for all loggers (the 321 calendar days from 12</w:t>
      </w:r>
      <w:r w:rsidRPr="00927584">
        <w:rPr>
          <w:vertAlign w:val="superscript"/>
        </w:rPr>
        <w:t>th</w:t>
      </w:r>
      <w:r w:rsidRPr="00927584">
        <w:t xml:space="preserve"> July 2021 to 29</w:t>
      </w:r>
      <w:r w:rsidRPr="00927584">
        <w:rPr>
          <w:vertAlign w:val="superscript"/>
        </w:rPr>
        <w:t>th</w:t>
      </w:r>
      <w:r w:rsidRPr="00927584">
        <w:t xml:space="preserve"> May 2022). We calculated bioclimatic indices based on </w:t>
      </w:r>
      <w:proofErr w:type="spellStart"/>
      <w:r w:rsidRPr="00927584">
        <w:t>WorldClim</w:t>
      </w:r>
      <w:proofErr w:type="spellEnd"/>
      <w:r w:rsidRPr="00927584">
        <w:t xml:space="preserve"> standard bioclimatic variables (Fick &amp; </w:t>
      </w:r>
      <w:proofErr w:type="spellStart"/>
      <w:r w:rsidRPr="00927584">
        <w:t>Hijmans</w:t>
      </w:r>
      <w:proofErr w:type="spellEnd"/>
      <w:r w:rsidRPr="00927584">
        <w:t xml:space="preserve"> 2017), together with other variables relevant for describing alpine micro topographical gradients. We selected </w:t>
      </w:r>
      <w:r>
        <w:t>six</w:t>
      </w:r>
      <w:r w:rsidRPr="00927584">
        <w:t xml:space="preserve"> temperature-related indices: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the soil temperature is around 0 °C, calculated for the period in which the maximum temperature was &lt; 0.5 °C and the minimum temperature was &gt; -0.5 °C; (5) FDD = freezing degree days, i.e. the sum of daily mean </w:t>
      </w:r>
      <w:r w:rsidRPr="00927584">
        <w:lastRenderedPageBreak/>
        <w:t>temperatures for days in which the mean temperature was below 0 °C (Choler 2018); and (6) GDD = growing degree days, i.e. the sum of daily mean temperatures for days in which the soil mean temperature at five cm deep was above 5 °C (Körner 2021). For easier interpretation of FDD, we transformed the values from negative to positive, so higher values represent more freezing conditions (</w:t>
      </w:r>
      <w:r w:rsidR="00E2552B">
        <w:t xml:space="preserve">see </w:t>
      </w:r>
      <w:r w:rsidR="00FD693F">
        <w:t>Table S1 in Supporting Information</w:t>
      </w:r>
      <w:r w:rsidRPr="00153133">
        <w:t>).</w:t>
      </w:r>
      <w:r w:rsidRPr="00927584">
        <w:t xml:space="preserve"> </w:t>
      </w:r>
    </w:p>
    <w:p w14:paraId="6D7F9522" w14:textId="50F4D334" w:rsidR="00594767" w:rsidRPr="00927584" w:rsidRDefault="00594767" w:rsidP="00594767">
      <w:pPr>
        <w:spacing w:line="360" w:lineRule="auto"/>
        <w:ind w:firstLine="709"/>
        <w:jc w:val="both"/>
        <w:rPr>
          <w:noProof/>
          <w:lang w:eastAsia="ca-ES"/>
        </w:rPr>
      </w:pPr>
      <w:r w:rsidRPr="00927584">
        <w:rPr>
          <w:rFonts w:eastAsia="Times New Roman" w:cstheme="minorHAnsi"/>
          <w:color w:val="000000"/>
          <w:lang w:eastAsia="ca-ES"/>
        </w:rPr>
        <w:t xml:space="preserve">Some studies that have approached the interrelationship between temperature and water availability in the soil showed that drier soils also become warmer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(Seneviratne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2010)</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however to our knowledge very few </w:t>
      </w:r>
      <w:del w:id="57" w:author="CLARA ESPINOSA DEL ALBA" w:date="2024-07-16T09:36:00Z">
        <w:r w:rsidRPr="00927584" w:rsidDel="004D6984">
          <w:rPr>
            <w:rFonts w:eastAsia="Times New Roman" w:cstheme="minorHAnsi"/>
            <w:color w:val="000000"/>
            <w:lang w:eastAsia="ca-ES"/>
          </w:rPr>
          <w:delText xml:space="preserve">has </w:delText>
        </w:r>
      </w:del>
      <w:ins w:id="58" w:author="CLARA ESPINOSA DEL ALBA" w:date="2024-07-16T09:36:00Z">
        <w:r w:rsidR="004D6984">
          <w:rPr>
            <w:rFonts w:eastAsia="Times New Roman" w:cstheme="minorHAnsi"/>
            <w:color w:val="000000"/>
            <w:lang w:eastAsia="ca-ES"/>
          </w:rPr>
          <w:t>have</w:t>
        </w:r>
        <w:r w:rsidR="004D6984" w:rsidRPr="00927584">
          <w:rPr>
            <w:rFonts w:eastAsia="Times New Roman" w:cstheme="minorHAnsi"/>
            <w:color w:val="000000"/>
            <w:lang w:eastAsia="ca-ES"/>
          </w:rPr>
          <w:t xml:space="preserve"> </w:t>
        </w:r>
      </w:ins>
      <w:r w:rsidRPr="00927584">
        <w:rPr>
          <w:rFonts w:eastAsia="Times New Roman" w:cstheme="minorHAnsi"/>
          <w:color w:val="000000"/>
          <w:lang w:eastAsia="ca-ES"/>
        </w:rPr>
        <w:t xml:space="preserve">been done at a microscale level </w:t>
      </w:r>
      <w:r w:rsidRPr="00927584">
        <w:rPr>
          <w:rFonts w:eastAsia="Times New Roman" w:cstheme="minorHAnsi"/>
          <w:color w:val="000000"/>
          <w:lang w:eastAsia="ca-ES"/>
        </w:rPr>
        <w:fldChar w:fldCharType="begin" w:fldLock="1"/>
      </w:r>
      <w:r w:rsidR="00BD51F9">
        <w:rPr>
          <w:rFonts w:eastAsia="Times New Roman" w:cstheme="minorHAnsi"/>
          <w:color w:val="000000"/>
          <w:lang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rPr>
          <w:rFonts w:eastAsia="Times New Roman" w:cstheme="minorHAnsi"/>
          <w:color w:val="000000"/>
          <w:lang w:eastAsia="ca-ES"/>
        </w:rPr>
        <w:fldChar w:fldCharType="separate"/>
      </w:r>
      <w:r w:rsidR="00DF1093" w:rsidRPr="00DF1093">
        <w:rPr>
          <w:rFonts w:eastAsia="Times New Roman" w:cstheme="minorHAnsi"/>
          <w:noProof/>
          <w:color w:val="000000"/>
          <w:lang w:eastAsia="ca-ES"/>
        </w:rPr>
        <w:t xml:space="preserve">(Graham </w:t>
      </w:r>
      <w:r w:rsidR="00DF1093" w:rsidRPr="00DF1093">
        <w:rPr>
          <w:rFonts w:eastAsia="Times New Roman" w:cstheme="minorHAnsi"/>
          <w:i/>
          <w:noProof/>
          <w:color w:val="000000"/>
          <w:lang w:eastAsia="ca-ES"/>
        </w:rPr>
        <w:t>et al.</w:t>
      </w:r>
      <w:r w:rsidR="00DF1093" w:rsidRPr="00DF1093">
        <w:rPr>
          <w:rFonts w:eastAsia="Times New Roman" w:cstheme="minorHAnsi"/>
          <w:noProof/>
          <w:color w:val="000000"/>
          <w:lang w:eastAsia="ca-ES"/>
        </w:rPr>
        <w:t>, 2012)</w:t>
      </w:r>
      <w:r w:rsidRPr="00927584">
        <w:rPr>
          <w:rFonts w:eastAsia="Times New Roman" w:cstheme="minorHAnsi"/>
          <w:color w:val="000000"/>
          <w:lang w:eastAsia="ca-ES"/>
        </w:rPr>
        <w:fldChar w:fldCharType="end"/>
      </w:r>
      <w:r w:rsidRPr="00927584">
        <w:rPr>
          <w:rFonts w:eastAsia="Times New Roman" w:cstheme="minorHAnsi"/>
          <w:color w:val="000000"/>
          <w:lang w:eastAsia="ca-ES"/>
        </w:rPr>
        <w:t xml:space="preserve">. Therefore, </w:t>
      </w:r>
      <w:r w:rsidRPr="00927584">
        <w:t xml:space="preserve">we used </w:t>
      </w:r>
      <w:proofErr w:type="spellStart"/>
      <w:r w:rsidRPr="00927584">
        <w:t>Microlog</w:t>
      </w:r>
      <w:proofErr w:type="spellEnd"/>
      <w:r w:rsidRPr="00927584">
        <w:t xml:space="preserve"> SP3 data collected for seven subpopulations in 2022 and 2023 to test using a linear model if, as expected, there was a positive relationship between </w:t>
      </w:r>
      <w:proofErr w:type="gramStart"/>
      <w:r w:rsidRPr="00927584">
        <w:t>GDD</w:t>
      </w:r>
      <w:proofErr w:type="gramEnd"/>
      <w:r w:rsidRPr="00927584">
        <w:t xml:space="preserve"> and cumulative water potential i.e. warmer years are also drier years at local scale. The significant results (R</w:t>
      </w:r>
      <w:r w:rsidRPr="00927584">
        <w:rPr>
          <w:vertAlign w:val="superscript"/>
        </w:rPr>
        <w:t>2</w:t>
      </w:r>
      <w:r>
        <w:rPr>
          <w:vertAlign w:val="superscript"/>
        </w:rPr>
        <w:t xml:space="preserve"> </w:t>
      </w:r>
      <w:r w:rsidRPr="00927584">
        <w:t>=</w:t>
      </w:r>
      <w:r>
        <w:t xml:space="preserve"> </w:t>
      </w:r>
      <w:r w:rsidRPr="00927584">
        <w:t>0.6</w:t>
      </w:r>
      <w:ins w:id="59" w:author="CLARA ESPINOSA DEL ALBA" w:date="2024-07-17T12:03:00Z">
        <w:r w:rsidR="002434B5">
          <w:t>6</w:t>
        </w:r>
      </w:ins>
      <w:del w:id="60" w:author="CLARA ESPINOSA DEL ALBA" w:date="2024-07-17T12:03:00Z">
        <w:r w:rsidRPr="00927584" w:rsidDel="002434B5">
          <w:delText>9</w:delText>
        </w:r>
      </w:del>
      <w:r w:rsidRPr="00927584">
        <w:t>, P &lt; 0.01, Fig. 3B) were used to confidently extrapolate this assumption to all subpopulations sampled. See the discussion for further considerations about this assumption.</w:t>
      </w:r>
    </w:p>
    <w:p w14:paraId="6D7F9523" w14:textId="5FAFD09E" w:rsidR="00594767" w:rsidRPr="00927584" w:rsidRDefault="00594767" w:rsidP="00594767">
      <w:pPr>
        <w:spacing w:line="360" w:lineRule="auto"/>
        <w:ind w:firstLine="709"/>
        <w:jc w:val="both"/>
      </w:pPr>
      <w:r w:rsidRPr="00927584">
        <w:t>To identify the main gradients of microclimatic variation, we conducted a principal component analysis (PCA) including all bioclimatic indices (Fig. 3C).</w:t>
      </w:r>
      <w:r w:rsidRPr="00927584">
        <w:rPr>
          <w:noProof/>
          <w:lang w:eastAsia="ca-ES"/>
        </w:rPr>
        <w:t xml:space="preserve"> </w:t>
      </w:r>
      <w:r w:rsidRPr="00927584">
        <w:t xml:space="preserve">Axis 1 of the PCA explained 64% of the variance and ordered the 78 plots along a gradient of </w:t>
      </w:r>
      <w:proofErr w:type="spellStart"/>
      <w:r w:rsidRPr="00927584">
        <w:t>thermicity</w:t>
      </w:r>
      <w:proofErr w:type="spellEnd"/>
      <w:r w:rsidRPr="00927584">
        <w:t>, towards which the greatest contribution was made by GDD (23.4) and bio1 (23.5). GDD was highly correlated with bio1, bio2, bio7 and FDD (&gt; 70</w:t>
      </w:r>
      <w:r>
        <w:t xml:space="preserve"> </w:t>
      </w:r>
      <w:r w:rsidRPr="00927584">
        <w:t xml:space="preserve">%, details in Table </w:t>
      </w:r>
      <w:r w:rsidR="00CC15C1">
        <w:t>S</w:t>
      </w:r>
      <w:r w:rsidRPr="00927584">
        <w:t xml:space="preserve">2). Therefore, we decided to use GDD as the single best descriptor of microclimatic variation for further analyses. </w:t>
      </w:r>
    </w:p>
    <w:p w14:paraId="6D7F9524" w14:textId="77777777" w:rsidR="00594767" w:rsidRPr="00927584" w:rsidRDefault="00594767" w:rsidP="00594767">
      <w:pPr>
        <w:pStyle w:val="Ttulo3"/>
        <w:spacing w:line="360" w:lineRule="auto"/>
        <w:jc w:val="both"/>
      </w:pPr>
      <w:r w:rsidRPr="00927584">
        <w:t>2.4. Seed collection</w:t>
      </w:r>
    </w:p>
    <w:p w14:paraId="6D7F9525" w14:textId="77777777" w:rsidR="00594767" w:rsidRPr="00927584" w:rsidRDefault="00594767" w:rsidP="00594767">
      <w:pPr>
        <w:spacing w:line="360" w:lineRule="auto"/>
        <w:ind w:firstLine="709"/>
        <w:jc w:val="both"/>
      </w:pPr>
      <w:r w:rsidRPr="00927584">
        <w:t xml:space="preserve">We sampled seeds of </w:t>
      </w:r>
      <w:r w:rsidRPr="00927584">
        <w:rPr>
          <w:i/>
          <w:iCs/>
        </w:rPr>
        <w:t>D. langeanus</w:t>
      </w:r>
      <w:r w:rsidRPr="00927584">
        <w:t xml:space="preserve"> from each plot where the species was present (Fig. 2). We collected mature fruits (capsules) at the time of natural dispersal (August 7</w:t>
      </w:r>
      <w:r>
        <w:t xml:space="preserve"> </w:t>
      </w:r>
      <w:r w:rsidRPr="00927584">
        <w:t>-</w:t>
      </w:r>
      <w:r>
        <w:t xml:space="preserve"> </w:t>
      </w:r>
      <w:r w:rsidRPr="00927584">
        <w:t>8</w:t>
      </w:r>
      <w:r w:rsidRPr="00927584">
        <w:rPr>
          <w:vertAlign w:val="superscript"/>
        </w:rPr>
        <w:t>th</w:t>
      </w:r>
      <w:r w:rsidRPr="00927584">
        <w:t xml:space="preserve">, 2023). In each plot, we sampled at least 20 randomly selected mother plants </w:t>
      </w:r>
      <w:r>
        <w:t>within a 2</w:t>
      </w:r>
      <w:r w:rsidRPr="00927584">
        <w:t xml:space="preserve"> m radius from the datalogger, </w:t>
      </w:r>
      <w:r w:rsidRPr="00927584">
        <w:rPr>
          <w:rFonts w:cstheme="minorHAnsi"/>
        </w:rPr>
        <w:t>following standard protocols for sampling seeds of wild populations (ENSCONET, 2009)</w:t>
      </w:r>
      <w:r w:rsidRPr="00927584">
        <w:t>.</w:t>
      </w:r>
      <w:r w:rsidRPr="00927584">
        <w:rPr>
          <w:rFonts w:cstheme="minorHAnsi"/>
        </w:rPr>
        <w:t xml:space="preserve"> </w:t>
      </w:r>
      <w:r w:rsidRPr="00927584">
        <w:t xml:space="preserve">In total, we sampled 47 plots with </w:t>
      </w:r>
      <w:r w:rsidRPr="00927584">
        <w:rPr>
          <w:i/>
        </w:rPr>
        <w:t>D. langeanus</w:t>
      </w:r>
      <w:r w:rsidRPr="00927584">
        <w:t xml:space="preserve"> but only were able to collect enough seeds for experiments (&gt; 600 seeds) from 18 of them, hereafter called “subpopulations”. </w:t>
      </w:r>
      <w:r w:rsidRPr="00927584">
        <w:rPr>
          <w:rFonts w:cstheme="minorHAnsi"/>
        </w:rPr>
        <w:t xml:space="preserve">Immediately after collection, we manually cleaned the seeds and kept them at room conditions (22 </w:t>
      </w:r>
      <w:r w:rsidRPr="00927584">
        <w:t>°C</w:t>
      </w:r>
      <w:r w:rsidRPr="00927584">
        <w:rPr>
          <w:rFonts w:cstheme="minorHAnsi"/>
        </w:rPr>
        <w:t xml:space="preserve"> and 35 % RH) until the start of the germination experiments. </w:t>
      </w:r>
      <w:r w:rsidRPr="00927584">
        <w:t>For each subpopulation used in subsequent experiments, we measured dry seed mass by weighing 10 individual seeds from each subpopulation after the seeds had spent</w:t>
      </w:r>
      <w:r>
        <w:t xml:space="preserve"> three</w:t>
      </w:r>
      <w:r w:rsidRPr="00927584">
        <w:t xml:space="preserve"> months drying with silica gel (Mettler Toledo, New classic SG – Model ML1052E/01, precision 0.1 mg).</w:t>
      </w:r>
    </w:p>
    <w:p w14:paraId="6D7F9526" w14:textId="77777777" w:rsidR="00594767" w:rsidRPr="00927584" w:rsidRDefault="00594767" w:rsidP="00594767">
      <w:pPr>
        <w:pStyle w:val="Ttulo3"/>
        <w:spacing w:line="360" w:lineRule="auto"/>
        <w:jc w:val="both"/>
      </w:pPr>
      <w:r w:rsidRPr="00927584">
        <w:lastRenderedPageBreak/>
        <w:t>2.5. Germination experiments</w:t>
      </w:r>
    </w:p>
    <w:p w14:paraId="6D7F9527" w14:textId="66C227E7" w:rsidR="00594767" w:rsidRPr="00927584" w:rsidRDefault="00594767" w:rsidP="00594767">
      <w:pPr>
        <w:spacing w:line="360" w:lineRule="auto"/>
        <w:ind w:firstLine="709"/>
        <w:jc w:val="both"/>
        <w:rPr>
          <w:rFonts w:cstheme="minorHAnsi"/>
        </w:rPr>
      </w:pPr>
      <w:r w:rsidRPr="00927584">
        <w:t xml:space="preserve">We wanted to measure germination responses to water stress in significant ecological conditions, i.e. using fresh seeds at the time of dispersal. At the same time, based on previous information on Mediterranean alpine species </w:t>
      </w:r>
      <w:r w:rsidRPr="00927584">
        <w:fldChar w:fldCharType="begin" w:fldLock="1"/>
      </w:r>
      <w:r w:rsidR="00BD51F9">
        <w:instrText>ADDIN CSL_CITATION {"citationItems":[{"id":"ITEM-1","itemData":{"DOI":"10.1007/s10725-021-00717-5","ISBN":"1072502100","ISSN":"15735087","abstract":"Fruit and seed morphology interact with embryo physiology and environmental conditions to control seed germination timing. This interaction plays a pivotal role in ecosystems with narrow windows for seedling establishment, such as the Mediterranean mountains. In this study, we investigated the germination responses of the secondary capitula (disseminules) of Gundelia tournefortii from East Mediterranean mountain populations. When incubated at 15 °C, intact capitula did not reach 20% of final germination, with or without the addition in the germination substrate of GA3 (250 mg L−1), while extracted fruits reached 50% of germination, which increased to ca. 70% when treated with GA3. Cold stratification enhanced final germination of the capitula at 15 °C to ca. 65%, although almost half of the initially sown capitula germinated during the second month of stratification at 5 °C. During the stratification at 5 °C, peak puncture force needed to pierce the basal part of the capitula decreased linearly and capitula started germinating after one month, which corresponded to a peak puncture force of 0.41–0.35 N. These findings highlight the presence of mechanical and hormonal components of physiological seed dormancy. The morphology of the disseminules controls seed germination timing, by interacting with cold winter temperatures and starting seed germination only in early winter. These findings not only provide new insights on the reproduction from seeds of this plant, but by highlighting high germination of cold-stratified intact capitula, can also support plant propagation programmes for this key wild edible species, very important for food security and the livelihoods of local communities in the East Mediterranean region.","author":[{"dropping-particle":"","family":"Mattana","given":"Efisio","non-dropping-particle":"","parse-names":false,"suffix":""},{"dropping-particle":"","family":"Gómez-Barreiro","given":"Pablo","non-dropping-particle":"","parse-names":false,"suffix":""},{"dropping-particle":"","family":"Hani","given":"Nizar Youssef","non-dropping-particle":"","parse-names":false,"suffix":""},{"dropping-particle":"","family":"Abulaila","given":"Khaled","non-dropping-particle":"","parse-names":false,"suffix":""},{"dropping-particle":"","family":"Ulian","given":"Tiziana","non-dropping-particle":"","parse-names":false,"suffix":""}],"container-title":"Plant Growth Regulation","id":"ITEM-1","issue":"2","issued":{"date-parts":[["2022"]]},"page":"175-184","publisher":"Springer Netherlands","title":"Physiological and environmental control of seed germination timing in Mediterranean mountain populations of Gundelia tournefortii","type":"article-journal","volume":"97"},"uris":["http://www.mendeley.com/documents/?uuid=7e7f4b85-1633-4608-819d-5c7b4dd97930"]}],"mendeley":{"formattedCitation":"(Mattana &lt;i&gt;et al.&lt;/i&gt;, 2022)","plainTextFormattedCitation":"(Mattana et al., 2022)","previouslyFormattedCitation":"(Mattana &lt;i&gt;et al.&lt;/i&gt;, 2022)"},"properties":{"noteIndex":0},"schema":"https://github.com/citation-style-language/schema/raw/master/csl-citation.json"}</w:instrText>
      </w:r>
      <w:r w:rsidRPr="00927584">
        <w:fldChar w:fldCharType="separate"/>
      </w:r>
      <w:r w:rsidR="00DF1093" w:rsidRPr="00DF1093">
        <w:rPr>
          <w:noProof/>
        </w:rPr>
        <w:t xml:space="preserve">(Mattana </w:t>
      </w:r>
      <w:r w:rsidR="00DF1093" w:rsidRPr="00DF1093">
        <w:rPr>
          <w:i/>
          <w:noProof/>
        </w:rPr>
        <w:t>et al.</w:t>
      </w:r>
      <w:r w:rsidR="00DF1093" w:rsidRPr="00DF1093">
        <w:rPr>
          <w:noProof/>
        </w:rPr>
        <w:t>, 2022)</w:t>
      </w:r>
      <w:r w:rsidRPr="00927584">
        <w:fldChar w:fldCharType="end"/>
      </w:r>
      <w:r w:rsidRPr="00927584">
        <w:t xml:space="preserve">, we expected that fresh </w:t>
      </w:r>
      <w:r w:rsidRPr="00927584">
        <w:rPr>
          <w:i/>
          <w:iCs/>
        </w:rPr>
        <w:t>D. langeanus</w:t>
      </w:r>
      <w:r w:rsidRPr="00927584">
        <w:t xml:space="preserve"> seeds</w:t>
      </w:r>
      <w:r w:rsidRPr="00927584" w:rsidDel="00EC2092">
        <w:t xml:space="preserve"> </w:t>
      </w:r>
      <w:r w:rsidRPr="00927584">
        <w:t xml:space="preserve">could show some degree level of physiological dormancy and that they could require dry after-ripening to release this dormancy. </w:t>
      </w:r>
      <w:ins w:id="61" w:author="CLARA ESPINOSA DEL ALBA" w:date="2024-08-05T15:30:00Z">
        <w:r w:rsidR="001C3FF3">
          <w:t>From</w:t>
        </w:r>
      </w:ins>
      <w:ins w:id="62" w:author="CLARA ESPINOSA DEL ALBA" w:date="2024-08-05T15:29:00Z">
        <w:r w:rsidR="001C3FF3">
          <w:t xml:space="preserve"> a previous germination phenology experiment</w:t>
        </w:r>
      </w:ins>
      <w:ins w:id="63" w:author="CLARA ESPINOSA DEL ALBA" w:date="2024-08-20T10:05:00Z" w16du:dateUtc="2024-08-20T08:05:00Z">
        <w:r w:rsidR="000943E9">
          <w:t>,</w:t>
        </w:r>
      </w:ins>
      <w:ins w:id="64" w:author="CLARA ESPINOSA DEL ALBA" w:date="2024-08-05T15:29:00Z">
        <w:r w:rsidR="001C3FF3">
          <w:t xml:space="preserve"> mimicking field temperatures</w:t>
        </w:r>
      </w:ins>
      <w:ins w:id="65" w:author="CLARA ESPINOSA DEL ALBA" w:date="2024-08-05T15:26:00Z">
        <w:r w:rsidR="00FC4B35">
          <w:t xml:space="preserve">, </w:t>
        </w:r>
      </w:ins>
      <w:ins w:id="66" w:author="CLARA ESPINOSA DEL ALBA" w:date="2024-08-05T15:30:00Z">
        <w:r w:rsidR="001C3FF3">
          <w:t>we observed that t</w:t>
        </w:r>
      </w:ins>
      <w:ins w:id="67" w:author="CLARA ESPINOSA DEL ALBA" w:date="2024-08-05T15:26:00Z">
        <w:r w:rsidR="00641575">
          <w:t xml:space="preserve">he focal species germinated </w:t>
        </w:r>
      </w:ins>
      <w:ins w:id="68" w:author="CLARA ESPINOSA DEL ALBA" w:date="2024-08-05T15:27:00Z">
        <w:r w:rsidR="00FD472B">
          <w:t xml:space="preserve">rapidly </w:t>
        </w:r>
      </w:ins>
      <w:ins w:id="69" w:author="CLARA ESPINOSA DEL ALBA" w:date="2024-08-05T15:26:00Z">
        <w:r w:rsidR="00641575">
          <w:t>to 100% in the first autumn after sowing (September-November)</w:t>
        </w:r>
      </w:ins>
      <w:ins w:id="70" w:author="CLARA ESPINOSA DEL ALBA" w:date="2024-08-05T15:27:00Z">
        <w:r w:rsidR="00FD472B">
          <w:t xml:space="preserve"> </w:t>
        </w:r>
        <w:r w:rsidR="00657A4A">
          <w:t>without</w:t>
        </w:r>
        <w:r w:rsidR="00FD472B">
          <w:t xml:space="preserve"> </w:t>
        </w:r>
      </w:ins>
      <w:ins w:id="71" w:author="CLARA ESPINOSA DEL ALBA" w:date="2024-08-20T10:05:00Z" w16du:dateUtc="2024-08-20T08:05:00Z">
        <w:r w:rsidR="000943E9">
          <w:t>needing</w:t>
        </w:r>
      </w:ins>
      <w:ins w:id="72" w:author="CLARA ESPINOSA DEL ALBA" w:date="2024-08-05T15:27:00Z">
        <w:r w:rsidR="00FD472B">
          <w:t xml:space="preserve"> a cold stratification period</w:t>
        </w:r>
        <w:r w:rsidR="00657A4A">
          <w:t>.</w:t>
        </w:r>
      </w:ins>
      <w:ins w:id="73" w:author="CLARA ESPINOSA DEL ALBA" w:date="2024-08-05T15:26:00Z">
        <w:r w:rsidR="00641575">
          <w:t xml:space="preserve"> </w:t>
        </w:r>
      </w:ins>
      <w:ins w:id="74" w:author="CLARA ESPINOSA DEL ALBA" w:date="2024-08-20T10:09:00Z" w16du:dateUtc="2024-08-20T08:09:00Z">
        <w:r w:rsidR="0025072B">
          <w:t>E</w:t>
        </w:r>
        <w:r w:rsidR="0025072B">
          <w:t xml:space="preserve">xcept </w:t>
        </w:r>
      </w:ins>
      <w:ins w:id="75" w:author="CLARA ESPINOSA DEL ALBA" w:date="2024-08-20T10:10:00Z" w16du:dateUtc="2024-08-20T08:10:00Z">
        <w:r w:rsidR="00FA617A">
          <w:t>for</w:t>
        </w:r>
      </w:ins>
      <w:ins w:id="76" w:author="CLARA ESPINOSA DEL ALBA" w:date="2024-08-20T10:09:00Z" w16du:dateUtc="2024-08-20T08:09:00Z">
        <w:r w:rsidR="0025072B">
          <w:t xml:space="preserve"> this previous phenology experiment</w:t>
        </w:r>
      </w:ins>
      <w:ins w:id="77" w:author="CLARA ESPINOSA DEL ALBA" w:date="2024-08-20T10:10:00Z" w16du:dateUtc="2024-08-20T08:10:00Z">
        <w:r w:rsidR="00FA617A">
          <w:t>,</w:t>
        </w:r>
      </w:ins>
      <w:ins w:id="78" w:author="CLARA ESPINOSA DEL ALBA" w:date="2024-08-20T10:09:00Z" w16du:dateUtc="2024-08-20T08:09:00Z">
        <w:r w:rsidR="0025072B">
          <w:t xml:space="preserve"> </w:t>
        </w:r>
        <w:r w:rsidR="0025072B" w:rsidRPr="00927584">
          <w:t>no prior information about dormancy alleviation was available for our study species</w:t>
        </w:r>
      </w:ins>
      <w:ins w:id="79" w:author="CLARA ESPINOSA DEL ALBA" w:date="2024-08-20T10:10:00Z" w16du:dateUtc="2024-08-20T08:10:00Z">
        <w:r w:rsidR="00FA617A">
          <w:t>.</w:t>
        </w:r>
      </w:ins>
      <w:ins w:id="80" w:author="CLARA ESPINOSA DEL ALBA" w:date="2024-08-20T10:09:00Z" w16du:dateUtc="2024-08-20T08:09:00Z">
        <w:r w:rsidR="0025072B" w:rsidRPr="00927584">
          <w:t xml:space="preserve"> </w:t>
        </w:r>
      </w:ins>
      <w:ins w:id="81" w:author="CLARA ESPINOSA DEL ALBA" w:date="2024-08-20T10:11:00Z" w16du:dateUtc="2024-08-20T08:11:00Z">
        <w:r w:rsidR="005A25A3">
          <w:t>H</w:t>
        </w:r>
      </w:ins>
      <w:r w:rsidRPr="00927584">
        <w:t xml:space="preserve">ydro-time models </w:t>
      </w:r>
      <w:r w:rsidRPr="00927584">
        <w:fldChar w:fldCharType="begin" w:fldLock="1"/>
      </w:r>
      <w:r w:rsidR="00BD51F9">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rsidRPr="00927584">
        <w:fldChar w:fldCharType="separate"/>
      </w:r>
      <w:r w:rsidR="00DF1093" w:rsidRPr="00DF1093">
        <w:rPr>
          <w:noProof/>
        </w:rPr>
        <w:t>(Bradford, 2002)</w:t>
      </w:r>
      <w:r w:rsidRPr="00927584">
        <w:fldChar w:fldCharType="end"/>
      </w:r>
      <w:r w:rsidR="00A67A23">
        <w:t xml:space="preserve">, can be affected by </w:t>
      </w:r>
      <w:ins w:id="82" w:author="CLARA ESPINOSA DEL ALBA" w:date="2024-08-20T10:11:00Z" w16du:dateUtc="2024-08-20T08:11:00Z">
        <w:r w:rsidR="00D134DE">
          <w:t xml:space="preserve">seed </w:t>
        </w:r>
      </w:ins>
      <w:r w:rsidR="00A67A23">
        <w:t>dormancy,</w:t>
      </w:r>
      <w:ins w:id="83" w:author="CLARA ESPINOSA DEL ALBA" w:date="2024-08-20T10:10:00Z" w16du:dateUtc="2024-08-20T08:10:00Z">
        <w:r w:rsidR="005A25A3">
          <w:t xml:space="preserve"> </w:t>
        </w:r>
      </w:ins>
      <w:r w:rsidR="005A25A3">
        <w:t xml:space="preserve">thus </w:t>
      </w:r>
      <w:r w:rsidR="00A67A23">
        <w:t xml:space="preserve"> </w:t>
      </w:r>
      <w:r w:rsidRPr="00927584">
        <w:t xml:space="preserve">we repeated the experiments with two seed storage treatments to ensure working with non-dormant but relatively fresh seed lots: </w:t>
      </w:r>
      <w:r w:rsidRPr="00927584">
        <w:rPr>
          <w:rFonts w:cstheme="minorHAnsi"/>
        </w:rPr>
        <w:t xml:space="preserve">fresh seeds (10 days after collection, hereafter called “fresh”) and after ripened seeds (45 days after collection, hereafter called “after ripened”). For each storage treatment, we used 12 subpopulations, as seed numbers allowed: six subpopulations were repeated for both treatments, </w:t>
      </w:r>
      <w:r>
        <w:rPr>
          <w:rFonts w:cstheme="minorHAnsi"/>
        </w:rPr>
        <w:t>six</w:t>
      </w:r>
      <w:r w:rsidRPr="00927584">
        <w:rPr>
          <w:rFonts w:cstheme="minorHAnsi"/>
        </w:rPr>
        <w:t xml:space="preserve"> subpopulations were used only for the fresh treatment, and </w:t>
      </w:r>
      <w:r>
        <w:rPr>
          <w:rFonts w:cstheme="minorHAnsi"/>
        </w:rPr>
        <w:t>six</w:t>
      </w:r>
      <w:r w:rsidRPr="00927584">
        <w:rPr>
          <w:rFonts w:cstheme="minorHAnsi"/>
        </w:rPr>
        <w:t xml:space="preserve"> subpopulations were used only for the after ripened treatment (Table </w:t>
      </w:r>
      <w:r w:rsidR="00153133">
        <w:rPr>
          <w:rFonts w:cstheme="minorHAnsi"/>
        </w:rPr>
        <w:t>2</w:t>
      </w:r>
      <w:r w:rsidRPr="00927584">
        <w:rPr>
          <w:rFonts w:cstheme="minorHAnsi"/>
        </w:rPr>
        <w:t xml:space="preserve">). </w:t>
      </w:r>
    </w:p>
    <w:p w14:paraId="6D7F9528" w14:textId="3EB57E33" w:rsidR="00594767" w:rsidRPr="00927584" w:rsidRDefault="00594767" w:rsidP="00594767">
      <w:pPr>
        <w:spacing w:line="360" w:lineRule="auto"/>
        <w:ind w:firstLine="709"/>
        <w:jc w:val="both"/>
      </w:pPr>
      <w:r w:rsidRPr="00927584">
        <w:rPr>
          <w:rFonts w:cstheme="minorHAnsi"/>
        </w:rPr>
        <w:t xml:space="preserve">To test the seed germination responses to water stress, we performed laboratory experiments using polyethylene glycol (PEG, an inert water-binding polymer) solutions to simulate different water potential scenarios. PEG solutions maintain relatively steady and precise osmotic potentials to study germination water thresholds </w:t>
      </w:r>
      <w:r w:rsidRPr="00927584">
        <w:rPr>
          <w:rFonts w:cstheme="minorHAnsi"/>
        </w:rPr>
        <w:fldChar w:fldCharType="begin" w:fldLock="1"/>
      </w:r>
      <w:r w:rsidR="00BD51F9">
        <w:rPr>
          <w:rFonts w:cstheme="minorHAnsi"/>
        </w:rPr>
        <w:instrText>ADDIN CSL_CITATION {"citationItems":[{"id":"ITEM-1","itemData":{"author":[{"dropping-particle":"","family":"Bewley","given":"JD","non-dropping-particle":"","parse-names":false,"suffix":""},{"dropping-particle":"","family":"Bradford","given":"KJ","non-dropping-particle":"","parse-names":false,"suffix":""},{"dropping-particle":"","family":"Hilhorst","given":"HWM","non-dropping-particle":"","parse-names":false,"suffix":""},{"dropping-particle":"","family":"Nonogaki","given":"H","non-dropping-particle":"","parse-names":false,"suffix":""}],"container-title":"Seeds: physiology of development, germination and dormancy","edition":"3rd","editor":[{"dropping-particle":"","family":"Bewley","given":"JD","non-dropping-particle":"","parse-names":false,"suffix":""},{"dropping-particle":"","family":"Bradford","given":"K","non-dropping-particle":"","parse-names":false,"suffix":""},{"dropping-particle":"","family":"Hilhorst","given":"H","non-dropping-particle":"","parse-names":false,"suffix":""}],"id":"ITEM-1","issued":{"date-parts":[["2013"]]},"publisher":"Springer","publisher-place":"New York","title":"Environmental regulation of dormancy and germination","type":"chapter"},"uris":["http://www.mendeley.com/documents/?uuid=aee78e0b-acbd-4bf7-8357-1f8a96d11e2e"]}],"mendeley":{"formattedCitation":"(Bewley &lt;i&gt;et al.&lt;/i&gt;, 2013)","plainTextFormattedCitation":"(Bewley et al., 2013)","previouslyFormattedCitation":"(Bewley &lt;i&gt;et al.&lt;/i&gt;, 2013)"},"properties":{"noteIndex":0},"schema":"https://github.com/citation-style-language/schema/raw/master/csl-citation.json"}</w:instrText>
      </w:r>
      <w:r w:rsidRPr="00927584">
        <w:rPr>
          <w:rFonts w:cstheme="minorHAnsi"/>
        </w:rPr>
        <w:fldChar w:fldCharType="separate"/>
      </w:r>
      <w:r w:rsidR="00DF1093" w:rsidRPr="00DF1093">
        <w:rPr>
          <w:rFonts w:cstheme="minorHAnsi"/>
          <w:noProof/>
        </w:rPr>
        <w:t xml:space="preserve">(Bewley </w:t>
      </w:r>
      <w:r w:rsidR="00DF1093" w:rsidRPr="00DF1093">
        <w:rPr>
          <w:rFonts w:cstheme="minorHAnsi"/>
          <w:i/>
          <w:noProof/>
        </w:rPr>
        <w:t>et al.</w:t>
      </w:r>
      <w:r w:rsidR="00DF1093" w:rsidRPr="00DF1093">
        <w:rPr>
          <w:rFonts w:cstheme="minorHAnsi"/>
          <w:noProof/>
        </w:rPr>
        <w:t>, 2013)</w:t>
      </w:r>
      <w:r w:rsidRPr="00927584">
        <w:rPr>
          <w:rFonts w:cstheme="minorHAnsi"/>
        </w:rPr>
        <w:fldChar w:fldCharType="end"/>
      </w:r>
      <w:r w:rsidRPr="00927584">
        <w:t>.</w:t>
      </w:r>
      <w:r w:rsidRPr="00927584">
        <w:rPr>
          <w:rFonts w:cstheme="minorHAnsi"/>
        </w:rPr>
        <w:t xml:space="preserve"> Since we could not find previous information about the species water potential requirements for germination, </w:t>
      </w:r>
      <w:r w:rsidRPr="00927584">
        <w:t xml:space="preserve">we performed a pilot study that showed zero germination at -1.4 and -1.6 MPa. Thus, we excluded those levels and selected seven water potential treatments for the final experiment: 0, −0.2, −0.4, −0.6, −0.8, −1 and −1.2 MPa. </w:t>
      </w:r>
      <w:r w:rsidRPr="00927584">
        <w:rPr>
          <w:rFonts w:cstheme="minorHAnsi"/>
        </w:rPr>
        <w:t>For each treatment combination (</w:t>
      </w:r>
      <w:r>
        <w:rPr>
          <w:rFonts w:cstheme="minorHAnsi"/>
        </w:rPr>
        <w:t>7</w:t>
      </w:r>
      <w:r w:rsidRPr="00927584">
        <w:rPr>
          <w:rFonts w:cstheme="minorHAnsi"/>
        </w:rPr>
        <w:t xml:space="preserve"> water potential treatments x </w:t>
      </w:r>
      <w:r>
        <w:rPr>
          <w:rFonts w:cstheme="minorHAnsi"/>
        </w:rPr>
        <w:t>2</w:t>
      </w:r>
      <w:r w:rsidRPr="00927584">
        <w:rPr>
          <w:rFonts w:cstheme="minorHAnsi"/>
        </w:rPr>
        <w:t xml:space="preserve"> storage treatments x 12 subpopulations) we sowed four Petri dishes with 25 seeds each </w:t>
      </w:r>
      <w:r w:rsidRPr="00927584">
        <w:t>(except in the -1 and -1.2 MPa water potential treatments, where we expected low germination, and we sowed</w:t>
      </w:r>
      <w:r>
        <w:t xml:space="preserve"> only two</w:t>
      </w:r>
      <w:r w:rsidRPr="00927584">
        <w:t xml:space="preserve"> dishes with 25 seeds each)</w:t>
      </w:r>
      <w:r w:rsidRPr="00927584">
        <w:rPr>
          <w:rFonts w:cstheme="minorHAnsi"/>
        </w:rPr>
        <w:t>. We used</w:t>
      </w:r>
      <w:r w:rsidRPr="00927584">
        <w:t xml:space="preserve"> 90 mm Ø Petri dishes with two layers of filter paper (</w:t>
      </w:r>
      <w:proofErr w:type="spellStart"/>
      <w:r w:rsidRPr="00927584">
        <w:rPr>
          <w:rFonts w:eastAsia="Times New Roman" w:cstheme="minorHAnsi"/>
          <w:color w:val="000000"/>
          <w:lang w:eastAsia="ca-ES"/>
        </w:rPr>
        <w:t>Filtros</w:t>
      </w:r>
      <w:proofErr w:type="spellEnd"/>
      <w:r w:rsidRPr="00927584">
        <w:rPr>
          <w:rFonts w:eastAsia="Times New Roman" w:cstheme="minorHAnsi"/>
          <w:color w:val="000000"/>
          <w:lang w:eastAsia="ca-ES"/>
        </w:rPr>
        <w:t xml:space="preserve"> Anoia S.A. paper for germination assays, Ref. 518G085</w:t>
      </w:r>
      <w:r w:rsidRPr="00927584">
        <w:t xml:space="preserve">). To each dish, we added </w:t>
      </w:r>
      <w:r>
        <w:t>five</w:t>
      </w:r>
      <w:r w:rsidRPr="00927584">
        <w:t xml:space="preserve"> ml of either (a) distilled water or (b) a PEG 6000 solution prepared according to </w:t>
      </w:r>
      <w:r w:rsidRPr="00927584">
        <w:fldChar w:fldCharType="begin" w:fldLock="1"/>
      </w:r>
      <w:r w:rsidR="00BD51F9">
        <w:instrText>ADDIN CSL_CITATION {"citationItems":[{"id":"ITEM-1","itemData":{"author":[{"dropping-particle":"","family":"Michel","given":"Burlyn E","non-dropping-particle":"","parse-names":false,"suffix":""},{"dropping-particle":"","family":"Kaufmann","given":"Merrill R","non-dropping-particle":"","parse-names":false,"suffix":""}],"id":"ITEM-1","issued":{"date-parts":[["1973"]]},"page":"914-916","title":"The Osmotic Potential of Polyethylene Glycol 60001","type":"article-journal"},"uris":["http://www.mendeley.com/documents/?uuid=5dcd3d1a-bbf4-4c97-b53e-728b84b2c212","http://www.mendeley.com/documents/?uuid=8bae9792-5df1-46d8-a9f4-b2080aa2e458"]}],"mendeley":{"formattedCitation":"(Michel and Kaufmann, 1973)","manualFormatting":"Michel &amp; Kaufmann (1973)","plainTextFormattedCitation":"(Michel and Kaufmann, 1973)","previouslyFormattedCitation":"(Michel and Kaufmann, 1973)"},"properties":{"noteIndex":0},"schema":"https://github.com/citation-style-language/schema/raw/master/csl-citation.json"}</w:instrText>
      </w:r>
      <w:r w:rsidRPr="00927584">
        <w:fldChar w:fldCharType="separate"/>
      </w:r>
      <w:r w:rsidRPr="00927584">
        <w:rPr>
          <w:noProof/>
        </w:rPr>
        <w:t>Michel &amp; Kaufmann (1973)</w:t>
      </w:r>
      <w:r w:rsidRPr="00927584">
        <w:fldChar w:fldCharType="end"/>
      </w:r>
      <w:r w:rsidRPr="00927584">
        <w:t xml:space="preserve"> and </w:t>
      </w:r>
      <w:r w:rsidRPr="00927584">
        <w:fldChar w:fldCharType="begin" w:fldLock="1"/>
      </w:r>
      <w:r w:rsidR="00BD51F9">
        <w:instrText>ADDIN CSL_CITATION {"citationItems":[{"id":"ITEM-1","itemData":{"ISBN":"1678-3921","ISSN":"1678-3921","abstract":"Um expressivo número de pesquisas vem sendo desenvolvido na área de pré-condicionamento em sementes. Na busca de contribuir com os técnicos envolvidos em pes­quisas nesta área, procurou-se através da inter-relação entre a Termodinâmica e a Tecnologia de Sementes caracterizar potenciais hídrico, osmótico, mátrico e de pressão e, a partir do tra­balho de Michel &amp; Kaufmann (1973), construir uma tabela associando potencial osmótico, concentração de polietileno glicol 6000 e temperatura.","author":[{"dropping-particle":"","family":"Villela","given":"Francisco Amaral","non-dropping-particle":"","parse-names":false,"suffix":""},{"dropping-particle":"","family":"Doni Filho","given":"Luiz","non-dropping-particle":"","parse-names":false,"suffix":""},{"dropping-particle":"","family":"Sequeira","given":"Eliseo Lecrerc","non-dropping-particle":"","parse-names":false,"suffix":""}],"container-title":"Pesquisa Agropecuária Brasileira","id":"ITEM-1","issue":"11/12","issued":{"date-parts":[["1991"]]},"page":"1957-1968","title":"Tabela de potencial osmótico em função da concentração de polietileno glicol 6.000 e da temperatura","type":"article-journal","volume":"26"},"uris":["http://www.mendeley.com/documents/?uuid=309ba047-c4bd-4f3c-8de0-e44ba85df0c4"]}],"mendeley":{"formattedCitation":"(Villela, Doni Filho and Sequeira, 1991)","manualFormatting":"Villela et al. (1991)","plainTextFormattedCitation":"(Villela, Doni Filho and Sequeira, 1991)","previouslyFormattedCitation":"(Villela, Doni Filho and Sequeira, 1991)"},"properties":{"noteIndex":0},"schema":"https://github.com/citation-style-language/schema/raw/master/csl-citation.json"}</w:instrText>
      </w:r>
      <w:r w:rsidRPr="00927584">
        <w:fldChar w:fldCharType="separate"/>
      </w:r>
      <w:r w:rsidRPr="00927584">
        <w:rPr>
          <w:noProof/>
        </w:rPr>
        <w:t>Villela et al. (1991)</w:t>
      </w:r>
      <w:r w:rsidRPr="00927584">
        <w:fldChar w:fldCharType="end"/>
      </w:r>
      <w:r w:rsidRPr="00927584">
        <w:t xml:space="preserve"> to reach desired osmotic potentials at 20 °C (the experimental temperature). We sealed Petri dishes with parafilm to avoid evaporation of the solutions and to maintain constant water potentials throughout the experiment.</w:t>
      </w:r>
      <w:ins w:id="84" w:author="CLARA ESPINOSA DEL ALBA" w:date="2024-08-05T15:36:00Z">
        <w:r w:rsidR="00976A4C">
          <w:t xml:space="preserve"> </w:t>
        </w:r>
        <w:r w:rsidR="0005408A">
          <w:t>No condensation was noticeable during the experiment due to the daily</w:t>
        </w:r>
        <w:r w:rsidR="00BF7BE2">
          <w:t xml:space="preserve"> checks, </w:t>
        </w:r>
      </w:ins>
      <w:ins w:id="85" w:author="CLARA ESPINOSA DEL ALBA" w:date="2024-08-05T15:37:00Z">
        <w:r w:rsidR="00282B8E">
          <w:t xml:space="preserve">and </w:t>
        </w:r>
        <w:r w:rsidR="00282B8E">
          <w:lastRenderedPageBreak/>
          <w:t xml:space="preserve">each petri dish was not open for more than a </w:t>
        </w:r>
      </w:ins>
      <w:ins w:id="86" w:author="CLARA ESPINOSA DEL ALBA" w:date="2024-08-05T15:40:00Z">
        <w:r w:rsidR="00F04E0C">
          <w:t>few</w:t>
        </w:r>
      </w:ins>
      <w:ins w:id="87" w:author="CLARA ESPINOSA DEL ALBA" w:date="2024-08-05T15:37:00Z">
        <w:r w:rsidR="00282B8E">
          <w:t xml:space="preserve"> seconds a day</w:t>
        </w:r>
      </w:ins>
      <w:ins w:id="88" w:author="CLARA ESPINOSA DEL ALBA" w:date="2024-08-05T15:38:00Z">
        <w:r w:rsidR="009A7345">
          <w:t xml:space="preserve">. </w:t>
        </w:r>
      </w:ins>
      <w:ins w:id="89" w:author="CLARA ESPINOSA DEL ALBA" w:date="2024-08-05T15:39:00Z">
        <w:r w:rsidR="003D7F0A">
          <w:t>Although</w:t>
        </w:r>
      </w:ins>
      <w:ins w:id="90" w:author="CLARA ESPINOSA DEL ALBA" w:date="2024-08-05T15:38:00Z">
        <w:r w:rsidR="009A7345">
          <w:t xml:space="preserve"> we did not </w:t>
        </w:r>
        <w:proofErr w:type="gramStart"/>
        <w:r w:rsidR="009A7345">
          <w:t>tested</w:t>
        </w:r>
        <w:proofErr w:type="gramEnd"/>
        <w:r w:rsidR="009A7345">
          <w:t xml:space="preserve"> the accuracy </w:t>
        </w:r>
        <w:r w:rsidR="00546BD9">
          <w:t xml:space="preserve">of water potential in the petri-dishes, </w:t>
        </w:r>
      </w:ins>
      <w:ins w:id="91" w:author="CLARA ESPINOSA DEL ALBA" w:date="2024-08-05T15:39:00Z">
        <w:r w:rsidR="003D7F0A">
          <w:t>we assume low and comparable effects of evaporation</w:t>
        </w:r>
        <w:r w:rsidR="000733A6">
          <w:t xml:space="preserve"> </w:t>
        </w:r>
      </w:ins>
      <w:ins w:id="92" w:author="CLARA ESPINOSA DEL ALBA" w:date="2024-08-05T15:40:00Z">
        <w:r w:rsidR="000733A6">
          <w:t>that might have impacted the absolute value of water potentials in the petri dishes</w:t>
        </w:r>
      </w:ins>
      <w:ins w:id="93" w:author="CLARA ESPINOSA DEL ALBA" w:date="2024-08-05T15:39:00Z">
        <w:r w:rsidR="00546BD9">
          <w:t xml:space="preserve">. </w:t>
        </w:r>
      </w:ins>
      <w:ins w:id="94" w:author="CLARA ESPINOSA DEL ALBA" w:date="2024-08-05T15:41:00Z">
        <w:r w:rsidR="00CB462F">
          <w:t>Nevertheless, the study focuses on the important patterns underneath t</w:t>
        </w:r>
      </w:ins>
      <w:ins w:id="95" w:author="CLARA ESPINOSA DEL ALBA" w:date="2024-08-05T15:42:00Z">
        <w:r w:rsidR="00CB462F">
          <w:t xml:space="preserve">he germination base water potential and the relative differences observed at subpopulations level. </w:t>
        </w:r>
      </w:ins>
    </w:p>
    <w:p w14:paraId="28D01265" w14:textId="45828035" w:rsidR="00752473" w:rsidRPr="00014F4E" w:rsidRDefault="00594767" w:rsidP="00014F4E">
      <w:pPr>
        <w:spacing w:line="360" w:lineRule="auto"/>
        <w:ind w:firstLine="709"/>
        <w:jc w:val="both"/>
      </w:pPr>
      <w:r w:rsidRPr="00927584">
        <w:t xml:space="preserve">Seeds were incubated </w:t>
      </w:r>
      <w:r w:rsidRPr="00927584">
        <w:rPr>
          <w:rFonts w:cstheme="minorHAnsi"/>
        </w:rPr>
        <w:t>in conditions simulating late summer days in the field when germination has been described to happen in a previous exploratory experiment (not shown):</w:t>
      </w:r>
      <w:r w:rsidRPr="00927584">
        <w:t xml:space="preserve"> constant 20 °C with a daily photoperiod of 12-12h light/dark. It must be noted that we used constant 20 °C rather than a more realistic diurnal alternating regime to maintain the stability of water stress conditions for the PEG solutions. Conditions were programmed in an incubator </w:t>
      </w:r>
      <w:r w:rsidRPr="00927584">
        <w:rPr>
          <w:rFonts w:cstheme="minorHAnsi"/>
        </w:rPr>
        <w:t xml:space="preserve">(Aralab climatic chamber Fitoclima S600 PL, equipped with four led modules 11W 350mA). </w:t>
      </w:r>
      <w:r w:rsidRPr="00927584">
        <w:t xml:space="preserve">We monitored germination, defined as radicle emergence &gt; 1.5 mm, for 28 days: daily until the cumulative germination curve flattened (day 21) and then every two or three days until the end of the experiment. We removed germinated seeds during the scoring and, once the experiments were finished, we cut non-germinated seeds under a binocular loupe and classified them as viable, dead, or empty. Seeds with firm and white embryos were considered viable, i.e. potentially </w:t>
      </w:r>
      <w:proofErr w:type="spellStart"/>
      <w:r w:rsidRPr="00927584">
        <w:t>germinable</w:t>
      </w:r>
      <w:proofErr w:type="spellEnd"/>
      <w:r w:rsidRPr="00927584">
        <w:t xml:space="preserve"> </w:t>
      </w:r>
      <w:r w:rsidRPr="00927584">
        <w:fldChar w:fldCharType="begin" w:fldLock="1"/>
      </w:r>
      <w:r w:rsidR="00BD51F9">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and Baskin, 2014)","plainTextFormattedCitation":"(Baskin and Baskin, 2014)","previouslyFormattedCitation":"(Baskin and Baskin, 2014)"},"properties":{"noteIndex":0},"schema":"https://github.com/citation-style-language/schema/raw/master/csl-citation.json"}</w:instrText>
      </w:r>
      <w:r w:rsidRPr="00927584">
        <w:fldChar w:fldCharType="separate"/>
      </w:r>
      <w:r w:rsidR="00DF1093" w:rsidRPr="00DF1093">
        <w:rPr>
          <w:noProof/>
        </w:rPr>
        <w:t>(Baskin and Baskin, 2014)</w:t>
      </w:r>
      <w:r w:rsidRPr="00927584">
        <w:fldChar w:fldCharType="end"/>
      </w:r>
      <w:r w:rsidRPr="00927584">
        <w:t xml:space="preserve">. Subsequent analyses only consider germinated and </w:t>
      </w:r>
      <w:proofErr w:type="spellStart"/>
      <w:r w:rsidRPr="00927584">
        <w:t>germinable</w:t>
      </w:r>
      <w:proofErr w:type="spellEnd"/>
      <w:r w:rsidRPr="00927584">
        <w:t xml:space="preserve"> seeds. A total of 14,246 viable (germinated + </w:t>
      </w:r>
      <w:proofErr w:type="spellStart"/>
      <w:r w:rsidRPr="00927584">
        <w:t>germinable</w:t>
      </w:r>
      <w:proofErr w:type="spellEnd"/>
      <w:r w:rsidRPr="00927584">
        <w:t xml:space="preserve">) </w:t>
      </w:r>
      <w:r w:rsidRPr="00927584">
        <w:rPr>
          <w:i/>
          <w:iCs/>
        </w:rPr>
        <w:t>D. langeanus</w:t>
      </w:r>
      <w:r w:rsidRPr="00927584">
        <w:t xml:space="preserve"> seeds were used in this study (raw data is available in GitHub repository).  </w:t>
      </w:r>
    </w:p>
    <w:p w14:paraId="6D7F952A" w14:textId="77777777" w:rsidR="00594767" w:rsidRPr="00927584" w:rsidRDefault="00594767" w:rsidP="00594767">
      <w:pPr>
        <w:pStyle w:val="Ttulo3"/>
        <w:spacing w:line="360" w:lineRule="auto"/>
        <w:jc w:val="both"/>
      </w:pPr>
      <w:r w:rsidRPr="00927584">
        <w:lastRenderedPageBreak/>
        <w:t>2.6. Data analysis</w:t>
      </w:r>
    </w:p>
    <w:p w14:paraId="6D7F952B" w14:textId="1D1CC897" w:rsidR="00594767" w:rsidRPr="00927584" w:rsidRDefault="00594767" w:rsidP="00594767">
      <w:pPr>
        <w:pStyle w:val="Ttu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 xml:space="preserve">All analyses were done in R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 Core Team","given":"","non-dropping-particle":"","parse-names":false,"suffix":""}],"id":"ITEM-1","issued":{"date-parts":[["2022"]]},"publisher":"R Foundation for Statistical Computing","publisher-place":"Vienna, Austria","title":"R: A Language and Environment for Statistical Computing","type":"article"},"uris":["http://www.mendeley.com/documents/?uuid=4c49ee31-03b8-4e9f-a0f6-f1d7599478ef"]}],"mendeley":{"formattedCitation":"(R Core Team, 2022)","plainTextFormattedCitation":"(R Core Team, 2022)","previouslyFormattedCitation":"(R Core Team, 2022)"},"properties":{"noteIndex":0},"schema":"https://github.com/citation-style-language/schema/raw/master/csl-citation.json"}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 Core Team, 2022)</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using the packages </w:t>
      </w:r>
      <w:proofErr w:type="spellStart"/>
      <w:r w:rsidRPr="00927584">
        <w:rPr>
          <w:rFonts w:asciiTheme="minorHAnsi" w:eastAsiaTheme="minorHAnsi" w:hAnsiTheme="minorHAnsi" w:cstheme="minorHAnsi"/>
          <w:color w:val="auto"/>
          <w:sz w:val="22"/>
          <w:szCs w:val="22"/>
        </w:rPr>
        <w:t>glmmTMB</w:t>
      </w:r>
      <w:proofErr w:type="spellEnd"/>
      <w:r w:rsidRPr="00927584">
        <w:rPr>
          <w:rFonts w:asciiTheme="minorHAnsi" w:eastAsiaTheme="minorHAnsi" w:hAnsiTheme="minorHAnsi" w:cstheme="minorHAnsi"/>
          <w:color w:val="auto"/>
          <w:sz w:val="22"/>
          <w:szCs w:val="22"/>
        </w:rPr>
        <w:t xml:space="preserv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{"citationItems":[{"id":"ITEM-1","itemData":{"DOI":"10.32614/RJ-2017-066","author":[{"dropping-particle":"","family":"Brooks","given":"Mollie E.","non-dropping-particle":"","parse-names":false,"suffix":""},{"dropping-particle":"","family":"Kristensen","given":"Kasper","non-dropping-particle":"","parse-names":false,"suffix":""},{"dropping-particle":"van","family":"Benthem","given":"Koen J.","non-dropping-particle":"","parse-names":false,"suffix":""},{"dropping-particle":"","family":"Magnusson","given":"Arni","non-dropping-particle":"","parse-names":false,"suffix":""},{"dropping-particle":"","family":"Berg","given":"Casper W.","non-dropping-particle":"","parse-names":false,"suffix":""},{"dropping-particle":"","family":"Nielsen","given":"Anders","non-dropping-particle":"","parse-names":false,"suffix":""},{"dropping-particle":"","family":"Skaug","given":"Hans J.","non-dropping-particle":"","parse-names":false,"suffix":""},{"dropping-particle":"","family":"Maechler","given":"Martin","non-dropping-particle":"","parse-names":false,"suffix":""},{"dropping-particle":"","family":"Bolker","given":"Benjamin M.","non-dropping-particle":"","parse-names":false,"suffix":""}],"container-title":"The R Journal","id":"ITEM-1","issue":"2","issued":{"date-parts":[["2017"]]},"page":"378-400","title":"glmmTMB Balances Speed and Flexibility Among Packages for Zero-inflated Generalized Linear Mixed Modeling","type":"article-journal","volume":"9"},"uris":["http://www.mendeley.com/documents/?uuid=eacabd1b-9f62-4fe4-a096-e8f06e061178"]}],"mendeley":{"formattedCitation":"(Brooks &lt;i&gt;et al.&lt;/i&gt;, 2017)","plainTextFormattedCitation":"(Brooks et al., 2017)","previouslyFormattedCitation":"(Brooks &lt;i&gt;et al.&lt;/i&gt;, 2017)"},"properties":{"noteIndex":0},"schema":"https://github.com/citation-style-language/schema/raw/master/csl-citation.json"}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 xml:space="preserve">(Brooks </w:t>
      </w:r>
      <w:r w:rsidR="00DF1093" w:rsidRPr="00DF1093">
        <w:rPr>
          <w:rFonts w:asciiTheme="minorHAnsi" w:eastAsiaTheme="minorHAnsi" w:hAnsiTheme="minorHAnsi" w:cstheme="minorHAnsi"/>
          <w:i/>
          <w:noProof/>
          <w:color w:val="auto"/>
          <w:sz w:val="22"/>
          <w:szCs w:val="22"/>
        </w:rPr>
        <w:t>et al.</w:t>
      </w:r>
      <w:r w:rsidR="00DF1093" w:rsidRPr="00DF1093">
        <w:rPr>
          <w:rFonts w:asciiTheme="minorHAnsi" w:eastAsiaTheme="minorHAnsi" w:hAnsiTheme="minorHAnsi" w:cstheme="minorHAnsi"/>
          <w:noProof/>
          <w:color w:val="auto"/>
          <w:sz w:val="22"/>
          <w:szCs w:val="22"/>
        </w:rPr>
        <w:t>, 2017)</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Generalized Linear Mixed Models (GLMMs) and </w:t>
      </w:r>
      <w:proofErr w:type="spellStart"/>
      <w:r w:rsidRPr="00927584">
        <w:rPr>
          <w:rFonts w:asciiTheme="minorHAnsi" w:eastAsiaTheme="minorHAnsi" w:hAnsiTheme="minorHAnsi" w:cstheme="minorHAnsi"/>
          <w:color w:val="auto"/>
          <w:sz w:val="22"/>
          <w:szCs w:val="22"/>
        </w:rPr>
        <w:t>seedr</w:t>
      </w:r>
      <w:proofErr w:type="spellEnd"/>
      <w:r w:rsidRPr="00927584">
        <w:rPr>
          <w:rFonts w:asciiTheme="minorHAnsi" w:eastAsiaTheme="minorHAnsi" w:hAnsiTheme="minorHAnsi" w:cstheme="minorHAnsi"/>
          <w:color w:val="auto"/>
          <w:sz w:val="22"/>
          <w:szCs w:val="22"/>
        </w:rPr>
        <w:t xml:space="preserv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Fernández-Pascual","given":"Eduardo","non-dropping-particle":"","parse-names":false,"suffix":""},{"dropping-particle":"","family":"González-Rodríguez","given":"Gil","non-dropping-particle":"","parse-names":false,"suffix":""}],"id":"ITEM-1","issued":{"date-parts":[["2020"]]},"number":"R package version 0.3.0.","title":"seedr: Hydro and Thermal Time Germination Models in R","type":"article"},"uris":["http://www.mendeley.com/documents/?uuid=dea16180-8612-42d9-b77a-978b6f3a194f"]}],"mendeley":{"formattedCitation":"(Fernández-Pascual and González-Rodríguez, 2020)","plainTextFormattedCitation":"(Fernández-Pascual and González-Rodríguez, 2020)","previouslyFormattedCitation":"(Fernández-Pascual and González-Rodríguez,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(Fernández-Pascual and González-Rodríguez,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for fitting hydro-time models. Model fit and residuals were visually checked using the </w:t>
      </w:r>
      <w:proofErr w:type="spellStart"/>
      <w:r w:rsidRPr="00927584">
        <w:rPr>
          <w:rFonts w:asciiTheme="minorHAnsi" w:eastAsiaTheme="minorHAnsi" w:hAnsiTheme="minorHAnsi" w:cstheme="minorHAnsi"/>
          <w:color w:val="auto"/>
          <w:sz w:val="22"/>
          <w:szCs w:val="22"/>
        </w:rPr>
        <w:t>DHARMa</w:t>
      </w:r>
      <w:proofErr w:type="spellEnd"/>
      <w:r w:rsidRPr="00927584">
        <w:rPr>
          <w:rFonts w:asciiTheme="minorHAnsi" w:eastAsiaTheme="minorHAnsi" w:hAnsiTheme="minorHAnsi" w:cstheme="minorHAnsi"/>
          <w:color w:val="auto"/>
          <w:sz w:val="22"/>
          <w:szCs w:val="22"/>
        </w:rPr>
        <w:t xml:space="preserve"> package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{"citationItems":[{"id":"ITEM-1","itemData":{"author":[{"dropping-particle":"","family":"Hartig","given":"Florian","non-dropping-particle":"","parse-names":false,"suffix":""}],"id":"ITEM-1","issued":{"date-parts":[["2020"]]},"number":"R package version 0.4.6.","title":"DHARMa: Residual Diagnostics for Hierarchical (Multi-Level / Mixed) Regression Models","type":"article"},"uris":["http://www.mendeley.com/documents/?uuid=48d7a2bf-487b-4b36-9d29-0c634ceecf1c"]}],"mendeley":{"formattedCitation":"(Hartig, 2020)","plainTextFormattedCitation":"(Hartig, 2020)","previouslyFormattedCitation":"(Hartig, 2020)"},"properties":{"noteIndex":0},"schema":"https://github.com/citation-style-language/schema/raw/master/csl-citation.json"}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(Hartig, 2020)</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r w:rsidRPr="00927584">
        <w:rPr>
          <w:rFonts w:cstheme="minorHAnsi"/>
        </w:rPr>
        <w:t xml:space="preserve"> </w:t>
      </w:r>
      <w:r w:rsidRPr="00927584">
        <w:rPr>
          <w:rFonts w:asciiTheme="minorHAnsi" w:eastAsiaTheme="minorHAnsi" w:hAnsiTheme="minorHAnsi" w:cstheme="minorHAnsi"/>
          <w:color w:val="auto"/>
          <w:sz w:val="22"/>
          <w:szCs w:val="22"/>
        </w:rPr>
        <w:t xml:space="preserve">Data visualization was created with packages ggplot2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{"citationItems":[{"id":"ITEM-1","itemData":{"author":[{"dropping-particle":"","family":"Wickham","given":"Hadley","non-dropping-particle":"","parse-names":false,"suffix":""}],"id":"ITEM-1","issued":{"date-parts":[["2016"]]},"publisher":"Springer-Verlag","publisher-place":"New York","title":"ggplot2: Elegant Graphics for Data Analysis","type":"article"},"uris":["http://www.mendeley.com/documents/?uuid=835aa6f8-44a3-4aeb-823e-439e16ca4356"]}],"mendeley":{"formattedCitation":"(Wickham, 2016)","plainTextFormattedCitation":"(Wickham, 2016)","previouslyFormattedCitation":"(Wickham, 2016)"},"properties":{"noteIndex":0},"schema":"https://github.com/citation-style-language/schema/raw/master/csl-citation.json"}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(Wickham, 2016)</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and patchwork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{"citationItems":[{"id":"ITEM-1","itemData":{"author":[{"dropping-particle":"","family":"Pedersen","given":"Thomas Lin","non-dropping-particle":"","parse-names":false,"suffix":""}],"id":"ITEM-1","issued":{"date-parts":[["2023"]]},"number":"R package version 1.1.3.","title":"patchwork: The Composer of Plots","type":"article"},"uris":["http://www.mendeley.com/documents/?uuid=5280084c-ea81-459c-b50e-691ffad50f03"]}],"mendeley":{"formattedCitation":"(Pedersen, 2023)","plainTextFormattedCitation":"(Pedersen, 2023)","previouslyFormattedCitation":"(Pedersen,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(Pedersen,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 xml:space="preserve"> with the </w:t>
      </w:r>
      <w:proofErr w:type="spellStart"/>
      <w:r w:rsidRPr="00927584">
        <w:rPr>
          <w:rFonts w:asciiTheme="minorHAnsi" w:eastAsiaTheme="minorHAnsi" w:hAnsiTheme="minorHAnsi" w:cstheme="minorHAnsi"/>
          <w:color w:val="auto"/>
          <w:sz w:val="22"/>
          <w:szCs w:val="22"/>
        </w:rPr>
        <w:t>wesanderson</w:t>
      </w:r>
      <w:proofErr w:type="spellEnd"/>
      <w:r w:rsidRPr="00927584">
        <w:rPr>
          <w:rFonts w:asciiTheme="minorHAnsi" w:eastAsiaTheme="minorHAnsi" w:hAnsiTheme="minorHAnsi" w:cstheme="minorHAnsi"/>
          <w:color w:val="auto"/>
          <w:sz w:val="22"/>
          <w:szCs w:val="22"/>
        </w:rPr>
        <w:t xml:space="preserve"> palette </w:t>
      </w:r>
      <w:r w:rsidRPr="00927584">
        <w:rPr>
          <w:rFonts w:asciiTheme="minorHAnsi" w:eastAsiaTheme="minorHAnsi" w:hAnsiTheme="minorHAnsi" w:cstheme="minorHAnsi"/>
          <w:color w:val="auto"/>
          <w:sz w:val="22"/>
          <w:szCs w:val="22"/>
        </w:rPr>
        <w:fldChar w:fldCharType="begin" w:fldLock="1"/>
      </w:r>
      <w:r w:rsidR="00BD51F9">
        <w:rPr>
          <w:rFonts w:asciiTheme="minorHAnsi" w:eastAsiaTheme="minorHAnsi" w:hAnsiTheme="minorHAnsi" w:cstheme="minorHAnsi"/>
          <w:color w:val="auto"/>
          <w:sz w:val="22"/>
          <w:szCs w:val="22"/>
        </w:rPr>
        <w:instrText>ADDIN CSL_CITATION {"citationItems":[{"id":"ITEM-1","itemData":{"author":[{"dropping-particle":"","family":"Ram","given":"Karthik","non-dropping-particle":"","parse-names":false,"suffix":""},{"dropping-particle":"","family":"Wickham","given":"Hadley","non-dropping-particle":"","parse-names":false,"suffix":""}],"id":"ITEM-1","issued":{"date-parts":[["2023"]]},"number":"R package version 0.3.7","title":"wesanderson: A Wes Anderson Palette Generator","type":"article"},"uris":["http://www.mendeley.com/documents/?uuid=8cb823fb-4989-4823-b2fa-d088415367a6"]}],"mendeley":{"formattedCitation":"(Ram and Wickham, 2023)","plainTextFormattedCitation":"(Ram and Wickham, 2023)","previouslyFormattedCitation":"(Ram and Wickham, 2023)"},"properties":{"noteIndex":0},"schema":"https://github.com/citation-style-language/schema/raw/master/csl-citation.json"}</w:instrText>
      </w:r>
      <w:r w:rsidRPr="00927584">
        <w:rPr>
          <w:rFonts w:asciiTheme="minorHAnsi" w:eastAsiaTheme="minorHAnsi" w:hAnsiTheme="minorHAnsi" w:cstheme="minorHAnsi"/>
          <w:color w:val="auto"/>
          <w:sz w:val="22"/>
          <w:szCs w:val="22"/>
        </w:rPr>
        <w:fldChar w:fldCharType="separate"/>
      </w:r>
      <w:r w:rsidR="00DF1093" w:rsidRPr="00DF1093">
        <w:rPr>
          <w:rFonts w:asciiTheme="minorHAnsi" w:eastAsiaTheme="minorHAnsi" w:hAnsiTheme="minorHAnsi" w:cstheme="minorHAnsi"/>
          <w:noProof/>
          <w:color w:val="auto"/>
          <w:sz w:val="22"/>
          <w:szCs w:val="22"/>
        </w:rPr>
        <w:t>(Ram and Wickham, 2023)</w:t>
      </w:r>
      <w:r w:rsidRPr="00927584">
        <w:rPr>
          <w:rFonts w:asciiTheme="minorHAnsi" w:eastAsiaTheme="minorHAnsi" w:hAnsiTheme="minorHAnsi" w:cstheme="minorHAnsi"/>
          <w:color w:val="auto"/>
          <w:sz w:val="22"/>
          <w:szCs w:val="22"/>
        </w:rPr>
        <w:fldChar w:fldCharType="end"/>
      </w:r>
      <w:r w:rsidRPr="00927584">
        <w:rPr>
          <w:rFonts w:asciiTheme="minorHAnsi" w:eastAsiaTheme="minorHAnsi" w:hAnsiTheme="minorHAnsi" w:cstheme="minorHAnsi"/>
          <w:color w:val="auto"/>
          <w:sz w:val="22"/>
          <w:szCs w:val="22"/>
        </w:rPr>
        <w:t>.</w:t>
      </w:r>
    </w:p>
    <w:p w14:paraId="6D7F952C" w14:textId="65BF46B6" w:rsidR="00594767" w:rsidRPr="00927584" w:rsidRDefault="00594767" w:rsidP="00594767">
      <w:pPr>
        <w:pStyle w:val="Ttulo3"/>
        <w:spacing w:line="360" w:lineRule="auto"/>
        <w:ind w:firstLine="709"/>
        <w:jc w:val="both"/>
        <w:rPr>
          <w:rFonts w:asciiTheme="minorHAnsi" w:eastAsiaTheme="minorHAnsi" w:hAnsiTheme="minorHAnsi" w:cstheme="minorHAnsi"/>
          <w:color w:val="auto"/>
          <w:sz w:val="22"/>
          <w:szCs w:val="22"/>
        </w:rPr>
      </w:pPr>
      <w:r w:rsidRPr="00927584">
        <w:rPr>
          <w:rFonts w:asciiTheme="minorHAnsi" w:eastAsiaTheme="minorHAnsi" w:hAnsiTheme="minorHAnsi" w:cstheme="minorHAnsi"/>
          <w:color w:val="auto"/>
          <w:sz w:val="22"/>
          <w:szCs w:val="22"/>
        </w:rPr>
        <w:t>To explore the dormancy levels of the seeds, i.e., whether final germination varied as a function of storage time</w:t>
      </w:r>
      <w:ins w:id="96" w:author="CLARA ESPINOSA DEL ALBA" w:date="2024-07-16T11:57:00Z">
        <w:r w:rsidR="00C30CAA">
          <w:rPr>
            <w:rFonts w:asciiTheme="minorHAnsi" w:eastAsiaTheme="minorHAnsi" w:hAnsiTheme="minorHAnsi" w:cstheme="minorHAnsi"/>
            <w:color w:val="auto"/>
            <w:sz w:val="22"/>
            <w:szCs w:val="22"/>
          </w:rPr>
          <w:t xml:space="preserve"> (2 storage treatments:</w:t>
        </w:r>
      </w:ins>
      <w:ins w:id="97" w:author="CLARA ESPINOSA DEL ALBA" w:date="2024-07-16T11:58:00Z">
        <w:r w:rsidR="00C30CAA">
          <w:rPr>
            <w:rFonts w:asciiTheme="minorHAnsi" w:eastAsiaTheme="minorHAnsi" w:hAnsiTheme="minorHAnsi" w:cstheme="minorHAnsi"/>
            <w:color w:val="auto"/>
            <w:sz w:val="22"/>
            <w:szCs w:val="22"/>
          </w:rPr>
          <w:t xml:space="preserve"> fresh and after-ripened seeds</w:t>
        </w:r>
        <w:r w:rsidR="00786321">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xml:space="preserve"> and water potential</w:t>
      </w:r>
      <w:ins w:id="98" w:author="CLARA ESPINOSA DEL ALBA" w:date="2024-07-16T11:58:00Z">
        <w:r w:rsidR="00786321">
          <w:rPr>
            <w:rFonts w:asciiTheme="minorHAnsi" w:eastAsiaTheme="minorHAnsi" w:hAnsiTheme="minorHAnsi" w:cstheme="minorHAnsi"/>
            <w:color w:val="auto"/>
            <w:sz w:val="22"/>
            <w:szCs w:val="22"/>
          </w:rPr>
          <w:t xml:space="preserve"> (7 water potential levels)</w:t>
        </w:r>
      </w:ins>
      <w:r w:rsidRPr="00927584">
        <w:rPr>
          <w:rFonts w:asciiTheme="minorHAnsi" w:eastAsiaTheme="minorHAnsi" w:hAnsiTheme="minorHAnsi" w:cstheme="minorHAnsi"/>
          <w:color w:val="auto"/>
          <w:sz w:val="22"/>
          <w:szCs w:val="22"/>
        </w:rPr>
        <w:t xml:space="preserve">, we fitted GLMMs with binomial distribution, in which germination proportion was the response variable. </w:t>
      </w:r>
      <w:ins w:id="99" w:author="CLARA ESPINOSA DEL ALBA" w:date="2024-07-16T12:11:00Z">
        <w:r w:rsidR="009B3ACB">
          <w:rPr>
            <w:rFonts w:asciiTheme="minorHAnsi" w:eastAsiaTheme="minorHAnsi" w:hAnsiTheme="minorHAnsi" w:cstheme="minorHAnsi"/>
            <w:color w:val="auto"/>
            <w:sz w:val="22"/>
            <w:szCs w:val="22"/>
          </w:rPr>
          <w:t>Storage treatments were carefully distributed across all subpopulations to ensure</w:t>
        </w:r>
        <w:r w:rsidR="002D6B57">
          <w:rPr>
            <w:rFonts w:asciiTheme="minorHAnsi" w:eastAsiaTheme="minorHAnsi" w:hAnsiTheme="minorHAnsi" w:cstheme="minorHAnsi"/>
            <w:color w:val="auto"/>
            <w:sz w:val="22"/>
            <w:szCs w:val="22"/>
          </w:rPr>
          <w:t xml:space="preserve"> representation from all four submits in both storage treatments. </w:t>
        </w:r>
      </w:ins>
      <w:r w:rsidRPr="00927584">
        <w:rPr>
          <w:rFonts w:asciiTheme="minorHAnsi" w:eastAsiaTheme="minorHAnsi" w:hAnsiTheme="minorHAnsi" w:cstheme="minorHAnsi"/>
          <w:color w:val="auto"/>
          <w:sz w:val="22"/>
          <w:szCs w:val="22"/>
        </w:rPr>
        <w:t>Explanatory fixed factors were the storage and water potential treatments</w:t>
      </w:r>
      <w:ins w:id="100" w:author="CLARA ESPINOSA DEL ALBA" w:date="2024-07-16T11:59:00Z">
        <w:r w:rsidR="00786321">
          <w:rPr>
            <w:rFonts w:asciiTheme="minorHAnsi" w:eastAsiaTheme="minorHAnsi" w:hAnsiTheme="minorHAnsi" w:cstheme="minorHAnsi"/>
            <w:color w:val="auto"/>
            <w:sz w:val="22"/>
            <w:szCs w:val="22"/>
          </w:rPr>
          <w:t xml:space="preserve"> (N= 24</w:t>
        </w:r>
        <w:r w:rsidR="004F642E">
          <w:rPr>
            <w:rFonts w:asciiTheme="minorHAnsi" w:eastAsiaTheme="minorHAnsi" w:hAnsiTheme="minorHAnsi" w:cstheme="minorHAnsi"/>
            <w:color w:val="auto"/>
            <w:sz w:val="22"/>
            <w:szCs w:val="22"/>
          </w:rPr>
          <w:t>)</w:t>
        </w:r>
      </w:ins>
      <w:r w:rsidRPr="00927584">
        <w:rPr>
          <w:rFonts w:asciiTheme="minorHAnsi" w:eastAsiaTheme="minorHAnsi" w:hAnsiTheme="minorHAnsi" w:cstheme="minorHAnsi"/>
          <w:color w:val="auto"/>
          <w:sz w:val="22"/>
          <w:szCs w:val="22"/>
        </w:rPr>
        <w:t>. Random factors included subpopulation nested within summit in the model formula: Final germination (germinated, viable - germinated) ~ storage * water potential + (1|summit/subpopulation), family = binomial.</w:t>
      </w:r>
      <w:ins w:id="101" w:author="CLARA ESPINOSA DEL ALBA" w:date="2024-08-02T16:12:00Z">
        <w:r w:rsidR="00D33398">
          <w:rPr>
            <w:rFonts w:asciiTheme="minorHAnsi" w:eastAsiaTheme="minorHAnsi" w:hAnsiTheme="minorHAnsi" w:cstheme="minorHAnsi"/>
            <w:color w:val="auto"/>
            <w:sz w:val="22"/>
            <w:szCs w:val="22"/>
          </w:rPr>
          <w:t xml:space="preserve"> </w:t>
        </w:r>
      </w:ins>
      <w:ins w:id="102" w:author="CLARA ESPINOSA DEL ALBA" w:date="2024-08-02T16:13:00Z">
        <w:r w:rsidR="00CF2F1D" w:rsidRPr="00CF2F1D">
          <w:rPr>
            <w:rFonts w:asciiTheme="minorHAnsi" w:eastAsiaTheme="minorHAnsi" w:hAnsiTheme="minorHAnsi" w:cstheme="minorHAnsi"/>
            <w:color w:val="auto"/>
            <w:sz w:val="22"/>
            <w:szCs w:val="22"/>
          </w:rPr>
          <w:t>Analys</w:t>
        </w:r>
      </w:ins>
      <w:r w:rsidR="001D0FBB">
        <w:rPr>
          <w:rFonts w:asciiTheme="minorHAnsi" w:eastAsiaTheme="minorHAnsi" w:hAnsiTheme="minorHAnsi" w:cstheme="minorHAnsi"/>
          <w:color w:val="auto"/>
          <w:sz w:val="22"/>
          <w:szCs w:val="22"/>
        </w:rPr>
        <w:t>e</w:t>
      </w:r>
      <w:ins w:id="103" w:author="CLARA ESPINOSA DEL ALBA" w:date="2024-08-02T16:13:00Z">
        <w:r w:rsidR="00CF2F1D" w:rsidRPr="00CF2F1D">
          <w:rPr>
            <w:rFonts w:asciiTheme="minorHAnsi" w:eastAsiaTheme="minorHAnsi" w:hAnsiTheme="minorHAnsi" w:cstheme="minorHAnsi"/>
            <w:color w:val="auto"/>
            <w:sz w:val="22"/>
            <w:szCs w:val="22"/>
          </w:rPr>
          <w:t>s were repeated with the subset of subpopulations which had been sowed in both storage treatments and results remained consistent</w:t>
        </w:r>
      </w:ins>
      <w:r w:rsidR="001D0FBB">
        <w:rPr>
          <w:rFonts w:asciiTheme="minorHAnsi" w:eastAsiaTheme="minorHAnsi" w:hAnsiTheme="minorHAnsi" w:cstheme="minorHAnsi"/>
          <w:color w:val="auto"/>
          <w:sz w:val="22"/>
          <w:szCs w:val="22"/>
        </w:rPr>
        <w:t xml:space="preserve"> (see details in</w:t>
      </w:r>
      <w:r w:rsidR="00CF2F1D" w:rsidRPr="00CF2F1D">
        <w:rPr>
          <w:rFonts w:asciiTheme="minorHAnsi" w:eastAsiaTheme="minorHAnsi" w:hAnsiTheme="minorHAnsi" w:cstheme="minorHAnsi"/>
          <w:color w:val="auto"/>
          <w:sz w:val="22"/>
          <w:szCs w:val="22"/>
        </w:rPr>
        <w:t xml:space="preserve"> </w:t>
      </w:r>
      <w:r w:rsidR="00CC15C1">
        <w:rPr>
          <w:rFonts w:asciiTheme="minorHAnsi" w:eastAsiaTheme="minorHAnsi" w:hAnsiTheme="minorHAnsi" w:cstheme="minorHAnsi"/>
          <w:color w:val="auto"/>
          <w:sz w:val="22"/>
          <w:szCs w:val="22"/>
        </w:rPr>
        <w:t>T</w:t>
      </w:r>
      <w:ins w:id="104" w:author="CLARA ESPINOSA DEL ALBA" w:date="2024-08-02T16:13:00Z">
        <w:r w:rsidR="00CF2F1D" w:rsidRPr="00CF2F1D">
          <w:rPr>
            <w:rFonts w:asciiTheme="minorHAnsi" w:eastAsiaTheme="minorHAnsi" w:hAnsiTheme="minorHAnsi" w:cstheme="minorHAnsi"/>
            <w:color w:val="auto"/>
            <w:sz w:val="22"/>
            <w:szCs w:val="22"/>
          </w:rPr>
          <w:t xml:space="preserve">able </w:t>
        </w:r>
      </w:ins>
      <w:r w:rsidR="00CC15C1">
        <w:rPr>
          <w:rFonts w:asciiTheme="minorHAnsi" w:eastAsiaTheme="minorHAnsi" w:hAnsiTheme="minorHAnsi" w:cstheme="minorHAnsi"/>
          <w:color w:val="auto"/>
          <w:sz w:val="22"/>
          <w:szCs w:val="22"/>
        </w:rPr>
        <w:t>S</w:t>
      </w:r>
      <w:r w:rsidR="00D955CC">
        <w:rPr>
          <w:rFonts w:asciiTheme="minorHAnsi" w:eastAsiaTheme="minorHAnsi" w:hAnsiTheme="minorHAnsi" w:cstheme="minorHAnsi"/>
          <w:color w:val="auto"/>
          <w:sz w:val="22"/>
          <w:szCs w:val="22"/>
        </w:rPr>
        <w:t>3</w:t>
      </w:r>
      <w:r w:rsidR="001D0FBB">
        <w:rPr>
          <w:rFonts w:asciiTheme="minorHAnsi" w:eastAsiaTheme="minorHAnsi" w:hAnsiTheme="minorHAnsi" w:cstheme="minorHAnsi"/>
          <w:color w:val="auto"/>
          <w:sz w:val="22"/>
          <w:szCs w:val="22"/>
        </w:rPr>
        <w:t>)</w:t>
      </w:r>
      <w:ins w:id="105" w:author="CLARA ESPINOSA DEL ALBA" w:date="2024-08-02T16:13:00Z">
        <w:r w:rsidR="00CF2F1D" w:rsidRPr="00CF2F1D">
          <w:rPr>
            <w:rFonts w:asciiTheme="minorHAnsi" w:eastAsiaTheme="minorHAnsi" w:hAnsiTheme="minorHAnsi" w:cstheme="minorHAnsi"/>
            <w:color w:val="auto"/>
            <w:sz w:val="22"/>
            <w:szCs w:val="22"/>
          </w:rPr>
          <w:t>.</w:t>
        </w:r>
      </w:ins>
    </w:p>
    <w:p w14:paraId="7A9E8AA9" w14:textId="3E22B171" w:rsidR="00CD747B" w:rsidRDefault="00594767" w:rsidP="00594767">
      <w:pPr>
        <w:spacing w:line="360" w:lineRule="auto"/>
        <w:ind w:firstLine="709"/>
        <w:jc w:val="both"/>
        <w:rPr>
          <w:ins w:id="106" w:author="CLARA ESPINOSA DEL ALBA" w:date="2024-07-18T13:21:00Z"/>
          <w:rFonts w:eastAsiaTheme="minorEastAsia"/>
        </w:rPr>
      </w:pPr>
      <w:r w:rsidRPr="00927584">
        <w:rPr>
          <w:rFonts w:cstheme="minorHAnsi"/>
        </w:rPr>
        <w:t xml:space="preserve">To test our primary prediction, i.e., whether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varied as a function of subpopulation microclimate, we</w:t>
      </w:r>
      <w:r w:rsidRPr="00927584" w:rsidDel="006A1614">
        <w:rPr>
          <w:rFonts w:cstheme="minorHAnsi"/>
        </w:rPr>
        <w:t xml:space="preserve"> </w:t>
      </w:r>
      <w:r w:rsidRPr="00927584">
        <w:rPr>
          <w:rFonts w:cstheme="minorHAnsi"/>
        </w:rPr>
        <w:t xml:space="preserve">calculated the water potential germination thresholds of each subpopulation by fitting </w:t>
      </w:r>
      <w:r w:rsidRPr="00927584">
        <w:t>hydro-time</w:t>
      </w:r>
      <w:r w:rsidRPr="00927584">
        <w:rPr>
          <w:rFonts w:cstheme="minorHAnsi"/>
        </w:rPr>
        <w:t xml:space="preserve"> models with the </w:t>
      </w:r>
      <w:proofErr w:type="spellStart"/>
      <w:r w:rsidRPr="00927584">
        <w:rPr>
          <w:rFonts w:cstheme="minorHAnsi"/>
        </w:rPr>
        <w:t>seedr</w:t>
      </w:r>
      <w:proofErr w:type="spellEnd"/>
      <w:r w:rsidRPr="00927584">
        <w:rPr>
          <w:rFonts w:cstheme="minorHAnsi"/>
        </w:rPr>
        <w:t xml:space="preserve"> package</w:t>
      </w:r>
      <w:r w:rsidR="00137075">
        <w:rPr>
          <w:rFonts w:cstheme="minorHAnsi"/>
        </w:rPr>
        <w:t xml:space="preserve"> (</w:t>
      </w:r>
      <w:ins w:id="107" w:author="CLARA ESPINOSA DEL ALBA" w:date="2024-08-07T10:24:00Z" w16du:dateUtc="2024-08-07T08:24:00Z">
        <w:r w:rsidR="00C32494">
          <w:rPr>
            <w:rFonts w:cstheme="minorHAnsi"/>
          </w:rPr>
          <w:t xml:space="preserve">Bradford </w:t>
        </w:r>
        <w:proofErr w:type="spellStart"/>
        <w:r w:rsidR="00C32494">
          <w:rPr>
            <w:rFonts w:cstheme="minorHAnsi"/>
          </w:rPr>
          <w:t>hydrotime</w:t>
        </w:r>
        <w:proofErr w:type="spellEnd"/>
        <w:r w:rsidR="00C32494">
          <w:rPr>
            <w:rFonts w:cstheme="minorHAnsi"/>
          </w:rPr>
          <w:t xml:space="preserve"> representation for each subpopulation can be checked in Figure S2)</w:t>
        </w:r>
      </w:ins>
      <w:r w:rsidRPr="00927584">
        <w:rPr>
          <w:rFonts w:cstheme="minorHAnsi"/>
        </w:rPr>
        <w:t>.</w:t>
      </w:r>
      <w:ins w:id="108" w:author="CLARA ESPINOSA DEL ALBA" w:date="2024-07-16T12:49:00Z">
        <w:r w:rsidR="00775388">
          <w:rPr>
            <w:rFonts w:cstheme="minorHAnsi"/>
          </w:rPr>
          <w:t xml:space="preserve"> </w:t>
        </w:r>
      </w:ins>
      <w:del w:id="109" w:author="CLARA ESPINOSA DEL ALBA" w:date="2024-07-16T12:49:00Z">
        <w:r w:rsidRPr="00927584" w:rsidDel="00775388">
          <w:rPr>
            <w:rFonts w:cstheme="minorHAnsi"/>
          </w:rPr>
          <w:delText xml:space="preserve"> </w:delText>
        </w:r>
      </w:del>
      <w:r w:rsidRPr="00927584">
        <w:rPr>
          <w:rFonts w:cstheme="minorHAnsi"/>
        </w:rPr>
        <w:t xml:space="preserve">For each subpopulation, </w:t>
      </w:r>
      <w:del w:id="110" w:author="CLARA ESPINOSA DEL ALBA" w:date="2024-07-16T12:49:00Z">
        <w:r w:rsidRPr="00927584" w:rsidDel="00775388">
          <w:rPr>
            <w:rFonts w:cstheme="minorHAnsi"/>
          </w:rPr>
          <w:delText>the</w:delText>
        </w:r>
      </w:del>
      <w:r w:rsidRPr="00927584">
        <w:rPr>
          <w:rFonts w:cstheme="minorHAnsi"/>
        </w:rPr>
        <w:t xml:space="preserve"> </w:t>
      </w:r>
      <w:proofErr w:type="spellStart"/>
      <w:ins w:id="111" w:author="CLARA ESPINOSA DEL ALBA" w:date="2024-07-16T12:49:00Z">
        <w:r w:rsidR="00775388">
          <w:rPr>
            <w:rFonts w:cstheme="minorHAnsi"/>
          </w:rPr>
          <w:t>seedr</w:t>
        </w:r>
        <w:proofErr w:type="spellEnd"/>
        <w:r w:rsidR="00775388">
          <w:rPr>
            <w:rFonts w:cstheme="minorHAnsi"/>
          </w:rPr>
          <w:t xml:space="preserve"> package </w:t>
        </w:r>
      </w:ins>
      <w:r w:rsidRPr="00927584">
        <w:rPr>
          <w:rFonts w:cstheme="minorHAnsi"/>
        </w:rPr>
        <w:t xml:space="preserve">model returned the </w:t>
      </w:r>
      <w:ins w:id="112" w:author="CLARA ESPINOSA DEL ALBA" w:date="2024-07-16T12:49:00Z">
        <w:r w:rsidR="00775388">
          <w:rPr>
            <w:rFonts w:cstheme="minorHAnsi"/>
          </w:rPr>
          <w:t>estimate the</w:t>
        </w:r>
        <w:r w:rsidR="00775388" w:rsidRPr="00953FC7">
          <w:rPr>
            <w:rFonts w:cstheme="minorHAnsi"/>
          </w:rPr>
          <w:t xml:space="preserve"> </w:t>
        </w:r>
        <w:proofErr w:type="spellStart"/>
        <w:r w:rsidR="00775388" w:rsidRPr="00927584">
          <w:rPr>
            <w:rFonts w:cstheme="minorHAnsi"/>
          </w:rPr>
          <w:t>ψ</w:t>
        </w:r>
        <w:r w:rsidR="00775388" w:rsidRPr="00927584">
          <w:rPr>
            <w:rFonts w:cstheme="minorHAnsi"/>
            <w:vertAlign w:val="subscript"/>
          </w:rPr>
          <w:t>b</w:t>
        </w:r>
        <w:proofErr w:type="spellEnd"/>
        <w:r w:rsidR="00775388">
          <w:rPr>
            <w:rFonts w:cstheme="minorHAnsi"/>
          </w:rPr>
          <w:t xml:space="preserve"> for the 50</w:t>
        </w:r>
        <w:r w:rsidR="00775388" w:rsidRPr="000E5C7B">
          <w:rPr>
            <w:rFonts w:cstheme="minorHAnsi"/>
            <w:vertAlign w:val="superscript"/>
          </w:rPr>
          <w:t>th</w:t>
        </w:r>
        <w:r w:rsidR="00775388">
          <w:rPr>
            <w:rFonts w:cstheme="minorHAnsi"/>
          </w:rPr>
          <w:t xml:space="preserve"> germination </w:t>
        </w:r>
        <w:proofErr w:type="spellStart"/>
        <w:r w:rsidR="00775388">
          <w:rPr>
            <w:rFonts w:cstheme="minorHAnsi"/>
          </w:rPr>
          <w:t>percentil</w:t>
        </w:r>
      </w:ins>
      <w:proofErr w:type="spellEnd"/>
      <w:r w:rsidRPr="00927584">
        <w:rPr>
          <w:rFonts w:cstheme="minorHAnsi"/>
        </w:rPr>
        <w:t xml:space="preserve">, i.e. the lower water potential threshold beyond which germination </w:t>
      </w:r>
      <w:ins w:id="113" w:author="CLARA ESPINOSA DEL ALBA" w:date="2024-07-16T15:02:00Z">
        <w:r w:rsidR="003D2A42">
          <w:rPr>
            <w:rFonts w:cstheme="minorHAnsi"/>
          </w:rPr>
          <w:t>does not reach 50%</w:t>
        </w:r>
      </w:ins>
      <w:ins w:id="114" w:author="CLARA ESPINOSA DEL ALBA" w:date="2024-07-17T08:49:00Z">
        <w:r w:rsidR="00084B55">
          <w:rPr>
            <w:rFonts w:cstheme="minorHAnsi"/>
          </w:rPr>
          <w:t xml:space="preserve">. </w:t>
        </w:r>
      </w:ins>
      <w:ins w:id="115" w:author="CLARA ESPINOSA DEL ALBA" w:date="2024-07-18T13:16:00Z">
        <w:r w:rsidR="00D54C3D">
          <w:rPr>
            <w:rFonts w:cstheme="minorHAnsi"/>
          </w:rPr>
          <w:t xml:space="preserve">The package applies a multistep process </w:t>
        </w:r>
        <w:r w:rsidR="009F5A64">
          <w:rPr>
            <w:rFonts w:cstheme="minorHAnsi"/>
          </w:rPr>
          <w:t>following the exact</w:t>
        </w:r>
      </w:ins>
      <w:ins w:id="116" w:author="CLARA ESPINOSA DEL ALBA" w:date="2024-07-18T13:17:00Z">
        <w:r w:rsidR="009F5A64">
          <w:rPr>
            <w:rFonts w:cstheme="minorHAnsi"/>
          </w:rPr>
          <w:t xml:space="preserve"> theoretical model </w:t>
        </w:r>
      </w:ins>
      <w:ins w:id="117" w:author="CLARA ESPINOSA DEL ALBA" w:date="2024-08-07T09:33:00Z" w16du:dateUtc="2024-08-07T07:33:00Z">
        <w:r w:rsidR="00BD51F9">
          <w:rPr>
            <w:rFonts w:cstheme="minorHAnsi"/>
          </w:rPr>
          <w:fldChar w:fldCharType="begin" w:fldLock="1"/>
        </w:r>
      </w:ins>
      <w:r w:rsidR="00BD51F9">
        <w:rPr>
          <w:rFonts w:cstheme="minorHAnsi"/>
        </w:rPr>
        <w:instrText>ADDIN CSL_CITATION {"citationItems":[{"id":"ITEM-1","itemData":{"author":[{"dropping-particle":"","family":"Bradford","given":"Kent J","non-dropping-particle":"","parse-names":false,"suffix":""}],"container-title":"Plant Physiology","id":"ITEM-1","issued":{"date-parts":[["1990"]]},"page":"840-849","title":"A Water Relations Analysis of Seed Germination","type":"article-journal","volume":"94"},"uris":["http://www.mendeley.com/documents/?uuid=121c5eac-8160-4092-b452-8ff37203b028"]}],"mendeley":{"formattedCitation":"(Bradford, 1990)","plainTextFormattedCitation":"(Bradford, 1990)","previouslyFormattedCitation":"(Bradford, 1990)"},"properties":{"noteIndex":0},"schema":"https://github.com/citation-style-language/schema/raw/master/csl-citation.json"}</w:instrText>
      </w:r>
      <w:r w:rsidR="00BD51F9">
        <w:rPr>
          <w:rFonts w:cstheme="minorHAnsi"/>
        </w:rPr>
        <w:fldChar w:fldCharType="separate"/>
      </w:r>
      <w:r w:rsidR="00BD51F9" w:rsidRPr="00BD51F9">
        <w:rPr>
          <w:rFonts w:cstheme="minorHAnsi"/>
          <w:noProof/>
        </w:rPr>
        <w:t>(Bradford, 1990)</w:t>
      </w:r>
      <w:ins w:id="118" w:author="CLARA ESPINOSA DEL ALBA" w:date="2024-08-07T09:33:00Z" w16du:dateUtc="2024-08-07T07:33:00Z">
        <w:r w:rsidR="00BD51F9">
          <w:rPr>
            <w:rFonts w:cstheme="minorHAnsi"/>
          </w:rPr>
          <w:fldChar w:fldCharType="end"/>
        </w:r>
      </w:ins>
      <w:ins w:id="119" w:author="CLARA ESPINOSA DEL ALBA" w:date="2024-07-18T13:17:00Z">
        <w:r w:rsidR="001D6E88">
          <w:rPr>
            <w:rFonts w:cstheme="minorHAnsi"/>
          </w:rPr>
          <w:t xml:space="preserve">. </w:t>
        </w:r>
      </w:ins>
      <w:ins w:id="120" w:author="CLARA ESPINOSA DEL ALBA" w:date="2024-07-18T13:18:00Z">
        <w:r w:rsidR="00995BDB">
          <w:rPr>
            <w:rFonts w:cstheme="minorHAnsi"/>
          </w:rPr>
          <w:t xml:space="preserve">Germination needs to be organised in three columns: </w:t>
        </w:r>
      </w:ins>
      <w:ins w:id="121" w:author="CLARA ESPINOSA DEL ALBA" w:date="2024-07-18T13:31:00Z">
        <w:r w:rsidR="00756377">
          <w:rPr>
            <w:rFonts w:cstheme="minorHAnsi"/>
          </w:rPr>
          <w:t xml:space="preserve">the experimental </w:t>
        </w:r>
      </w:ins>
      <w:ins w:id="122" w:author="CLARA ESPINOSA DEL ALBA" w:date="2024-07-18T13:18:00Z">
        <w:r w:rsidR="00D36408">
          <w:rPr>
            <w:rFonts w:cstheme="minorHAnsi"/>
          </w:rPr>
          <w:t>value of water potential treatment</w:t>
        </w:r>
      </w:ins>
      <w:ins w:id="123" w:author="CLARA ESPINOSA DEL ALBA" w:date="2024-07-18T13:30:00Z">
        <w:r w:rsidR="00756377">
          <w:rPr>
            <w:rFonts w:cstheme="minorHAnsi"/>
          </w:rPr>
          <w:t xml:space="preserve"> </w:t>
        </w:r>
        <w:r w:rsidR="00756377">
          <w:t>(</w:t>
        </w:r>
      </w:ins>
      <m:oMath>
        <m:r>
          <w:ins w:id="124" w:author="CLARA ESPINOSA DEL ALBA" w:date="2024-07-18T13:30:00Z">
            <w:rPr>
              <w:rFonts w:ascii="Cambria Math" w:hAnsi="Cambria Math"/>
            </w:rPr>
            <m:t>x</m:t>
          </w:ins>
        </m:r>
      </m:oMath>
      <w:ins w:id="125" w:author="CLARA ESPINOSA DEL ALBA" w:date="2024-07-18T13:30:00Z">
        <w:r w:rsidR="00756377">
          <w:t>)</w:t>
        </w:r>
        <w:r w:rsidR="00756377" w:rsidRPr="00054864">
          <w:rPr>
            <w:vertAlign w:val="superscript"/>
          </w:rPr>
          <w:t>*</w:t>
        </w:r>
      </w:ins>
      <w:ins w:id="126" w:author="CLARA ESPINOSA DEL ALBA" w:date="2024-07-18T13:18:00Z">
        <w:r w:rsidR="00D36408">
          <w:rPr>
            <w:rFonts w:cstheme="minorHAnsi"/>
          </w:rPr>
          <w:t>, time since the beginning of the experiment</w:t>
        </w:r>
      </w:ins>
      <w:ins w:id="127" w:author="CLARA ESPINOSA DEL ALBA" w:date="2024-07-18T13:30:00Z">
        <w:r w:rsidR="00756377">
          <w:rPr>
            <w:rFonts w:cstheme="minorHAnsi"/>
          </w:rPr>
          <w:t xml:space="preserve"> (t)</w:t>
        </w:r>
      </w:ins>
      <w:ins w:id="128" w:author="CLARA ESPINOSA DEL ALBA" w:date="2024-07-18T13:19:00Z">
        <w:r w:rsidR="00D36408">
          <w:rPr>
            <w:rFonts w:cstheme="minorHAnsi"/>
          </w:rPr>
          <w:t xml:space="preserve"> and cumulative germination proportion. </w:t>
        </w:r>
      </w:ins>
      <w:ins w:id="129" w:author="CLARA ESPINOSA DEL ALBA" w:date="2024-07-18T13:36:00Z">
        <w:r w:rsidR="00B03FD1">
          <w:rPr>
            <w:rFonts w:cstheme="minorHAnsi"/>
          </w:rPr>
          <w:t xml:space="preserve">Before </w:t>
        </w:r>
      </w:ins>
      <w:ins w:id="130" w:author="CLARA ESPINOSA DEL ALBA" w:date="2024-07-18T13:37:00Z">
        <w:r w:rsidR="001D40B5" w:rsidRPr="001D40B5">
          <w:rPr>
            <w:rFonts w:cstheme="minorHAnsi"/>
          </w:rPr>
          <w:t>applying the models</w:t>
        </w:r>
        <w:r w:rsidR="00E81594">
          <w:rPr>
            <w:rFonts w:cstheme="minorHAnsi"/>
          </w:rPr>
          <w:t xml:space="preserve">, germination data from each replicate (i.e. petri dish) is </w:t>
        </w:r>
      </w:ins>
      <w:ins w:id="131" w:author="CLARA ESPINOSA DEL ALBA" w:date="2024-07-18T13:38:00Z">
        <w:r w:rsidR="00E81594">
          <w:rPr>
            <w:rFonts w:cstheme="minorHAnsi"/>
          </w:rPr>
          <w:t>aggregated.</w:t>
        </w:r>
      </w:ins>
      <w:ins w:id="132" w:author="CLARA ESPINOSA DEL ALBA" w:date="2024-07-18T13:37:00Z">
        <w:r w:rsidR="001D40B5" w:rsidRPr="001D40B5">
          <w:rPr>
            <w:rFonts w:cstheme="minorHAnsi"/>
          </w:rPr>
          <w:t xml:space="preserve"> </w:t>
        </w:r>
      </w:ins>
      <w:ins w:id="133" w:author="CLARA ESPINOSA DEL ALBA" w:date="2024-07-18T13:19:00Z">
        <w:r w:rsidR="00DF7573">
          <w:rPr>
            <w:rFonts w:cstheme="minorHAnsi"/>
          </w:rPr>
          <w:t>First</w:t>
        </w:r>
      </w:ins>
      <w:ins w:id="134" w:author="CLARA ESPINOSA DEL ALBA" w:date="2024-07-18T13:30:00Z">
        <w:r w:rsidR="00756377">
          <w:rPr>
            <w:rFonts w:cstheme="minorHAnsi"/>
          </w:rPr>
          <w:t>,</w:t>
        </w:r>
      </w:ins>
      <w:ins w:id="135" w:author="CLARA ESPINOSA DEL ALBA" w:date="2024-07-18T13:19:00Z">
        <w:r w:rsidR="00DF7573">
          <w:rPr>
            <w:rFonts w:cstheme="minorHAnsi"/>
          </w:rPr>
          <w:t xml:space="preserve"> it transforms the time values (t)</w:t>
        </w:r>
        <w:r w:rsidR="00CF6054">
          <w:rPr>
            <w:rFonts w:cstheme="minorHAnsi"/>
          </w:rPr>
          <w:t xml:space="preserve"> and experimental water</w:t>
        </w:r>
      </w:ins>
      <w:ins w:id="136" w:author="CLARA ESPINOSA DEL ALBA" w:date="2024-07-18T13:20:00Z">
        <w:r w:rsidR="00CF6054">
          <w:rPr>
            <w:rFonts w:cstheme="minorHAnsi"/>
          </w:rPr>
          <w:t xml:space="preserve"> potential </w:t>
        </w:r>
        <w:r w:rsidR="007E37E6">
          <w:t>(</w:t>
        </w:r>
      </w:ins>
      <m:oMath>
        <m:r>
          <w:ins w:id="137" w:author="CLARA ESPINOSA DEL ALBA" w:date="2024-07-18T13:20:00Z">
            <w:rPr>
              <w:rFonts w:ascii="Cambria Math" w:hAnsi="Cambria Math"/>
            </w:rPr>
            <m:t>x</m:t>
          </w:ins>
        </m:r>
      </m:oMath>
      <w:ins w:id="138" w:author="CLARA ESPINOSA DEL ALBA" w:date="2024-07-18T13:20:00Z">
        <w:r w:rsidR="007E37E6">
          <w:t>)</w:t>
        </w:r>
        <w:r w:rsidR="007E37E6" w:rsidRPr="00054864">
          <w:rPr>
            <w:vertAlign w:val="superscript"/>
          </w:rPr>
          <w:t>*</w:t>
        </w:r>
        <w:r w:rsidR="007E37E6">
          <w:t xml:space="preserve"> to</w:t>
        </w:r>
      </w:ins>
      <w:ins w:id="139" w:author="CLARA ESPINOSA DEL ALBA" w:date="2024-07-18T13:31:00Z">
        <w:r w:rsidR="00161E37">
          <w:t xml:space="preserve"> median base water potential</w:t>
        </w:r>
      </w:ins>
      <w:ins w:id="140" w:author="CLARA ESPINOSA DEL ALBA" w:date="2024-07-18T13:20:00Z">
        <w:r w:rsidR="007E37E6">
          <w:t xml:space="preserve"> </w:t>
        </w:r>
      </w:ins>
      <m:oMath>
        <m:sSub>
          <m:sSubPr>
            <m:ctrlPr>
              <w:ins w:id="141" w:author="CLARA ESPINOSA DEL ALBA" w:date="2024-07-18T13:20:00Z">
                <w:rPr>
                  <w:rFonts w:ascii="Cambria Math" w:hAnsi="Cambria Math"/>
                  <w:i/>
                </w:rPr>
              </w:ins>
            </m:ctrlPr>
          </m:sSubPr>
          <m:e>
            <m:r>
              <w:ins w:id="142" w:author="CLARA ESPINOSA DEL ALBA" w:date="2024-07-18T13:20:00Z">
                <w:rPr>
                  <w:rFonts w:ascii="Cambria Math" w:hAnsi="Cambria Math"/>
                </w:rPr>
                <m:t>x</m:t>
              </w:ins>
            </m:r>
          </m:e>
          <m:sub>
            <m:r>
              <w:ins w:id="143" w:author="CLARA ESPINOSA DEL ALBA" w:date="2024-07-18T13:20:00Z">
                <w:rPr>
                  <w:rFonts w:ascii="Cambria Math" w:hAnsi="Cambria Math"/>
                </w:rPr>
                <m:t>b</m:t>
              </w:ins>
            </m:r>
          </m:sub>
        </m:sSub>
        <m:d>
          <m:dPr>
            <m:ctrlPr>
              <w:ins w:id="144" w:author="CLARA ESPINOSA DEL ALBA" w:date="2024-07-18T13:20:00Z">
                <w:rPr>
                  <w:rFonts w:ascii="Cambria Math" w:hAnsi="Cambria Math"/>
                  <w:i/>
                </w:rPr>
              </w:ins>
            </m:ctrlPr>
          </m:dPr>
          <m:e>
            <m:r>
              <w:ins w:id="145" w:author="CLARA ESPINOSA DEL ALBA" w:date="2024-07-18T13:20:00Z">
                <w:rPr>
                  <w:rFonts w:ascii="Cambria Math" w:hAnsi="Cambria Math"/>
                </w:rPr>
                <m:t>g</m:t>
              </w:ins>
            </m:r>
          </m:e>
        </m:d>
      </m:oMath>
      <w:ins w:id="146" w:author="CLARA ESPINOSA DEL ALBA" w:date="2024-07-18T13:20:00Z">
        <w:r w:rsidR="00CD747B">
          <w:rPr>
            <w:rFonts w:eastAsiaTheme="minorEastAsia"/>
          </w:rPr>
          <w:t xml:space="preserve"> applying the following formula</w:t>
        </w:r>
      </w:ins>
      <w:ins w:id="147" w:author="CLARA ESPINOSA DEL ALBA" w:date="2024-07-18T13:31:00Z">
        <w:r w:rsidR="00161E37">
          <w:rPr>
            <w:rFonts w:eastAsiaTheme="minorEastAsia"/>
          </w:rPr>
          <w:t>, being</w:t>
        </w:r>
        <w:r w:rsidR="00161E37" w:rsidRPr="00161E37">
          <w:rPr>
            <w:rFonts w:ascii="Cambria Math" w:hAnsi="Cambria Math"/>
            <w:i/>
          </w:rPr>
          <w:t xml:space="preserve"> </w:t>
        </w:r>
      </w:ins>
      <m:oMath>
        <m:r>
          <w:ins w:id="148" w:author="CLARA ESPINOSA DEL ALBA" w:date="2024-07-18T13:31:00Z">
            <w:rPr>
              <w:rFonts w:ascii="Cambria Math" w:hAnsi="Cambria Math"/>
            </w:rPr>
            <m:t>θ</m:t>
          </w:ins>
        </m:r>
      </m:oMath>
      <w:ins w:id="149" w:author="CLARA ESPINOSA DEL ALBA" w:date="2024-07-18T13:31:00Z">
        <w:r w:rsidR="00161E37">
          <w:rPr>
            <w:rFonts w:eastAsiaTheme="minorEastAsia"/>
          </w:rPr>
          <w:t xml:space="preserve"> </w:t>
        </w:r>
      </w:ins>
      <w:ins w:id="150" w:author="CLARA ESPINOSA DEL ALBA" w:date="2024-07-18T13:32:00Z">
        <w:r w:rsidR="00161E37">
          <w:rPr>
            <w:rFonts w:eastAsiaTheme="minorEastAsia"/>
          </w:rPr>
          <w:t>the hydro time constant</w:t>
        </w:r>
      </w:ins>
      <w:ins w:id="151" w:author="CLARA ESPINOSA DEL ALBA" w:date="2024-07-18T13:20:00Z">
        <w:r w:rsidR="00CD747B">
          <w:rPr>
            <w:rFonts w:eastAsiaTheme="minorEastAsia"/>
          </w:rPr>
          <w:t>:</w:t>
        </w:r>
      </w:ins>
    </w:p>
    <w:bookmarkStart w:id="152" w:name="_Hlk17981823"/>
    <w:p w14:paraId="067308A2" w14:textId="586ACA3B" w:rsidR="003F4E0A" w:rsidRPr="003F4E0A" w:rsidRDefault="00A02E5A" w:rsidP="003F4E0A">
      <w:pPr>
        <w:rPr>
          <w:ins w:id="153" w:author="CLARA ESPINOSA DEL ALBA" w:date="2024-07-18T13:21:00Z"/>
        </w:rPr>
      </w:pPr>
      <m:oMathPara>
        <m:oMath>
          <m:sSub>
            <m:sSubPr>
              <m:ctrlPr>
                <w:ins w:id="154" w:author="CLARA ESPINOSA DEL ALBA" w:date="2024-07-18T13:21:00Z">
                  <w:rPr>
                    <w:rFonts w:ascii="Cambria Math" w:hAnsi="Cambria Math"/>
                    <w:i/>
                  </w:rPr>
                </w:ins>
              </m:ctrlPr>
            </m:sSubPr>
            <m:e>
              <m:r>
                <w:ins w:id="155" w:author="CLARA ESPINOSA DEL ALBA" w:date="2024-07-18T13:21:00Z">
                  <w:rPr>
                    <w:rFonts w:ascii="Cambria Math" w:hAnsi="Cambria Math"/>
                  </w:rPr>
                  <m:t>x</m:t>
                </w:ins>
              </m:r>
            </m:e>
            <m:sub>
              <m:r>
                <w:ins w:id="156" w:author="CLARA ESPINOSA DEL ALBA" w:date="2024-07-18T13:21:00Z">
                  <w:rPr>
                    <w:rFonts w:ascii="Cambria Math" w:hAnsi="Cambria Math"/>
                  </w:rPr>
                  <m:t>b</m:t>
                </w:ins>
              </m:r>
            </m:sub>
          </m:sSub>
          <m:d>
            <m:dPr>
              <m:ctrlPr>
                <w:ins w:id="157" w:author="CLARA ESPINOSA DEL ALBA" w:date="2024-07-18T13:21:00Z">
                  <w:rPr>
                    <w:rFonts w:ascii="Cambria Math" w:hAnsi="Cambria Math"/>
                    <w:i/>
                  </w:rPr>
                </w:ins>
              </m:ctrlPr>
            </m:dPr>
            <m:e>
              <m:r>
                <w:ins w:id="158" w:author="CLARA ESPINOSA DEL ALBA" w:date="2024-07-18T13:21:00Z">
                  <w:rPr>
                    <w:rFonts w:ascii="Cambria Math" w:hAnsi="Cambria Math"/>
                  </w:rPr>
                  <m:t>g</m:t>
                </w:ins>
              </m:r>
            </m:e>
          </m:d>
          <w:bookmarkEnd w:id="152"/>
          <m:r>
            <w:ins w:id="159" w:author="CLARA ESPINOSA DEL ALBA" w:date="2024-07-18T13:21:00Z">
              <w:rPr>
                <w:rFonts w:ascii="Cambria Math" w:hAnsi="Cambria Math"/>
              </w:rPr>
              <m:t>=</m:t>
            </w:ins>
          </m:r>
          <m:r>
            <w:ins w:id="160" w:author="CLARA ESPINOSA DEL ALBA" w:date="2024-07-18T13:21:00Z">
              <w:rPr>
                <w:rFonts w:ascii="Cambria Math" w:hAnsi="Cambria Math"/>
              </w:rPr>
              <m:t>x</m:t>
            </w:ins>
          </m:r>
          <m:r>
            <w:ins w:id="161" w:author="CLARA ESPINOSA DEL ALBA" w:date="2024-07-18T13:21:00Z">
              <w:rPr>
                <w:rFonts w:ascii="Cambria Math" w:hAnsi="Cambria Math"/>
              </w:rPr>
              <m:t>-</m:t>
            </w:ins>
          </m:r>
          <m:r>
            <w:ins w:id="162" w:author="CLARA ESPINOSA DEL ALBA" w:date="2024-07-18T13:21:00Z">
              <w:rPr>
                <w:rFonts w:ascii="Cambria Math" w:hAnsi="Cambria Math"/>
              </w:rPr>
              <m:t>θ</m:t>
            </w:ins>
          </m:r>
          <m:r>
            <w:ins w:id="163" w:author="CLARA ESPINOSA DEL ALBA" w:date="2024-07-18T13:21:00Z">
              <w:rPr>
                <w:rFonts w:ascii="Cambria Math" w:hAnsi="Cambria Math"/>
              </w:rPr>
              <m:t>∕</m:t>
            </w:ins>
          </m:r>
          <m:r>
            <w:ins w:id="164" w:author="CLARA ESPINOSA DEL ALBA" w:date="2024-07-18T13:21:00Z">
              <w:rPr>
                <w:rFonts w:ascii="Cambria Math" w:hAnsi="Cambria Math"/>
              </w:rPr>
              <m:t>t</m:t>
            </w:ins>
          </m:r>
        </m:oMath>
      </m:oMathPara>
    </w:p>
    <w:p w14:paraId="5B0D55A1" w14:textId="6517A04B" w:rsidR="003F4E0A" w:rsidRDefault="003F4E0A" w:rsidP="003F4E0A">
      <w:pPr>
        <w:rPr>
          <w:ins w:id="165" w:author="CLARA ESPINOSA DEL ALBA" w:date="2024-07-18T13:21:00Z"/>
        </w:rPr>
      </w:pPr>
      <w:ins w:id="166" w:author="CLARA ESPINOSA DEL ALBA" w:date="2024-07-18T13:21:00Z">
        <w:r>
          <w:t>Secondly, cumulative germination proportion is transformed to probit and</w:t>
        </w:r>
        <w:r w:rsidR="00726D00">
          <w:t xml:space="preserve"> third adjust the following line:</w:t>
        </w:r>
      </w:ins>
    </w:p>
    <w:p w14:paraId="648D3872" w14:textId="77777777" w:rsidR="0031479D" w:rsidRDefault="0031479D" w:rsidP="0031479D">
      <w:pPr>
        <w:rPr>
          <w:ins w:id="167" w:author="CLARA ESPINOSA DEL ALBA" w:date="2024-07-18T13:22:00Z"/>
        </w:rPr>
      </w:pPr>
      <m:oMathPara>
        <m:oMath>
          <m:r>
            <w:ins w:id="168" w:author="CLARA ESPINOSA DEL ALBA" w:date="2024-07-18T13:22:00Z">
              <w:rPr>
                <w:rFonts w:ascii="Cambria Math" w:hAnsi="Cambria Math"/>
              </w:rPr>
              <m:t>probit=m⋅</m:t>
            </w:ins>
          </m:r>
          <m:sSub>
            <m:sSubPr>
              <m:ctrlPr>
                <w:ins w:id="169" w:author="CLARA ESPINOSA DEL ALBA" w:date="2024-07-18T13:22:00Z">
                  <w:rPr>
                    <w:rFonts w:ascii="Cambria Math" w:hAnsi="Cambria Math"/>
                    <w:i/>
                  </w:rPr>
                </w:ins>
              </m:ctrlPr>
            </m:sSubPr>
            <m:e>
              <m:r>
                <w:ins w:id="170" w:author="CLARA ESPINOSA DEL ALBA" w:date="2024-07-18T13:22:00Z">
                  <w:rPr>
                    <w:rFonts w:ascii="Cambria Math" w:hAnsi="Cambria Math"/>
                  </w:rPr>
                  <m:t>x</m:t>
                </w:ins>
              </m:r>
            </m:e>
            <m:sub>
              <m:r>
                <w:ins w:id="171" w:author="CLARA ESPINOSA DEL ALBA" w:date="2024-07-18T13:22:00Z">
                  <w:rPr>
                    <w:rFonts w:ascii="Cambria Math" w:hAnsi="Cambria Math"/>
                  </w:rPr>
                  <m:t>b</m:t>
                </w:ins>
              </m:r>
            </m:sub>
          </m:sSub>
          <m:d>
            <m:dPr>
              <m:ctrlPr>
                <w:ins w:id="172" w:author="CLARA ESPINOSA DEL ALBA" w:date="2024-07-18T13:22:00Z">
                  <w:rPr>
                    <w:rFonts w:ascii="Cambria Math" w:hAnsi="Cambria Math"/>
                    <w:i/>
                  </w:rPr>
                </w:ins>
              </m:ctrlPr>
            </m:dPr>
            <m:e>
              <m:r>
                <w:ins w:id="173" w:author="CLARA ESPINOSA DEL ALBA" w:date="2024-07-18T13:22:00Z">
                  <w:rPr>
                    <w:rFonts w:ascii="Cambria Math" w:hAnsi="Cambria Math"/>
                  </w:rPr>
                  <m:t>g</m:t>
                </w:ins>
              </m:r>
            </m:e>
          </m:d>
          <m:r>
            <w:ins w:id="174" w:author="CLARA ESPINOSA DEL ALBA" w:date="2024-07-18T13:22:00Z">
              <w:rPr>
                <w:rFonts w:ascii="Cambria Math" w:hAnsi="Cambria Math"/>
              </w:rPr>
              <m:t>+b</m:t>
            </w:ins>
          </m:r>
        </m:oMath>
      </m:oMathPara>
    </w:p>
    <w:p w14:paraId="4915F3BD" w14:textId="07BBC484" w:rsidR="00726D00" w:rsidRDefault="0031479D" w:rsidP="003F4E0A">
      <w:pPr>
        <w:rPr>
          <w:ins w:id="175" w:author="CLARA ESPINOSA DEL ALBA" w:date="2024-07-18T13:24:00Z"/>
          <w:rFonts w:eastAsiaTheme="minorEastAsia"/>
        </w:rPr>
      </w:pPr>
      <w:ins w:id="176" w:author="CLARA ESPINOSA DEL ALBA" w:date="2024-07-18T13:22:00Z">
        <w:r>
          <w:lastRenderedPageBreak/>
          <w:t xml:space="preserve">Fourth, </w:t>
        </w:r>
      </w:ins>
      <w:ins w:id="177" w:author="CLARA ESPINOSA DEL ALBA" w:date="2024-07-18T13:32:00Z">
        <w:r w:rsidR="00F80196">
          <w:t>run ite</w:t>
        </w:r>
      </w:ins>
      <w:ins w:id="178" w:author="CLARA ESPINOSA DEL ALBA" w:date="2024-07-18T13:33:00Z">
        <w:r w:rsidR="00F80196">
          <w:t xml:space="preserve">rations to </w:t>
        </w:r>
      </w:ins>
      <w:ins w:id="179" w:author="CLARA ESPINOSA DEL ALBA" w:date="2024-07-18T13:22:00Z">
        <w:r>
          <w:t>optimize</w:t>
        </w:r>
      </w:ins>
      <w:ins w:id="180" w:author="CLARA ESPINOSA DEL ALBA" w:date="2024-07-18T13:33:00Z">
        <w:r w:rsidR="00F80196">
          <w:t xml:space="preserve"> the</w:t>
        </w:r>
      </w:ins>
      <w:ins w:id="181" w:author="CLARA ESPINOSA DEL ALBA" w:date="2024-07-18T13:22:00Z">
        <w:r>
          <w:t xml:space="preserve"> </w:t>
        </w:r>
      </w:ins>
      <m:oMath>
        <m:r>
          <w:ins w:id="182" w:author="CLARA ESPINOSA DEL ALBA" w:date="2024-07-18T13:22:00Z">
            <w:rPr>
              <w:rFonts w:ascii="Cambria Math" w:hAnsi="Cambria Math"/>
            </w:rPr>
            <m:t>θ</m:t>
          </w:ins>
        </m:r>
      </m:oMath>
      <w:ins w:id="183" w:author="CLARA ESPINOSA DEL ALBA" w:date="2024-07-18T13:22:00Z">
        <w:r w:rsidR="00934CFA">
          <w:rPr>
            <w:rFonts w:eastAsiaTheme="minorEastAsia"/>
          </w:rPr>
          <w:t xml:space="preserve"> value to increase the </w:t>
        </w:r>
      </w:ins>
      <w:ins w:id="184" w:author="CLARA ESPINOSA DEL ALBA" w:date="2024-07-18T13:23:00Z">
        <w:r w:rsidR="00071A35" w:rsidRPr="00103B71">
          <w:rPr>
            <w:rFonts w:ascii="Cambria Math" w:hAnsi="Cambria Math"/>
            <w:i/>
          </w:rPr>
          <w:t>R</w:t>
        </w:r>
        <w:r w:rsidR="00071A35" w:rsidRPr="00103B71">
          <w:rPr>
            <w:rFonts w:ascii="Cambria Math" w:hAnsi="Cambria Math"/>
            <w:i/>
            <w:vertAlign w:val="superscript"/>
          </w:rPr>
          <w:t>2</w:t>
        </w:r>
      </w:ins>
      <w:ins w:id="185" w:author="CLARA ESPINOSA DEL ALBA" w:date="2024-07-18T13:32:00Z">
        <w:r w:rsidR="00F80196">
          <w:rPr>
            <w:rFonts w:eastAsiaTheme="minorEastAsia"/>
          </w:rPr>
          <w:t xml:space="preserve"> of the model.</w:t>
        </w:r>
      </w:ins>
      <w:ins w:id="186" w:author="CLARA ESPINOSA DEL ALBA" w:date="2024-07-18T13:23:00Z">
        <w:r w:rsidR="00071A35">
          <w:rPr>
            <w:rFonts w:eastAsiaTheme="minorEastAsia"/>
          </w:rPr>
          <w:t xml:space="preserve"> </w:t>
        </w:r>
      </w:ins>
      <w:ins w:id="187" w:author="CLARA ESPINOSA DEL ALBA" w:date="2024-07-18T13:25:00Z">
        <w:r w:rsidR="00A774A6">
          <w:rPr>
            <w:rFonts w:eastAsiaTheme="minorEastAsia"/>
          </w:rPr>
          <w:t>Finally,</w:t>
        </w:r>
      </w:ins>
      <w:ins w:id="188" w:author="CLARA ESPINOSA DEL ALBA" w:date="2024-07-18T13:23:00Z">
        <w:r w:rsidR="00DA10B0">
          <w:rPr>
            <w:rFonts w:eastAsiaTheme="minorEastAsia"/>
          </w:rPr>
          <w:t xml:space="preserve"> it calculate</w:t>
        </w:r>
      </w:ins>
      <w:ins w:id="189" w:author="CLARA ESPINOSA DEL ALBA" w:date="2024-07-18T13:25:00Z">
        <w:r w:rsidR="00A774A6">
          <w:rPr>
            <w:rFonts w:eastAsiaTheme="minorEastAsia"/>
          </w:rPr>
          <w:t>s</w:t>
        </w:r>
      </w:ins>
      <w:ins w:id="190" w:author="CLARA ESPINOSA DEL ALBA" w:date="2024-07-18T13:23:00Z">
        <w:r w:rsidR="00DA10B0">
          <w:rPr>
            <w:rFonts w:eastAsiaTheme="minorEastAsia"/>
          </w:rPr>
          <w:t xml:space="preserve"> the </w:t>
        </w:r>
      </w:ins>
      <w:ins w:id="191" w:author="CLARA ESPINOSA DEL ALBA" w:date="2024-07-18T13:24:00Z">
        <w:r w:rsidR="00DA10B0">
          <w:rPr>
            <w:rFonts w:eastAsiaTheme="minorEastAsia"/>
          </w:rPr>
          <w:t>base water potential (</w:t>
        </w:r>
      </w:ins>
      <w:proofErr w:type="spellStart"/>
      <w:ins w:id="192" w:author="CLARA ESPINOSA DEL ALBA" w:date="2024-07-18T13:23:00Z">
        <w:r w:rsidR="00DA10B0" w:rsidRPr="00927584">
          <w:rPr>
            <w:rFonts w:cstheme="minorHAnsi"/>
          </w:rPr>
          <w:t>ψ</w:t>
        </w:r>
        <w:r w:rsidR="00DA10B0" w:rsidRPr="00927584">
          <w:rPr>
            <w:rFonts w:cstheme="minorHAnsi"/>
            <w:vertAlign w:val="subscript"/>
          </w:rPr>
          <w:t>b</w:t>
        </w:r>
      </w:ins>
      <w:proofErr w:type="spellEnd"/>
      <w:ins w:id="193" w:author="CLARA ESPINOSA DEL ALBA" w:date="2024-07-18T13:24:00Z">
        <w:r w:rsidR="00DA10B0">
          <w:rPr>
            <w:rFonts w:eastAsiaTheme="minorEastAsia"/>
          </w:rPr>
          <w:t xml:space="preserve">) </w:t>
        </w:r>
      </w:ins>
      <w:ins w:id="194" w:author="CLARA ESPINOSA DEL ALBA" w:date="2024-07-18T13:23:00Z">
        <w:r w:rsidR="00DA10B0">
          <w:rPr>
            <w:rFonts w:eastAsiaTheme="minorEastAsia"/>
          </w:rPr>
          <w:t>of</w:t>
        </w:r>
      </w:ins>
      <w:ins w:id="195" w:author="CLARA ESPINOSA DEL ALBA" w:date="2024-07-18T13:24:00Z">
        <w:r w:rsidR="00DA10B0">
          <w:rPr>
            <w:rFonts w:eastAsiaTheme="minorEastAsia"/>
          </w:rPr>
          <w:t xml:space="preserve"> the 50</w:t>
        </w:r>
        <w:r w:rsidR="00DA10B0" w:rsidRPr="00350323">
          <w:rPr>
            <w:rFonts w:eastAsiaTheme="minorEastAsia"/>
            <w:vertAlign w:val="superscript"/>
          </w:rPr>
          <w:t>th</w:t>
        </w:r>
        <w:r w:rsidR="00DA10B0">
          <w:rPr>
            <w:rFonts w:eastAsiaTheme="minorEastAsia"/>
          </w:rPr>
          <w:t xml:space="preserve"> percentil</w:t>
        </w:r>
        <w:r w:rsidR="00ED4FD6">
          <w:rPr>
            <w:rFonts w:eastAsiaTheme="minorEastAsia"/>
          </w:rPr>
          <w:t>e</w:t>
        </w:r>
        <w:r w:rsidR="00DA10B0">
          <w:rPr>
            <w:rFonts w:eastAsiaTheme="minorEastAsia"/>
          </w:rPr>
          <w:t xml:space="preserve"> </w:t>
        </w:r>
        <w:r w:rsidR="00ED4FD6">
          <w:rPr>
            <w:rFonts w:eastAsiaTheme="minorEastAsia"/>
          </w:rPr>
          <w:t>as:</w:t>
        </w:r>
      </w:ins>
    </w:p>
    <w:p w14:paraId="167EA89A" w14:textId="77777777" w:rsidR="00A774A6" w:rsidRDefault="00A02E5A" w:rsidP="00A774A6">
      <w:pPr>
        <w:rPr>
          <w:ins w:id="196" w:author="CLARA ESPINOSA DEL ALBA" w:date="2024-07-18T13:24:00Z"/>
        </w:rPr>
      </w:pPr>
      <m:oMathPara>
        <m:oMath>
          <m:sSub>
            <m:sSubPr>
              <m:ctrlPr>
                <w:ins w:id="197" w:author="CLARA ESPINOSA DEL ALBA" w:date="2024-07-18T13:24:00Z">
                  <w:rPr>
                    <w:rFonts w:ascii="Cambria Math" w:hAnsi="Cambria Math"/>
                    <w:i/>
                  </w:rPr>
                </w:ins>
              </m:ctrlPr>
            </m:sSubPr>
            <m:e>
              <m:r>
                <w:ins w:id="198" w:author="CLARA ESPINOSA DEL ALBA" w:date="2024-07-18T13:24:00Z">
                  <w:rPr>
                    <w:rFonts w:ascii="Cambria Math" w:hAnsi="Cambria Math"/>
                  </w:rPr>
                  <m:t>x</m:t>
                </w:ins>
              </m:r>
            </m:e>
            <m:sub>
              <m:r>
                <w:ins w:id="199" w:author="CLARA ESPINOSA DEL ALBA" w:date="2024-07-18T13:24:00Z">
                  <w:rPr>
                    <w:rFonts w:ascii="Cambria Math" w:hAnsi="Cambria Math"/>
                  </w:rPr>
                  <m:t>b</m:t>
                </w:ins>
              </m:r>
            </m:sub>
          </m:sSub>
          <m:d>
            <m:dPr>
              <m:ctrlPr>
                <w:ins w:id="200" w:author="CLARA ESPINOSA DEL ALBA" w:date="2024-07-18T13:24:00Z">
                  <w:rPr>
                    <w:rFonts w:ascii="Cambria Math" w:hAnsi="Cambria Math"/>
                    <w:i/>
                  </w:rPr>
                </w:ins>
              </m:ctrlPr>
            </m:dPr>
            <m:e>
              <m:r>
                <w:ins w:id="201" w:author="CLARA ESPINOSA DEL ALBA" w:date="2024-07-18T13:24:00Z">
                  <w:rPr>
                    <w:rFonts w:ascii="Cambria Math" w:hAnsi="Cambria Math"/>
                  </w:rPr>
                  <m:t>50</m:t>
                </w:ins>
              </m:r>
            </m:e>
          </m:d>
          <m:r>
            <w:ins w:id="202" w:author="CLARA ESPINOSA DEL ALBA" w:date="2024-07-18T13:24:00Z">
              <w:rPr>
                <w:rFonts w:ascii="Cambria Math" w:hAnsi="Cambria Math"/>
              </w:rPr>
              <m:t>=-</m:t>
            </w:ins>
          </m:r>
          <m:r>
            <w:ins w:id="203" w:author="CLARA ESPINOSA DEL ALBA" w:date="2024-07-18T13:24:00Z">
              <w:rPr>
                <w:rFonts w:ascii="Cambria Math" w:hAnsi="Cambria Math"/>
              </w:rPr>
              <m:t>b</m:t>
            </w:ins>
          </m:r>
          <m:r>
            <w:ins w:id="204" w:author="CLARA ESPINOSA DEL ALBA" w:date="2024-07-18T13:24:00Z">
              <w:rPr>
                <w:rFonts w:ascii="Cambria Math" w:hAnsi="Cambria Math"/>
              </w:rPr>
              <m:t>∕</m:t>
            </w:ins>
          </m:r>
          <m:r>
            <w:ins w:id="205" w:author="CLARA ESPINOSA DEL ALBA" w:date="2024-07-18T13:24:00Z">
              <w:rPr>
                <w:rFonts w:ascii="Cambria Math" w:hAnsi="Cambria Math"/>
              </w:rPr>
              <m:t>m</m:t>
            </w:ins>
          </m:r>
        </m:oMath>
      </m:oMathPara>
    </w:p>
    <w:p w14:paraId="6D21FBE1" w14:textId="663E6D09" w:rsidR="00A774A6" w:rsidRDefault="004F61A3" w:rsidP="003F4E0A">
      <w:pPr>
        <w:rPr>
          <w:ins w:id="206" w:author="CLARA ESPINOSA DEL ALBA" w:date="2024-07-18T13:26:00Z"/>
        </w:rPr>
      </w:pPr>
      <w:ins w:id="207" w:author="CLARA ESPINOSA DEL ALBA" w:date="2024-07-18T13:25:00Z">
        <w:r>
          <w:t xml:space="preserve">And the sigma </w:t>
        </w:r>
      </w:ins>
      <m:oMath>
        <m:r>
          <w:ins w:id="208" w:author="CLARA ESPINOSA DEL ALBA" w:date="2024-07-18T13:25:00Z">
            <w:rPr>
              <w:rFonts w:ascii="Cambria Math" w:hAnsi="Cambria Math"/>
            </w:rPr>
            <m:t>σ</m:t>
          </w:ins>
        </m:r>
      </m:oMath>
      <w:ins w:id="209" w:author="CLARA ESPINOSA DEL ALBA" w:date="2024-07-18T13:25:00Z">
        <w:r w:rsidR="005357C6">
          <w:rPr>
            <w:rFonts w:eastAsiaTheme="minorEastAsia"/>
          </w:rPr>
          <w:t xml:space="preserve"> </w:t>
        </w:r>
      </w:ins>
      <w:ins w:id="210" w:author="CLARA ESPINOSA DEL ALBA" w:date="2024-07-18T13:26:00Z">
        <w:r w:rsidR="005357C6">
          <w:rPr>
            <w:rFonts w:eastAsiaTheme="minorEastAsia"/>
          </w:rPr>
          <w:t>(</w:t>
        </w:r>
        <w:r w:rsidR="005357C6" w:rsidRPr="000025E5">
          <w:t>standard deviation</w:t>
        </w:r>
        <w:r w:rsidR="005357C6">
          <w:t xml:space="preserve">) </w:t>
        </w:r>
        <w:r w:rsidR="005357C6" w:rsidRPr="000025E5">
          <w:t xml:space="preserve">of the </w:t>
        </w:r>
        <w:proofErr w:type="spellStart"/>
        <w:r w:rsidR="005357C6" w:rsidRPr="00927584">
          <w:rPr>
            <w:rFonts w:cstheme="minorHAnsi"/>
          </w:rPr>
          <w:t>ψ</w:t>
        </w:r>
        <w:r w:rsidR="005357C6" w:rsidRPr="00927584">
          <w:rPr>
            <w:rFonts w:cstheme="minorHAnsi"/>
            <w:vertAlign w:val="subscript"/>
          </w:rPr>
          <w:t>b</w:t>
        </w:r>
        <w:proofErr w:type="spellEnd"/>
        <w:r w:rsidR="005357C6" w:rsidRPr="000025E5">
          <w:t xml:space="preserve"> </w:t>
        </w:r>
        <w:r w:rsidR="005357C6">
          <w:t>as:</w:t>
        </w:r>
      </w:ins>
    </w:p>
    <w:p w14:paraId="1441237C" w14:textId="4858C6E6" w:rsidR="005357C6" w:rsidRPr="00350323" w:rsidRDefault="00756377" w:rsidP="00350323">
      <w:pPr>
        <w:rPr>
          <w:ins w:id="211" w:author="CLARA ESPINOSA DEL ALBA" w:date="2024-07-18T13:20:00Z"/>
        </w:rPr>
      </w:pPr>
      <m:oMathPara>
        <m:oMath>
          <m:r>
            <w:ins w:id="212" w:author="CLARA ESPINOSA DEL ALBA" w:date="2024-07-18T13:26:00Z">
              <w:rPr>
                <w:rFonts w:ascii="Cambria Math" w:hAnsi="Cambria Math"/>
              </w:rPr>
              <m:t>σ=1∕m</m:t>
            </w:ins>
          </m:r>
        </m:oMath>
      </m:oMathPara>
    </w:p>
    <w:p w14:paraId="5F714460" w14:textId="54CEA80C" w:rsidR="00526E85" w:rsidRPr="00927584" w:rsidRDefault="00BE23E7" w:rsidP="00350323">
      <w:pPr>
        <w:spacing w:line="360" w:lineRule="auto"/>
        <w:ind w:firstLine="709"/>
        <w:jc w:val="both"/>
        <w:rPr>
          <w:rFonts w:cstheme="minorHAnsi"/>
        </w:rPr>
      </w:pPr>
      <w:ins w:id="213" w:author="CLARA ESPINOSA DEL ALBA" w:date="2024-07-17T08:50:00Z">
        <w:r>
          <w:rPr>
            <w:rFonts w:cstheme="minorHAnsi"/>
          </w:rPr>
          <w:t>For three of the subpopulations</w:t>
        </w:r>
      </w:ins>
      <w:ins w:id="214" w:author="CLARA ESPINOSA DEL ALBA" w:date="2024-07-17T08:51:00Z">
        <w:r w:rsidR="000B1B31">
          <w:rPr>
            <w:rFonts w:cstheme="minorHAnsi"/>
          </w:rPr>
          <w:t>,</w:t>
        </w:r>
      </w:ins>
      <w:ins w:id="215" w:author="CLARA ESPINOSA DEL ALBA" w:date="2024-07-17T08:50:00Z">
        <w:r>
          <w:rPr>
            <w:rFonts w:cstheme="minorHAnsi"/>
          </w:rPr>
          <w:t xml:space="preserve"> with the fresh seed storage treatment</w:t>
        </w:r>
      </w:ins>
      <w:ins w:id="216" w:author="CLARA ESPINOSA DEL ALBA" w:date="2024-07-17T08:51:00Z">
        <w:r w:rsidR="000B1B31">
          <w:rPr>
            <w:rFonts w:cstheme="minorHAnsi"/>
          </w:rPr>
          <w:t xml:space="preserve"> (</w:t>
        </w:r>
        <w:r w:rsidR="00CD2EC3">
          <w:rPr>
            <w:rFonts w:cstheme="minorHAnsi"/>
          </w:rPr>
          <w:t>A00, B03 and B07)</w:t>
        </w:r>
      </w:ins>
      <w:ins w:id="217" w:author="CLARA ESPINOSA DEL ALBA" w:date="2024-07-17T08:50:00Z">
        <w:r>
          <w:rPr>
            <w:rFonts w:cstheme="minorHAnsi"/>
          </w:rPr>
          <w:t>, some replicates (i.e. petri dishes) did not reach 50% germination in water, resulting in positive</w:t>
        </w:r>
        <w:r w:rsidR="000B1B31" w:rsidRPr="000B1B31">
          <w:rPr>
            <w:rFonts w:cstheme="minorHAnsi"/>
          </w:rPr>
          <w:t xml:space="preserve"> </w:t>
        </w:r>
        <w:proofErr w:type="spellStart"/>
        <w:r w:rsidR="000B1B31" w:rsidRPr="00927584">
          <w:rPr>
            <w:rFonts w:cstheme="minorHAnsi"/>
          </w:rPr>
          <w:t>ψ</w:t>
        </w:r>
        <w:r w:rsidR="000B1B31" w:rsidRPr="00927584">
          <w:rPr>
            <w:rFonts w:cstheme="minorHAnsi"/>
            <w:vertAlign w:val="subscript"/>
          </w:rPr>
          <w:t>b</w:t>
        </w:r>
      </w:ins>
      <w:proofErr w:type="spellEnd"/>
      <w:ins w:id="218" w:author="CLARA ESPINOSA DEL ALBA" w:date="2024-07-17T08:51:00Z">
        <w:r w:rsidR="000B1B31">
          <w:rPr>
            <w:rFonts w:cstheme="minorHAnsi"/>
            <w:vertAlign w:val="subscript"/>
          </w:rPr>
          <w:t xml:space="preserve"> </w:t>
        </w:r>
        <w:r w:rsidR="00CD2EC3">
          <w:rPr>
            <w:rFonts w:cstheme="minorHAnsi"/>
          </w:rPr>
          <w:t>consequently for further anal</w:t>
        </w:r>
      </w:ins>
      <w:ins w:id="219" w:author="CLARA ESPINOSA DEL ALBA" w:date="2024-07-17T08:52:00Z">
        <w:r w:rsidR="00CD2EC3">
          <w:rPr>
            <w:rFonts w:cstheme="minorHAnsi"/>
          </w:rPr>
          <w:t xml:space="preserve">ysis </w:t>
        </w:r>
      </w:ins>
      <w:r w:rsidR="00F10AB1">
        <w:rPr>
          <w:rFonts w:cstheme="minorHAnsi"/>
        </w:rPr>
        <w:t>these</w:t>
      </w:r>
      <w:ins w:id="220" w:author="CLARA ESPINOSA DEL ALBA" w:date="2024-07-17T08:52:00Z">
        <w:r w:rsidR="00CD2EC3">
          <w:rPr>
            <w:rFonts w:cstheme="minorHAnsi"/>
          </w:rPr>
          <w:t xml:space="preserve"> positive values were assigned a maximum value of 0</w:t>
        </w:r>
      </w:ins>
      <w:r w:rsidR="00594767" w:rsidRPr="00927584">
        <w:rPr>
          <w:rFonts w:cstheme="minorHAnsi"/>
        </w:rPr>
        <w:t xml:space="preserve">. Then, we modelled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as a function of the subpopulation’s microclimate (measured as GDD, see above) using GLMMs with Gaussian distribution. Explanatory fixed factors were the storage treatment and the subpopulation’s specific GDD. The summit was included as a random factor (and not subpopulation, as before, since in this case each subpopulation provided one data point for the model</w:t>
      </w:r>
      <w:ins w:id="221" w:author="CLARA ESPINOSA DEL ALBA" w:date="2024-07-16T12:01:00Z">
        <w:r w:rsidR="00F33252">
          <w:rPr>
            <w:rFonts w:cstheme="minorHAnsi"/>
          </w:rPr>
          <w:t>, N= 18</w:t>
        </w:r>
      </w:ins>
      <w:r w:rsidR="00594767" w:rsidRPr="00927584">
        <w:rPr>
          <w:rFonts w:cstheme="minorHAnsi"/>
        </w:rPr>
        <w:t xml:space="preserve">) in the model formula: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 storage * GDD + (1|summit), family = Gaussian. We found a significant interaction </w:t>
      </w:r>
      <w:ins w:id="222" w:author="CLARA ESPINOSA DEL ALBA" w:date="2024-07-16T15:25:00Z">
        <w:r w:rsidR="002F5145">
          <w:rPr>
            <w:rFonts w:cstheme="minorHAnsi"/>
          </w:rPr>
          <w:t xml:space="preserve">between </w:t>
        </w:r>
      </w:ins>
      <w:r w:rsidR="00594767" w:rsidRPr="00927584">
        <w:rPr>
          <w:rFonts w:cstheme="minorHAnsi"/>
        </w:rPr>
        <w:t xml:space="preserve">storage </w:t>
      </w:r>
      <w:proofErr w:type="spellStart"/>
      <w:ins w:id="223" w:author="CLARA ESPINOSA DEL ALBA" w:date="2024-08-02T12:48:00Z">
        <w:r w:rsidR="003A0AE3">
          <w:rPr>
            <w:rFonts w:cstheme="minorHAnsi"/>
          </w:rPr>
          <w:t>and</w:t>
        </w:r>
      </w:ins>
      <w:del w:id="224" w:author="CLARA ESPINOSA DEL ALBA" w:date="2024-08-02T12:48:00Z">
        <w:r w:rsidR="00594767" w:rsidRPr="00927584" w:rsidDel="003A0AE3">
          <w:rPr>
            <w:rFonts w:cstheme="minorHAnsi"/>
          </w:rPr>
          <w:delText xml:space="preserve">* </w:delText>
        </w:r>
      </w:del>
      <w:r w:rsidR="00594767" w:rsidRPr="00927584">
        <w:rPr>
          <w:rFonts w:cstheme="minorHAnsi"/>
        </w:rPr>
        <w:t>GDD</w:t>
      </w:r>
      <w:proofErr w:type="spellEnd"/>
      <w:r w:rsidR="00594767" w:rsidRPr="00927584">
        <w:rPr>
          <w:rFonts w:cstheme="minorHAnsi"/>
        </w:rPr>
        <w:t>,</w:t>
      </w:r>
      <w:ins w:id="225" w:author="CLARA ESPINOSA DEL ALBA" w:date="2024-08-02T12:48:00Z">
        <w:r w:rsidR="00982F78">
          <w:rPr>
            <w:rFonts w:cstheme="minorHAnsi"/>
          </w:rPr>
          <w:t xml:space="preserve"> meaning that</w:t>
        </w:r>
      </w:ins>
      <w:ins w:id="226" w:author="CLARA ESPINOSA DEL ALBA" w:date="2024-08-02T12:49:00Z">
        <w:r w:rsidR="00982F78">
          <w:rPr>
            <w:rFonts w:cstheme="minorHAnsi"/>
          </w:rPr>
          <w:t xml:space="preserve"> the relationship between GDD and </w:t>
        </w:r>
      </w:ins>
      <w:del w:id="227" w:author="CLARA ESPINOSA DEL ALBA" w:date="2024-08-02T12:50:00Z">
        <w:r w:rsidR="00594767" w:rsidRPr="00927584" w:rsidDel="00CE4B32">
          <w:rPr>
            <w:rFonts w:cstheme="minorHAnsi"/>
          </w:rPr>
          <w:delText xml:space="preserve"> </w:delText>
        </w:r>
      </w:del>
      <w:proofErr w:type="spellStart"/>
      <w:ins w:id="228" w:author="CLARA ESPINOSA DEL ALBA" w:date="2024-08-02T12:49:00Z">
        <w:r w:rsidR="00C8546A" w:rsidRPr="00927584">
          <w:rPr>
            <w:rFonts w:cstheme="minorHAnsi"/>
          </w:rPr>
          <w:t>ψ</w:t>
        </w:r>
        <w:r w:rsidR="00C8546A" w:rsidRPr="00927584">
          <w:rPr>
            <w:rFonts w:cstheme="minorHAnsi"/>
            <w:vertAlign w:val="subscript"/>
          </w:rPr>
          <w:t>b</w:t>
        </w:r>
        <w:proofErr w:type="spellEnd"/>
        <w:r w:rsidR="00C8546A" w:rsidRPr="00927584">
          <w:rPr>
            <w:rFonts w:cstheme="minorHAnsi"/>
          </w:rPr>
          <w:t xml:space="preserve"> </w:t>
        </w:r>
      </w:ins>
      <w:r w:rsidR="001D0FBB">
        <w:rPr>
          <w:rFonts w:cstheme="minorHAnsi"/>
        </w:rPr>
        <w:t>was</w:t>
      </w:r>
      <w:ins w:id="229" w:author="CLARA ESPINOSA DEL ALBA" w:date="2024-08-02T12:49:00Z">
        <w:r w:rsidR="00C8546A">
          <w:rPr>
            <w:rFonts w:cstheme="minorHAnsi"/>
          </w:rPr>
          <w:t xml:space="preserve"> different between </w:t>
        </w:r>
      </w:ins>
      <w:ins w:id="230" w:author="CLARA ESPINOSA DEL ALBA" w:date="2024-08-02T12:50:00Z">
        <w:r w:rsidR="00CE4B32">
          <w:rPr>
            <w:rFonts w:cstheme="minorHAnsi"/>
          </w:rPr>
          <w:t xml:space="preserve">both </w:t>
        </w:r>
      </w:ins>
      <w:ins w:id="231" w:author="CLARA ESPINOSA DEL ALBA" w:date="2024-08-02T12:49:00Z">
        <w:r w:rsidR="00C8546A">
          <w:rPr>
            <w:rFonts w:cstheme="minorHAnsi"/>
          </w:rPr>
          <w:t xml:space="preserve">storage treatments. </w:t>
        </w:r>
      </w:ins>
      <w:del w:id="232" w:author="CLARA ESPINOSA DEL ALBA" w:date="2024-08-02T12:50:00Z">
        <w:r w:rsidR="00594767" w:rsidRPr="00927584" w:rsidDel="004D548F">
          <w:rPr>
            <w:rFonts w:cstheme="minorHAnsi"/>
          </w:rPr>
          <w:delText>consequently</w:delText>
        </w:r>
      </w:del>
      <w:ins w:id="233" w:author="CLARA ESPINOSA DEL ALBA" w:date="2024-08-02T12:50:00Z">
        <w:r w:rsidR="004D548F">
          <w:rPr>
            <w:rFonts w:cstheme="minorHAnsi"/>
          </w:rPr>
          <w:t>To test the strength of that relationship</w:t>
        </w:r>
      </w:ins>
      <w:r w:rsidR="00594767" w:rsidRPr="00927584">
        <w:rPr>
          <w:rFonts w:cstheme="minorHAnsi"/>
        </w:rPr>
        <w:t>, we tested each storage treatment</w:t>
      </w:r>
      <w:del w:id="234" w:author="CLARA ESPINOSA DEL ALBA" w:date="2024-08-02T12:51:00Z">
        <w:r w:rsidR="00594767" w:rsidRPr="00927584" w:rsidDel="003E048A">
          <w:rPr>
            <w:rFonts w:cstheme="minorHAnsi"/>
          </w:rPr>
          <w:delText xml:space="preserve"> separately to check if ψ</w:delText>
        </w:r>
        <w:r w:rsidR="00594767" w:rsidRPr="00927584" w:rsidDel="003E048A">
          <w:rPr>
            <w:rFonts w:cstheme="minorHAnsi"/>
            <w:vertAlign w:val="subscript"/>
          </w:rPr>
          <w:delText>b</w:delText>
        </w:r>
        <w:r w:rsidR="00594767" w:rsidRPr="00927584" w:rsidDel="003E048A">
          <w:rPr>
            <w:rFonts w:cstheme="minorHAnsi"/>
          </w:rPr>
          <w:delText xml:space="preserve"> varied according to GDD in fresh vs. after ripened seeds</w:delText>
        </w:r>
      </w:del>
      <w:r w:rsidR="00594767" w:rsidRPr="00927584">
        <w:rPr>
          <w:rFonts w:cstheme="minorHAnsi"/>
        </w:rPr>
        <w:t xml:space="preserve">. Model formula: </w:t>
      </w:r>
      <w:proofErr w:type="spellStart"/>
      <w:r w:rsidR="00594767" w:rsidRPr="00927584">
        <w:rPr>
          <w:rFonts w:cstheme="minorHAnsi"/>
        </w:rPr>
        <w:t>ψ</w:t>
      </w:r>
      <w:r w:rsidR="00594767" w:rsidRPr="00927584">
        <w:rPr>
          <w:rFonts w:cstheme="minorHAnsi"/>
          <w:vertAlign w:val="subscript"/>
        </w:rPr>
        <w:t>b</w:t>
      </w:r>
      <w:proofErr w:type="spellEnd"/>
      <w:r w:rsidR="00594767" w:rsidRPr="00927584">
        <w:rPr>
          <w:rFonts w:cstheme="minorHAnsi"/>
        </w:rPr>
        <w:t xml:space="preserve"> ~ GDD + (1|summit), family = Gaussian.</w:t>
      </w:r>
      <w:ins w:id="235" w:author="CLARA ESPINOSA DEL ALBA" w:date="2024-08-02T16:10:00Z">
        <w:r w:rsidR="002D7D6E">
          <w:rPr>
            <w:rFonts w:cstheme="minorHAnsi"/>
          </w:rPr>
          <w:t xml:space="preserve"> Analys</w:t>
        </w:r>
      </w:ins>
      <w:r w:rsidR="001D0FBB">
        <w:rPr>
          <w:rFonts w:cstheme="minorHAnsi"/>
        </w:rPr>
        <w:t>es</w:t>
      </w:r>
      <w:ins w:id="236" w:author="CLARA ESPINOSA DEL ALBA" w:date="2024-08-02T16:10:00Z">
        <w:r w:rsidR="002D7D6E">
          <w:rPr>
            <w:rFonts w:cstheme="minorHAnsi"/>
          </w:rPr>
          <w:t xml:space="preserve"> were repe</w:t>
        </w:r>
        <w:r w:rsidR="009F26BB">
          <w:rPr>
            <w:rFonts w:cstheme="minorHAnsi"/>
          </w:rPr>
          <w:t>ated with the subset of subpopulations which had been sow</w:t>
        </w:r>
      </w:ins>
      <w:ins w:id="237" w:author="CLARA ESPINOSA DEL ALBA" w:date="2024-08-02T16:11:00Z">
        <w:r w:rsidR="009F26BB">
          <w:rPr>
            <w:rFonts w:cstheme="minorHAnsi"/>
          </w:rPr>
          <w:t xml:space="preserve">ed in both storage </w:t>
        </w:r>
      </w:ins>
      <w:ins w:id="238" w:author="CLARA ESPINOSA DEL ALBA" w:date="2024-08-02T16:12:00Z">
        <w:r w:rsidR="00D33398">
          <w:rPr>
            <w:rFonts w:cstheme="minorHAnsi"/>
          </w:rPr>
          <w:t>treatments</w:t>
        </w:r>
      </w:ins>
      <w:ins w:id="239" w:author="CLARA ESPINOSA DEL ALBA" w:date="2024-08-02T16:11:00Z">
        <w:r w:rsidR="009F26BB">
          <w:rPr>
            <w:rFonts w:cstheme="minorHAnsi"/>
          </w:rPr>
          <w:t xml:space="preserve"> and results remained </w:t>
        </w:r>
        <w:r w:rsidR="003A79B6">
          <w:rPr>
            <w:rFonts w:cstheme="minorHAnsi"/>
          </w:rPr>
          <w:t xml:space="preserve">consistent, details can be checked at </w:t>
        </w:r>
      </w:ins>
      <w:r w:rsidR="00D955CC">
        <w:rPr>
          <w:rFonts w:cstheme="minorHAnsi"/>
        </w:rPr>
        <w:t>T</w:t>
      </w:r>
      <w:ins w:id="240" w:author="CLARA ESPINOSA DEL ALBA" w:date="2024-08-02T16:11:00Z">
        <w:r w:rsidR="003A79B6">
          <w:rPr>
            <w:rFonts w:cstheme="minorHAnsi"/>
          </w:rPr>
          <w:t xml:space="preserve">able </w:t>
        </w:r>
      </w:ins>
      <w:r w:rsidR="00D955CC">
        <w:rPr>
          <w:rFonts w:cstheme="minorHAnsi"/>
        </w:rPr>
        <w:t>S</w:t>
      </w:r>
      <w:ins w:id="241" w:author="CLARA ESPINOSA DEL ALBA" w:date="2024-08-02T16:11:00Z">
        <w:r w:rsidR="003A79B6">
          <w:rPr>
            <w:rFonts w:cstheme="minorHAnsi"/>
          </w:rPr>
          <w:t>4.</w:t>
        </w:r>
      </w:ins>
    </w:p>
    <w:p w14:paraId="6D7F952E" w14:textId="2E251916" w:rsidR="00594767" w:rsidRPr="00927584" w:rsidRDefault="00594767" w:rsidP="00594767">
      <w:pPr>
        <w:spacing w:line="360" w:lineRule="auto"/>
        <w:ind w:firstLine="709"/>
        <w:jc w:val="both"/>
      </w:pPr>
      <w:r w:rsidRPr="00927584">
        <w:t>Additionally, we wanted to control for seed mass</w:t>
      </w:r>
      <w:ins w:id="242" w:author="CLARA ESPINOSA DEL ALBA" w:date="2024-08-02T12:58:00Z">
        <w:r w:rsidR="00305174">
          <w:t xml:space="preserve"> as a covariate</w:t>
        </w:r>
      </w:ins>
      <w:r w:rsidRPr="00927584">
        <w:t xml:space="preserve">, </w:t>
      </w:r>
      <w:del w:id="243" w:author="CLARA ESPINOSA DEL ALBA" w:date="2024-08-02T12:58:00Z">
        <w:r w:rsidRPr="00927584" w:rsidDel="00442017">
          <w:delText xml:space="preserve">a </w:delText>
        </w:r>
      </w:del>
      <w:ins w:id="244" w:author="CLARA ESPINOSA DEL ALBA" w:date="2024-08-02T12:58:00Z">
        <w:r w:rsidR="00442017">
          <w:t>because it is a seed</w:t>
        </w:r>
        <w:r w:rsidR="00442017" w:rsidRPr="00927584">
          <w:t xml:space="preserve"> </w:t>
        </w:r>
      </w:ins>
      <w:r w:rsidRPr="00927584">
        <w:t xml:space="preserve">trait that can modulate germination responses </w:t>
      </w:r>
      <w:r w:rsidRPr="00927584">
        <w:fldChar w:fldCharType="begin" w:fldLock="1"/>
      </w:r>
      <w:r w:rsidR="00BD51F9">
        <w:instrText>ADDIN CSL_CITATION {"citationItems":[{"id":"ITEM-1","itemData":{"DOI":"10.1111/brv.12461","ISSN":"1469185X","PMID":"30188004","abstract":"Plant persistence and migration in face of climate change depends on successful reproduction by seed, a central aspect of plant life that drives population dynamics, community assembly and species distributions. Plant reproduction by seed is a chain of physiological processes, the rates of which are a function of temperature, and can be modelled using thermal time models. Importantly, while seed reproduction responds to its instantaneous thermal environment, there is also evidence of phenotypic plasticity in response to the thermal history experienced by the plant's recent ancestors, by the reproducing plant since seedling establishment, and by its seeds both before and after their release. This phenotypic plasticity enables a thermal memory of plant reproduction, which allows individuals to acclimatise to their surroundings. This review synthesises current knowledge on the thermal memory of plant reproduction by seed, and highlights its importance for modelling approaches based on physiological thermal time. We performed a comprehensive search in the Web of Science and analysed 533 relevant articles, of which 81 provided material for a meta-analysis of thermal memory in reproductive functional traits based on the effect size Zr. The articles encompassed the topics of seed development, seed yield (mass and number), seed dormancy (physiological, morphological and physical), germination, and seedling establishment. The results of the meta-analysis provide evidence for a thermal memory of seed yield, physiological dormancy and germination. Seed mass and physiological dormancy appear to be the central hubs of this memory. We argue for integrating thermal memory into a predictive framework based on physiological time modelling. This will provide a quantitative assessment of plant reproduction, a complex system that integrates past and present thermal inputs to achieve successful reproduction in changing environments. The effects of a warming environment on plant reproduction cannot be reduced to a qualitative interpretation of absolute positives and negatives. Rather, these effects need to be understood in terms of changing rates and thresholds for the physiological process that underlie reproduction by seed.","author":[{"dropping-particle":"","family":"Fernández-Pascual","given":"Eduardo","non-dropping-particle":"","parse-names":false,"suffix":""},{"dropping-particle":"","family":"Mattana","given":"Efisio","non-dropping-particle":"","parse-names":false,"suffix":""},{"dropping-particle":"","family":"Pritchard","given":"Hugh W.","non-dropping-particle":"","parse-names":false,"suffix":""}],"container-title":"Biological Reviews","id":"ITEM-1","issue":"2","issued":{"date-parts":[["2019"]]},"page":"439-456","title":"Seeds of future past: climate change and the thermal memory of plant reproductive traits","type":"article-journal","volume":"94"},"uris":["http://www.mendeley.com/documents/?uuid=1c9d8cd0-a89c-4af0-8275-65d6562b7a9d"]},{"id":"ITEM-2","itemData":{"DOI":"10.1111/nph.17086","ISSN":"14698137","PMID":"33205452","abstract":"Assumptions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meta-analysis","type":"article-journal","volume":"229"},"uris":["http://www.mendeley.com/documents/?uuid=914481dd-0ebc-32fd-ba39-a39191c8a1a0"]},{"id":"ITEM-3","itemData":{"DOI":"10.1007/s004420050841","ISSN":"00298549","abstract":"We develop a geometric model predicting that maximum seedling emergence depth should scale as the cube root of seed weight. We tested the prediction by planting seeds from 17 species ranging in weight from 0.1 to 100 mg at a variety of depths in a sand medium. The species were spread across 16 genera and 13 families, all occurring in fire-prone fynbos shrublands of South Africa. Maximum emergence depth was found to scale allometrically with seed weight with an exponent of 0.334, close to the predicted value. We used the allometry to predict recruitment response to experimentally simulated variation in fire intensity. Five species with small (&lt;2 mg) seeds and five with large (&gt;10 mg) seeds were planted at ≤20-mm and 40-mm depths and exposed to low and high heat treatments and a control. The allometric equation predicted that species with large seeds would be able to emerge from a depth of 40 mm but those with small seeds would not. Only 1% of 481 seedlings from small-seeded species emerged from the 40-mm planting compared with 40% of 626 seedlings from the large-seeded group. The simulated fire treatments killed seeds in shallow, but not deeper, soil layers. At simulated high fire intensities, seedling emergence was poor in small-seeded species but good in large-seeded species, with most seedlings emerging from the 40-mm planting depth. Seed size could be a useful general predictor of recruitment success under different fire intensities in this system. We suggest that allometric relationships in plants deserve wider attention as predictive tools.","author":[{"dropping-particle":"","family":"Bond","given":"W. J.","non-dropping-particle":"","parse-names":false,"suffix":""},{"dropping-particle":"","family":"Honig","given":"M.","non-dropping-particle":"","parse-names":false,"suffix":""},{"dropping-particle":"","family":"Maze","given":"K. E.","non-dropping-particle":"","parse-names":false,"suffix":""}],"container-title":"Oecologia","id":"ITEM-3","issue":"1","issued":{"date-parts":[["1999"]]},"page":"132-136","title":"Seed size and seedling emergence: An allometric relationship and some ecological implications","type":"article-journal","volume":"120"},"uris":["http://www.mendeley.com/documents/?uuid=c13cfb8e-3ea6-46cb-86ed-f7443f145844"]},{"id":"ITEM-4","itemData":{"abstract":"The light response of seeds can control the timing of germination in the field, a crucial factor in the survival of the resulting seedlings and growth and fitness in subsequent life stages. The ultimate effect of light on seeds depends on genotype and on environmental factors during ripening of the seeds, during dormancy and during germination itself. These environmental factors may be light or factors other than light. The picture is further complicated by the fact that the light climate itself has various aspects that have different effects on seeds, such as photon flux density (PFD), spectral composition and duration of exposure of the seeds. All the abovementioned factors can interact in one way or another in their effect on seeds. Moreover, the factors are not constant in time in the field and are difficult to measure at the seed’s position, thus further complicating the analysis of what is actually happening with a seed in a natural situation and the interpretation of a possible ecological significance of light responses.","author":[{"dropping-particle":"","family":"Pons","given":"Thijs L.","non-dropping-particle":"","parse-names":false,"suffix":""},{"dropping-particle":"","family":"Fenner","given":"M.","non-dropping-particle":"","parse-names":false,"suffix":""}],"container-title":"Seeds: the ecology of regeneration in plant communities 2","id":"ITEM-4","issued":{"date-parts":[["2000"]]},"page":"237-260","title":"Seed responses to light","type":"chapter"},"uris":["http://www.mendeley.com/documents/?uuid=5bfd7530-3745-45ba-85e4-e5b5b4de602d"]}],"mendeley":{"formattedCitation":"(Bond, Honig and Maze, 1999; Pons and Fenner, 2000; Fernández-Pascual, Mattana and Pritchard, 2019; Fernández-Pascual &lt;i&gt;et al.&lt;/i&gt;, 2021)","plainTextFormattedCitation":"(Bond, Honig and Maze, 1999; Pons and Fenner, 2000; Fernández-Pascual, Mattana and Pritchard, 2019; Fernández-Pascual et al., 2021)","previouslyFormattedCitation":"(Bond, Honig and Maze, 1999; Pons and Fenner, 2000; Fernández-Pascual, Mattana and Pritchard, 2019; Fernández-Pascual &lt;i&gt;et al.&lt;/i&gt;, 2021)"},"properties":{"noteIndex":0},"schema":"https://github.com/citation-style-language/schema/raw/master/csl-citation.json"}</w:instrText>
      </w:r>
      <w:r w:rsidRPr="00927584">
        <w:fldChar w:fldCharType="separate"/>
      </w:r>
      <w:r w:rsidR="00DF1093" w:rsidRPr="001B1818">
        <w:rPr>
          <w:noProof/>
        </w:rPr>
        <w:t xml:space="preserve">(Bond, Honig and Maze, 1999; Pons and Fenner, 2000; Fernández-Pascual, Mattana and Pritchard, 2019; Fernández-Pascual </w:t>
      </w:r>
      <w:r w:rsidR="00DF1093" w:rsidRPr="001B1818">
        <w:rPr>
          <w:i/>
          <w:noProof/>
        </w:rPr>
        <w:t>et al.</w:t>
      </w:r>
      <w:r w:rsidR="00DF1093" w:rsidRPr="001B1818">
        <w:rPr>
          <w:noProof/>
        </w:rPr>
        <w:t>, 2021)</w:t>
      </w:r>
      <w:r w:rsidRPr="00927584">
        <w:fldChar w:fldCharType="end"/>
      </w:r>
      <w:r w:rsidRPr="001B1818">
        <w:t xml:space="preserve">. </w:t>
      </w:r>
      <w:r w:rsidR="00BE5DB2">
        <w:t>Evidence</w:t>
      </w:r>
      <w:r w:rsidR="00BE5DB2" w:rsidRPr="00927584">
        <w:t xml:space="preserve"> </w:t>
      </w:r>
      <w:r w:rsidRPr="00927584">
        <w:t xml:space="preserve">on germination responses to drought </w:t>
      </w:r>
      <w:r w:rsidR="00BE5DB2">
        <w:t>controlled</w:t>
      </w:r>
      <w:r w:rsidR="00BE5DB2" w:rsidRPr="00927584">
        <w:t xml:space="preserve"> </w:t>
      </w:r>
      <w:r w:rsidRPr="00927584">
        <w:t xml:space="preserve">by seed mass are contradictory with both positive responses for </w:t>
      </w:r>
      <w:ins w:id="245" w:author="CLARA ESPINOSA DEL ALBA" w:date="2024-08-02T12:59:00Z">
        <w:r w:rsidR="00442017">
          <w:t xml:space="preserve">the </w:t>
        </w:r>
      </w:ins>
      <w:r w:rsidRPr="00927584">
        <w:t xml:space="preserve">smallest seeds </w:t>
      </w:r>
      <w:r w:rsidRPr="00927584">
        <w:fldChar w:fldCharType="begin" w:fldLock="1"/>
      </w:r>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r w:rsidRPr="00927584">
        <w:fldChar w:fldCharType="separate"/>
      </w:r>
      <w:r w:rsidR="00DF1093" w:rsidRPr="00DF1093">
        <w:rPr>
          <w:noProof/>
        </w:rPr>
        <w:t xml:space="preserve">(Kikuzawa and Koyama, 1999; Merino-Martín </w:t>
      </w:r>
      <w:r w:rsidR="00DF1093" w:rsidRPr="00DF1093">
        <w:rPr>
          <w:i/>
          <w:noProof/>
        </w:rPr>
        <w:t>et al.</w:t>
      </w:r>
      <w:r w:rsidR="00DF1093" w:rsidRPr="00DF1093">
        <w:rPr>
          <w:noProof/>
        </w:rPr>
        <w:t xml:space="preserve">, 2017; Gya </w:t>
      </w:r>
      <w:r w:rsidR="00DF1093" w:rsidRPr="00DF1093">
        <w:rPr>
          <w:i/>
          <w:noProof/>
        </w:rPr>
        <w:t>et al.</w:t>
      </w:r>
      <w:r w:rsidR="00DF1093" w:rsidRPr="00DF1093">
        <w:rPr>
          <w:noProof/>
        </w:rPr>
        <w:t>, 2023)</w:t>
      </w:r>
      <w:r w:rsidRPr="00927584">
        <w:fldChar w:fldCharType="end"/>
      </w:r>
      <w:r w:rsidRPr="00927584">
        <w:t xml:space="preserve"> and also positive responses to </w:t>
      </w:r>
      <w:ins w:id="246" w:author="CLARA ESPINOSA DEL ALBA" w:date="2024-08-02T12:59:00Z">
        <w:r w:rsidR="00442017">
          <w:t xml:space="preserve">the </w:t>
        </w:r>
      </w:ins>
      <w:r w:rsidRPr="00927584">
        <w:t xml:space="preserve">largest seeds </w:t>
      </w:r>
      <w:r w:rsidRPr="00927584">
        <w:fldChar w:fldCharType="begin" w:fldLock="1"/>
      </w:r>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r w:rsidRPr="00927584">
        <w:fldChar w:fldCharType="separate"/>
      </w:r>
      <w:r w:rsidR="00DF1093" w:rsidRPr="00DF1093">
        <w:rPr>
          <w:noProof/>
        </w:rPr>
        <w:t xml:space="preserve">(Kidson and Westoby, 2000; Gelviz-Gelvez </w:t>
      </w:r>
      <w:r w:rsidR="00DF1093" w:rsidRPr="00DF1093">
        <w:rPr>
          <w:i/>
          <w:noProof/>
        </w:rPr>
        <w:t>et al.</w:t>
      </w:r>
      <w:r w:rsidR="00DF1093" w:rsidRPr="00DF1093">
        <w:rPr>
          <w:noProof/>
        </w:rPr>
        <w:t>, 2020)</w:t>
      </w:r>
      <w:r w:rsidRPr="00927584">
        <w:fldChar w:fldCharType="end"/>
      </w:r>
      <w:r w:rsidRPr="00927584">
        <w:t xml:space="preserve">. </w:t>
      </w:r>
      <w:ins w:id="247" w:author="CLARA ESPINOSA DEL ALBA" w:date="2024-08-02T15:19:00Z">
        <w:r w:rsidR="005A223D">
          <w:t xml:space="preserve">Firstly, we </w:t>
        </w:r>
      </w:ins>
      <w:ins w:id="248" w:author="CLARA ESPINOSA DEL ALBA" w:date="2024-08-02T15:20:00Z">
        <w:r w:rsidR="005A223D">
          <w:t xml:space="preserve">checked if there </w:t>
        </w:r>
      </w:ins>
      <w:ins w:id="249" w:author="CLARA ESPINOSA DEL ALBA" w:date="2024-08-05T08:59:00Z">
        <w:r w:rsidR="00355780">
          <w:t>were</w:t>
        </w:r>
      </w:ins>
      <w:ins w:id="250" w:author="CLARA ESPINOSA DEL ALBA" w:date="2024-08-02T15:20:00Z">
        <w:r w:rsidR="005A223D">
          <w:t xml:space="preserve"> </w:t>
        </w:r>
      </w:ins>
      <w:ins w:id="251" w:author="CLARA ESPINOSA DEL ALBA" w:date="2024-08-05T08:59:00Z">
        <w:r w:rsidR="00355780">
          <w:t xml:space="preserve">any </w:t>
        </w:r>
      </w:ins>
      <w:ins w:id="252" w:author="CLARA ESPINOSA DEL ALBA" w:date="2024-08-02T15:20:00Z">
        <w:r w:rsidR="005A223D">
          <w:t>preexist</w:t>
        </w:r>
      </w:ins>
      <w:ins w:id="253" w:author="CLARA ESPINOSA DEL ALBA" w:date="2024-08-05T08:59:00Z">
        <w:r w:rsidR="00355780">
          <w:t>ing</w:t>
        </w:r>
      </w:ins>
      <w:ins w:id="254" w:author="CLARA ESPINOSA DEL ALBA" w:date="2024-08-02T15:20:00Z">
        <w:r w:rsidR="005A223D">
          <w:t xml:space="preserve"> differences in seed mass between storage treatments, which was not the case</w:t>
        </w:r>
      </w:ins>
      <w:ins w:id="255" w:author="CLARA ESPINOSA DEL ALBA" w:date="2024-08-05T08:59:00Z">
        <w:r w:rsidR="00355780">
          <w:t>. We then</w:t>
        </w:r>
      </w:ins>
      <w:ins w:id="256" w:author="CLARA ESPINOSA DEL ALBA" w:date="2024-08-02T15:20:00Z">
        <w:r w:rsidR="00236E9F">
          <w:t xml:space="preserve"> checked if </w:t>
        </w:r>
      </w:ins>
      <w:ins w:id="257" w:author="CLARA ESPINOSA DEL ALBA" w:date="2024-08-02T15:21:00Z">
        <w:r w:rsidR="00FE770B" w:rsidRPr="00927584">
          <w:rPr>
            <w:rFonts w:cstheme="minorHAnsi"/>
          </w:rPr>
          <w:t xml:space="preserve">germination </w:t>
        </w:r>
        <w:proofErr w:type="spellStart"/>
        <w:r w:rsidR="00FE770B" w:rsidRPr="00927584">
          <w:rPr>
            <w:rFonts w:cstheme="minorHAnsi"/>
          </w:rPr>
          <w:t>ψ</w:t>
        </w:r>
        <w:r w:rsidR="00FE770B" w:rsidRPr="00927584">
          <w:rPr>
            <w:rFonts w:cstheme="minorHAnsi"/>
            <w:vertAlign w:val="subscript"/>
          </w:rPr>
          <w:t>b</w:t>
        </w:r>
        <w:proofErr w:type="spellEnd"/>
        <w:r w:rsidR="00FE770B" w:rsidRPr="00927584">
          <w:rPr>
            <w:rFonts w:cstheme="minorHAnsi"/>
          </w:rPr>
          <w:t xml:space="preserve"> varied as a function of seed mass </w:t>
        </w:r>
        <w:r w:rsidR="00FE770B">
          <w:rPr>
            <w:rFonts w:cstheme="minorHAnsi"/>
          </w:rPr>
          <w:t xml:space="preserve">only, and again no significant relationship. Finally, </w:t>
        </w:r>
      </w:ins>
      <w:del w:id="258" w:author="CLARA ESPINOSA DEL ALBA" w:date="2024-08-02T15:21:00Z">
        <w:r w:rsidRPr="00927584" w:rsidDel="00FE770B">
          <w:delText>W</w:delText>
        </w:r>
      </w:del>
      <w:ins w:id="259" w:author="CLARA ESPINOSA DEL ALBA" w:date="2024-08-02T15:21:00Z">
        <w:r w:rsidR="00FE770B">
          <w:t>w</w:t>
        </w:r>
      </w:ins>
      <w:r w:rsidRPr="00927584">
        <w:t xml:space="preserve">e </w:t>
      </w:r>
      <w:r w:rsidRPr="00927584">
        <w:rPr>
          <w:rFonts w:cstheme="minorHAnsi"/>
        </w:rPr>
        <w:t xml:space="preserve">checked if germination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varied as a function of seed mass </w:t>
      </w:r>
      <w:ins w:id="260" w:author="CLARA ESPINOSA DEL ALBA" w:date="2024-08-02T15:08:00Z">
        <w:r w:rsidR="00637DF8">
          <w:rPr>
            <w:rFonts w:cstheme="minorHAnsi"/>
          </w:rPr>
          <w:t xml:space="preserve">and GDD </w:t>
        </w:r>
      </w:ins>
      <w:r w:rsidRPr="00927584">
        <w:rPr>
          <w:rFonts w:cstheme="minorHAnsi"/>
        </w:rPr>
        <w:t>by fitting GLMMs with gamma distribution (since the model did not fulfil Gaussian assumptions)</w:t>
      </w:r>
      <w:del w:id="261" w:author="CLARA ESPINOSA DEL ALBA" w:date="2024-08-02T15:21:00Z">
        <w:r w:rsidRPr="00927584" w:rsidDel="005253DA">
          <w:rPr>
            <w:rFonts w:cstheme="minorHAnsi"/>
          </w:rPr>
          <w:delText xml:space="preserve">. However, </w:delText>
        </w:r>
      </w:del>
      <w:del w:id="262" w:author="CLARA ESPINOSA DEL ALBA" w:date="2024-08-02T15:22:00Z">
        <w:r w:rsidRPr="00927584" w:rsidDel="005253DA">
          <w:rPr>
            <w:rFonts w:cstheme="minorHAnsi"/>
          </w:rPr>
          <w:delText xml:space="preserve">we </w:delText>
        </w:r>
      </w:del>
      <w:ins w:id="263" w:author="CLARA ESPINOSA DEL ALBA" w:date="2024-08-02T15:22:00Z">
        <w:r w:rsidR="005253DA">
          <w:rPr>
            <w:rFonts w:cstheme="minorHAnsi"/>
          </w:rPr>
          <w:t xml:space="preserve"> and</w:t>
        </w:r>
        <w:r w:rsidR="005253DA" w:rsidRPr="00927584">
          <w:rPr>
            <w:rFonts w:cstheme="minorHAnsi"/>
          </w:rPr>
          <w:t xml:space="preserve"> </w:t>
        </w:r>
      </w:ins>
      <w:r w:rsidRPr="00927584">
        <w:rPr>
          <w:rFonts w:cstheme="minorHAnsi"/>
        </w:rPr>
        <w:t xml:space="preserve">found no significant relationship between </w:t>
      </w:r>
      <w:del w:id="264" w:author="CLARA ESPINOSA DEL ALBA" w:date="2024-08-02T15:22:00Z">
        <w:r w:rsidRPr="00927584" w:rsidDel="00567827">
          <w:rPr>
            <w:rFonts w:cstheme="minorHAnsi"/>
          </w:rPr>
          <w:delText>seed mass and germination ψ</w:delText>
        </w:r>
        <w:r w:rsidRPr="00927584" w:rsidDel="00567827">
          <w:rPr>
            <w:rFonts w:cstheme="minorHAnsi"/>
            <w:vertAlign w:val="subscript"/>
          </w:rPr>
          <w:delText>b</w:delText>
        </w:r>
      </w:del>
      <w:ins w:id="265" w:author="CLARA ESPINOSA DEL ALBA" w:date="2024-08-02T15:22:00Z">
        <w:r w:rsidR="00567827">
          <w:rPr>
            <w:rFonts w:cstheme="minorHAnsi"/>
          </w:rPr>
          <w:t xml:space="preserve">neither of the terms. We did find </w:t>
        </w:r>
        <w:r w:rsidR="00E44847">
          <w:rPr>
            <w:rFonts w:cstheme="minorHAnsi"/>
          </w:rPr>
          <w:t>a positive correlation between seed mass and subpopulations</w:t>
        </w:r>
      </w:ins>
      <w:ins w:id="266" w:author="CLARA ESPINOSA DEL ALBA" w:date="2024-08-02T15:23:00Z">
        <w:r w:rsidR="00E44847">
          <w:rPr>
            <w:rFonts w:cstheme="minorHAnsi"/>
          </w:rPr>
          <w:t xml:space="preserve"> GDD, nevertheless </w:t>
        </w:r>
        <w:r w:rsidR="00E44847">
          <w:rPr>
            <w:rFonts w:cstheme="minorHAnsi"/>
          </w:rPr>
          <w:lastRenderedPageBreak/>
          <w:t>this did not translate into other differences</w:t>
        </w:r>
        <w:r w:rsidR="00481EA7">
          <w:rPr>
            <w:rFonts w:cstheme="minorHAnsi"/>
          </w:rPr>
          <w:t xml:space="preserve"> (detailed model information can be found in supplementary tables/figures </w:t>
        </w:r>
      </w:ins>
      <w:ins w:id="267" w:author="CLARA ESPINOSA DEL ALBA" w:date="2024-08-02T15:24:00Z">
        <w:r w:rsidR="00481EA7" w:rsidRPr="001D0FBB">
          <w:rPr>
            <w:rFonts w:cstheme="minorHAnsi"/>
            <w:highlight w:val="yellow"/>
            <w:rPrChange w:id="268" w:author="FRANCISCO DE BORJA JIMENEZ-ALFARO GONZALEZ" w:date="2024-08-20T09:25:00Z" w16du:dateUtc="2024-08-20T07:25:00Z">
              <w:rPr>
                <w:rFonts w:cstheme="minorHAnsi"/>
              </w:rPr>
            </w:rPrChange>
          </w:rPr>
          <w:t>xxx</w:t>
        </w:r>
        <w:r w:rsidR="00481EA7">
          <w:rPr>
            <w:rFonts w:cstheme="minorHAnsi"/>
          </w:rPr>
          <w:t>)</w:t>
        </w:r>
      </w:ins>
      <w:del w:id="269" w:author="CLARA ESPINOSA DEL ALBA" w:date="2024-08-02T15:23:00Z">
        <w:r w:rsidRPr="00927584" w:rsidDel="00481EA7">
          <w:rPr>
            <w:rFonts w:cstheme="minorHAnsi"/>
            <w:vertAlign w:val="subscript"/>
          </w:rPr>
          <w:delText>.</w:delText>
        </w:r>
      </w:del>
    </w:p>
    <w:p w14:paraId="6D7F952F" w14:textId="77777777" w:rsidR="00594767" w:rsidRPr="00927584" w:rsidRDefault="00594767" w:rsidP="00594767">
      <w:pPr>
        <w:pStyle w:val="Ttulo2"/>
        <w:spacing w:line="360" w:lineRule="auto"/>
        <w:jc w:val="both"/>
      </w:pPr>
      <w:r w:rsidRPr="00927584">
        <w:t>3. Results</w:t>
      </w:r>
    </w:p>
    <w:p w14:paraId="6D7F9531" w14:textId="46C1382F" w:rsidR="00594767" w:rsidRDefault="00594767" w:rsidP="00594767">
      <w:pPr>
        <w:spacing w:line="360" w:lineRule="auto"/>
        <w:jc w:val="both"/>
      </w:pPr>
      <w:r w:rsidRPr="00927584">
        <w:t>Our results confirmed that fresh seeds (i.e. 10 days after collection) had some degree of dormancy. Final germination was higher in after rip</w:t>
      </w:r>
      <w:r>
        <w:t>ened than in fresh seeds (Fig. 4</w:t>
      </w:r>
      <w:r w:rsidRPr="00927584">
        <w:t>A). With no water stress (i.e. distilled water treatment, WP treatment = 0) fresh seeds only attained around 70% germination, while germination of after ripened seeds was almost 100%. With increasing water stress, germination dropped below 50% at -0.2 MPa in fresh seeds, whereas, in after ripened seeds, water stress needed to reach -0.6 MPa to cross the same germination threshold. At -0.8 MPa and below, germination was negligible in both fresh and after ripened seeds. Lower water potential also l</w:t>
      </w:r>
      <w:r>
        <w:t>ed to slower germination (Fig. 4</w:t>
      </w:r>
      <w:r w:rsidRPr="00927584">
        <w:t xml:space="preserve">B, see </w:t>
      </w:r>
      <w:r w:rsidR="00D141E4">
        <w:t>Figure</w:t>
      </w:r>
      <w:r w:rsidRPr="00927584">
        <w:t xml:space="preserve"> </w:t>
      </w:r>
      <w:r w:rsidR="00D141E4">
        <w:t>S</w:t>
      </w:r>
      <w:r w:rsidRPr="00927584">
        <w:t xml:space="preserve">1 for subpopulation-level cumulative germination curves). GLMMs confirmed significant effects of storage, water potential treatments and their interaction (p &lt; 0.001, see Table </w:t>
      </w:r>
      <w:r w:rsidR="006F66A2">
        <w:t>S</w:t>
      </w:r>
      <w:r w:rsidRPr="00927584">
        <w:t>3 for full model details).</w:t>
      </w:r>
    </w:p>
    <w:p w14:paraId="6D7F9533" w14:textId="4C1629B4" w:rsidR="00594767" w:rsidRDefault="00594767" w:rsidP="00594767">
      <w:pPr>
        <w:spacing w:line="360" w:lineRule="auto"/>
        <w:ind w:firstLine="709"/>
        <w:jc w:val="both"/>
      </w:pPr>
      <w:r w:rsidRPr="00927584">
        <w:t xml:space="preserve">We used Bradford’s hydro-time model to calculate the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r w:rsidRPr="00927584">
        <w:t xml:space="preserve">for germination in the 12 subpopulations of the fresh treatment, and in the 12 populations of the after ripened treatment (Table </w:t>
      </w:r>
      <w:r w:rsidR="00153133">
        <w:t>2</w:t>
      </w:r>
      <w:r w:rsidRPr="00927584">
        <w:t xml:space="preserve">). Values of </w:t>
      </w:r>
      <w:proofErr w:type="spellStart"/>
      <w:r w:rsidRPr="00927584">
        <w:rPr>
          <w:rFonts w:cstheme="minorHAnsi"/>
        </w:rPr>
        <w:t>ψ</w:t>
      </w:r>
      <w:r w:rsidRPr="00927584">
        <w:rPr>
          <w:rFonts w:cstheme="minorHAnsi"/>
          <w:vertAlign w:val="subscript"/>
        </w:rPr>
        <w:t>b</w:t>
      </w:r>
      <w:proofErr w:type="spellEnd"/>
      <w:r w:rsidRPr="00927584">
        <w:rPr>
          <w:rFonts w:cstheme="minorHAnsi"/>
        </w:rPr>
        <w:t xml:space="preserve"> </w:t>
      </w:r>
      <w:r w:rsidRPr="00927584">
        <w:t>were higher (i.e. less water stress-tolerant) in the fresh than in the after ripened seeds (average -0.1 vs</w:t>
      </w:r>
      <w:r>
        <w:t xml:space="preserve"> -0.4 in those six</w:t>
      </w:r>
      <w:r w:rsidRPr="00927584">
        <w:t xml:space="preserve"> subpopulations that were sown at both storage times) (Table </w:t>
      </w:r>
      <w:r w:rsidR="001E2DA3">
        <w:t>2</w:t>
      </w:r>
      <w:r w:rsidRPr="00927584">
        <w:t xml:space="preserve">). </w:t>
      </w:r>
    </w:p>
    <w:p w14:paraId="6D7F961E" w14:textId="7398F23A" w:rsidR="00594767" w:rsidRDefault="00594767" w:rsidP="00594767">
      <w:pPr>
        <w:spacing w:line="360" w:lineRule="auto"/>
        <w:ind w:firstLine="709"/>
        <w:jc w:val="both"/>
      </w:pPr>
      <w:r w:rsidRPr="00927584">
        <w:t xml:space="preserve">Given the significant interaction between storage treatment and microclimate (measured as GDD; model z = 2.45, </w:t>
      </w:r>
      <w:r w:rsidRPr="00927584">
        <w:rPr>
          <w:i/>
          <w:iCs/>
        </w:rPr>
        <w:t>p</w:t>
      </w:r>
      <w:r w:rsidRPr="00927584">
        <w:t xml:space="preserve"> &lt; 0.05), we analysed the relationship between </w:t>
      </w:r>
      <w:proofErr w:type="spellStart"/>
      <w:r w:rsidRPr="00927584">
        <w:rPr>
          <w:rFonts w:cstheme="minorHAnsi"/>
        </w:rPr>
        <w:t>ψ</w:t>
      </w:r>
      <w:r w:rsidRPr="00927584">
        <w:rPr>
          <w:rFonts w:cstheme="minorHAnsi"/>
          <w:vertAlign w:val="subscript"/>
        </w:rPr>
        <w:t>b</w:t>
      </w:r>
      <w:proofErr w:type="spellEnd"/>
      <w:r w:rsidRPr="00927584">
        <w:t xml:space="preserve"> and GDD separately for fresh and after ripened seeds. For fresh seeds we found no significant relationship (Fig. </w:t>
      </w:r>
      <w:r>
        <w:t>5</w:t>
      </w:r>
      <w:r w:rsidRPr="00927584">
        <w:t xml:space="preserve"> left panel). On the contrary, after ripened seeds showed a significant relationship (z = -1.99, </w:t>
      </w:r>
      <w:r w:rsidRPr="00927584">
        <w:rPr>
          <w:i/>
          <w:iCs/>
        </w:rPr>
        <w:t>p</w:t>
      </w:r>
      <w:r w:rsidRPr="00927584">
        <w:t xml:space="preserve"> &lt;0.05) of decreasing </w:t>
      </w:r>
      <w:proofErr w:type="spellStart"/>
      <w:r w:rsidRPr="00927584">
        <w:rPr>
          <w:rFonts w:cstheme="minorHAnsi"/>
        </w:rPr>
        <w:t>ψ</w:t>
      </w:r>
      <w:r w:rsidRPr="00927584">
        <w:rPr>
          <w:rFonts w:cstheme="minorHAnsi"/>
          <w:vertAlign w:val="subscript"/>
        </w:rPr>
        <w:t>b</w:t>
      </w:r>
      <w:proofErr w:type="spellEnd"/>
      <w:r w:rsidRPr="00927584">
        <w:t xml:space="preserve"> in subpopulations with higher GDD, i.e. more water-stress tolerance in subpopulations from drier and warmer plots, as per our primary prediction</w:t>
      </w:r>
      <w:r>
        <w:t xml:space="preserve"> (Fig. 5</w:t>
      </w:r>
      <w:r w:rsidRPr="00927584">
        <w:t xml:space="preserve">, right panel) (detailed model results in Table </w:t>
      </w:r>
      <w:r w:rsidR="006F66A2">
        <w:t>S</w:t>
      </w:r>
      <w:r w:rsidRPr="00927584">
        <w:t xml:space="preserve">4). </w:t>
      </w:r>
    </w:p>
    <w:p w14:paraId="6D7F9621" w14:textId="77777777" w:rsidR="00594767" w:rsidRPr="00927584" w:rsidRDefault="00594767" w:rsidP="00594767">
      <w:pPr>
        <w:pStyle w:val="Ttulo3"/>
        <w:spacing w:line="360" w:lineRule="auto"/>
        <w:jc w:val="both"/>
      </w:pPr>
      <w:r w:rsidRPr="00927584">
        <w:t>4. Discussion</w:t>
      </w:r>
    </w:p>
    <w:p w14:paraId="6D7F9622" w14:textId="30898E3D" w:rsidR="00594767" w:rsidRPr="00927584" w:rsidRDefault="00594767" w:rsidP="00594767">
      <w:pPr>
        <w:spacing w:line="360" w:lineRule="auto"/>
        <w:ind w:firstLine="709"/>
        <w:jc w:val="both"/>
      </w:pPr>
      <w:r w:rsidRPr="00927584">
        <w:t xml:space="preserve">Our study confirms that subpopulations of </w:t>
      </w:r>
      <w:r w:rsidRPr="00927584">
        <w:rPr>
          <w:i/>
        </w:rPr>
        <w:t>D. langeanus</w:t>
      </w:r>
      <w:r w:rsidRPr="00927584">
        <w:t xml:space="preserve"> in warmer and drier conditions have lower </w:t>
      </w:r>
      <w:proofErr w:type="spellStart"/>
      <w:r w:rsidRPr="00927584">
        <w:rPr>
          <w:rFonts w:cstheme="minorHAnsi"/>
        </w:rPr>
        <w:t>ψ</w:t>
      </w:r>
      <w:r w:rsidRPr="00927584">
        <w:rPr>
          <w:rFonts w:cstheme="minorHAnsi"/>
          <w:vertAlign w:val="subscript"/>
        </w:rPr>
        <w:t>b</w:t>
      </w:r>
      <w:proofErr w:type="spellEnd"/>
      <w:r w:rsidRPr="00927584">
        <w:t xml:space="preserve"> for germination, indicating that germination responses to water stress show intraspecific variation along local microclimatic gradients of water availability. Although intraspecific trait variation has been previously stated to be strongly driven by microenvironmental heterogeneity </w:t>
      </w:r>
      <w:r w:rsidRPr="00927584">
        <w:fldChar w:fldCharType="begin" w:fldLock="1"/>
      </w:r>
      <w:r w:rsidR="00BD51F9">
        <w:instrText>ADDIN CSL_CITATION {"citationItems":[{"id":"ITEM-1","itemData":{"DOI":"10.1093/aob/mcab011","ISSN":"10958290","PMID":"33507251","abstract":"Background: Investigating the causes and consequences of intraspecific trait variation (ITV) in plants is not novel, as it has long been recognized that such variation shapes biotic and abiotic interactions. While evolutionary and population biology have extensively investigated ITV, only in the last 10 years has interest in ITV surged within community and comparative ecology. Scope: Despite this recent interest, still lacking are thorough descriptions of ITV's extent, the spatial and temporal structure of ITV, and stronger connections between ITV and community and ecosystem properties. Our primary aim in this review is to synthesize the recent literature and ask: (1) How extensive is intraspecific variation in traits across scales, and what underlying mechanisms drive this variation? (2) How does this variation impact higher-order ecological processes (e.g. population dynamics, community assembly, invasion, ecosystem productivity)? (3) What are the consequences of ignoring ITV and how can these be mitigated? and (4) What are the most pressing research questions, and how can current practices be modified to suit our research needs? Our secondary aim is to target diverse and underrepresented traits and plant organs, including anatomy, wood, roots, hydraulics, reproduction and secondary chemistry. In addressing these aims, we showcase papers from the Special Issue. Conclusions: Plant ITV plays a key role in determining individual and population performance, species interactions, community structure and assembly, and ecosystem properties. Its extent varies widely across species, traits and environments, and it remains difficult to develop a predictive model for ITV that is broadly applicable. Systematically characterizing the sources (e.g. ontogeny, population differences) of ITV will be a vital step forward towards identifying generalities and the underlying mechanisms that shape ITV. While the use of species means to link traits to higher-order processes may be appropriate in many cases, such approaches can obscure potentially meaningful variation. We urge the reporting of individual replicates and population means in online data repositories, a greater consideration of the mechanisms that enhance and constrain ITV's extent, and studies that span sub-disciplines.","author":[{"dropping-particle":"","family":"Westerband","given":"A. C.","non-dropping-particle":"","parse-names":false,"suffix":""},{"dropping-particle":"","family":"Funk","given":"J. L.","non-dropping-particle":"","parse-names":false,"suffix":""},{"dropping-particle":"","family":"Barton","given":"K. E.","non-dropping-particle":"","parse-names":false,"suffix":""}],"container-title":"Annals of Botany","id":"ITEM-1","issue":"4","issued":{"date-parts":[["2021"]]},"page":"397-410","title":"Intraspecific trait variation in plants: A renewed focus on its role in ecological processes","type":"article-journal","volume":"127"},"uris":["http://www.mendeley.com/documents/?uuid=3ab07b2c-d6b6-47de-b823-2b3a64131a25"]}],"mendeley":{"formattedCitation":"(Westerband, Funk and Barton, 2021)","plainTextFormattedCitation":"(Westerband, Funk and Barton, 2021)","previouslyFormattedCitation":"(Westerband, Funk and Barton, 2021)"},"properties":{"noteIndex":0},"schema":"https://github.com/citation-style-language/schema/raw/master/csl-citation.json"}</w:instrText>
      </w:r>
      <w:r w:rsidRPr="00927584">
        <w:fldChar w:fldCharType="separate"/>
      </w:r>
      <w:r w:rsidR="00DF1093" w:rsidRPr="00DF1093">
        <w:rPr>
          <w:noProof/>
        </w:rPr>
        <w:t>(Westerband, Funk and Barton, 2021)</w:t>
      </w:r>
      <w:r w:rsidRPr="00927584">
        <w:fldChar w:fldCharType="end"/>
      </w:r>
      <w:r w:rsidRPr="00927584">
        <w:t xml:space="preserve">, this is the first time that within-population variation at the microscale level has been reported for regeneration traits. The fact that this variation aligns with a gradient of water stress supports that </w:t>
      </w:r>
      <w:proofErr w:type="spellStart"/>
      <w:r w:rsidRPr="00927584">
        <w:rPr>
          <w:rFonts w:cstheme="minorHAnsi"/>
        </w:rPr>
        <w:t>ψ</w:t>
      </w:r>
      <w:r w:rsidRPr="00927584">
        <w:rPr>
          <w:rFonts w:cstheme="minorHAnsi"/>
          <w:vertAlign w:val="subscript"/>
        </w:rPr>
        <w:t>b</w:t>
      </w:r>
      <w:proofErr w:type="spellEnd"/>
      <w:r w:rsidRPr="00927584">
        <w:t xml:space="preserve"> </w:t>
      </w:r>
      <w:del w:id="270" w:author="CLARA ESPINOSA DEL ALBA" w:date="2024-08-05T08:54:00Z">
        <w:r w:rsidRPr="00927584" w:rsidDel="00F82C37">
          <w:delText xml:space="preserve">is </w:delText>
        </w:r>
      </w:del>
      <w:ins w:id="271" w:author="CLARA ESPINOSA DEL ALBA" w:date="2024-08-05T08:54:00Z">
        <w:r w:rsidR="00F82C37">
          <w:t xml:space="preserve">might </w:t>
        </w:r>
        <w:r w:rsidR="0092341A">
          <w:lastRenderedPageBreak/>
          <w:t>be</w:t>
        </w:r>
        <w:r w:rsidR="00F82C37" w:rsidRPr="00927584">
          <w:t xml:space="preserve"> </w:t>
        </w:r>
      </w:ins>
      <w:r w:rsidRPr="00927584">
        <w:t>a functional trait with</w:t>
      </w:r>
      <w:r w:rsidR="001D0FBB">
        <w:t xml:space="preserve"> potential implications</w:t>
      </w:r>
      <w:r w:rsidRPr="00927584">
        <w:t xml:space="preserve"> for individual fitness and species occurrence patterns at the local scale.</w:t>
      </w:r>
    </w:p>
    <w:p w14:paraId="6D7F9623" w14:textId="2961D51A" w:rsidR="00594767" w:rsidRDefault="00594767" w:rsidP="00594767">
      <w:pPr>
        <w:spacing w:line="360" w:lineRule="auto"/>
        <w:ind w:firstLine="709"/>
        <w:jc w:val="both"/>
        <w:rPr>
          <w:ins w:id="272" w:author="CLARA ESPINOSA DEL ALBA" w:date="2024-08-05T08:55:00Z"/>
        </w:rPr>
      </w:pPr>
      <w:r w:rsidRPr="00927584">
        <w:t xml:space="preserve">The higher germination we observed in after ripened seeds across all water potential treatments supports that a low level of dormancy in fresh </w:t>
      </w:r>
      <w:r w:rsidRPr="00927584">
        <w:rPr>
          <w:i/>
          <w:iCs/>
        </w:rPr>
        <w:t>D. langeanus</w:t>
      </w:r>
      <w:r w:rsidRPr="00927584">
        <w:t xml:space="preserve"> seeds is alleviated by a short period of after-ripening (35 days). Seeds drastically changed their germination responses in a month, suggesting notable ecological implications of rainfall timing </w:t>
      </w:r>
      <w:r w:rsidRPr="00927584">
        <w:fldChar w:fldCharType="begin" w:fldLock="1"/>
      </w:r>
      <w:r w:rsidR="00BD51F9">
        <w:instrText>ADDIN CSL_CITATION {"citationItems":[{"id":"ITEM-1","itemData":{"abstract":"A major challenge in forecasting the ecological consequences of climate change is understanding the relative importance of changes to mean conditions vs. changes to discrete climatic events, such as storms, frosts, or droughts. Here we show that the first major storm of the growing season strongly influences the population dynamics of three rare and endangered annual plant species in a coastal California (USA) ecosystem. In a field experiment we used moisture barriers and water addition to manipulate the timing and temperature associated with first major rains of the season. The three focal species showed two- to fivefold variation in per capita population growth rates between the different storm treatments, comparable to variation found in a prior experiment imposing eightfold differences in season-long precipitation. Variation in germination was a major demographic driver of how two of three species responded to the first rains. For one of these species, the timing of the storm was the most critical determinant of its germination, while the other showed enhanced germination with colder storm temperatures. The role of temperature was further supported by laboratory trials showing enhanced germination in cooler treatments. Our work suggests that, because of species-specific cues for demographic transitions such as germination, changes to discrete climate events may be as, if not more, important than changes to season-long variables.","author":[{"dropping-particle":"","family":"Levine","given":"Jonathan M","non-dropping-particle":"","parse-names":false,"suffix":""},{"dropping-particle":"","family":"Mceachern","given":"A Kathryn","non-dropping-particle":"","parse-names":false,"suffix":""},{"dropping-particle":"","family":"Cowan","given":"Clark","non-dropping-particle":"","parse-names":false,"suffix":""}],"container-title":"Ecology","id":"ITEM-1","issue":"12","issued":{"date-parts":[["2011"]]},"page":"2236-2247","title":"Seasonal timing of first rain storms affects rare plant population dynamics","type":"article-journal","volume":"92"},"uris":["http://www.mendeley.com/documents/?uuid=f0ea65eb-ad90-4f9b-b4e8-4b885ef35e89"]}],"mendeley":{"formattedCitation":"(Levine, Mceachern and Cowan, 2011)","plainTextFormattedCitation":"(Levine, Mceachern and Cowan, 2011)","previouslyFormattedCitation":"(Levine, Mceachern and Cowan, 2011)"},"properties":{"noteIndex":0},"schema":"https://github.com/citation-style-language/schema/raw/master/csl-citation.json"}</w:instrText>
      </w:r>
      <w:r w:rsidRPr="00927584">
        <w:fldChar w:fldCharType="separate"/>
      </w:r>
      <w:r w:rsidR="00DF1093" w:rsidRPr="00DF1093">
        <w:rPr>
          <w:noProof/>
        </w:rPr>
        <w:t>(Levine, Mceachern and Cowan, 2011)</w:t>
      </w:r>
      <w:r w:rsidRPr="00927584">
        <w:fldChar w:fldCharType="end"/>
      </w:r>
      <w:r w:rsidRPr="00927584">
        <w:t xml:space="preserve"> in alpine water-limited environments. If rain episodes occur concurrently with dispersal, or shortly thereafter, the dormant part of the seed population will fail to germinate despite the moistened soils and favourable temperatures. Our results indicate a type of developmental delay </w:t>
      </w:r>
      <w:r w:rsidRPr="00927584">
        <w:fldChar w:fldCharType="begin" w:fldLock="1"/>
      </w:r>
      <w:r w:rsidR="00BD51F9">
        <w:instrText>ADDIN CSL_CITATION {"citationItems":[{"id":"ITEM-1","itemData":{"DOI":"10.1073/pnas.87.3.1139","ISSN":"00278424","PMID":"2300574","abstract":"Many organisms delay the initiation of reproduction even though such delay is not adaptive in a constant environment. Theoretical arguments in this paper show that delaying reproduction can increase fitness in a sufficiently variable environment. This paper uses stochastic demography to analyze the fluctuating population structure produced by environmental uncertainty. The results explain previously puzzling features of life cycle delays observed in nature, predicting that populations of the same species living in environments of differing harshness can display different life history phenotypes, a number of distinct life history phenotypes can coexist neutrally within a single population, and genetic polymorphisms are easily maintained if heterozygotes have intermediate life history phenotypes.","author":[{"dropping-particle":"","family":"Tuljapurkar","given":"Shripad","non-dropping-particle":"","parse-names":false,"suffix":""}],"container-title":"Proceedings of the National Academy of Sciences of the United States of America","id":"ITEM-1","issue":"3","issued":{"date-parts":[["1990"]]},"page":"1139-1143","title":"Delayed reproduction and fitness in variable environments","type":"article-journal","volume":"87"},"uris":["http://www.mendeley.com/documents/?uuid=31efd0a5-c6cd-45aa-ab54-9fdfe87cd6f2"]},{"id":"ITEM-2","itemData":{"DOI":"10.1016/S0304-3800(00)00288-X","abstract":"We compare two modes of ‘escape in time’ from an unpredictable environment: developmental delay (‘stay young’) such as seed dormancy, and reproductive delay (‘age gracefully’) such as delayed flowering. We find that developmental delay and reproductive delay are symmetric with respect to fitness i.e. they have the same effect on growth rate if they have equal costs, and if the environmental pattern is time-reversible. We describe this property by saying that if one kind of delay is an ‘escape into the future’, the other is an ‘escape into the past’. When the costs of the two kinds of delay are equal, and we add a little delay to a life cycle that has none, the increase in growth rate is equal whether we add developmental delay, reproductive delay, or a combination of the two. When the costs of delay are equal, and we consider a life cycle that has just one form of delay, the largest gain in fitness tends to come from an increase in the delay that is already present. Thus, changes in the amount of delay tend to be self-reinforcing. Hence we expect evolution to lead to an entrainment so that life cycles will often contain mainly one or other kind of delay. As the amount of delay increases, the growth rate reaches a maximum that may be regarded as an ESS, and then falls. Geometrically, this maximum is a ‘ridge’ on the fitness surface when environments are moderately variable i.e. there are many combinations of delays that yield the maximum growth rate. When the environment becomes highly variable, or strongly positively autocorrelated, this ‘ridge’ is replaced by a pair of ‘peaks’. Two combinations of delay then lead to the highest growth rate, one where reproductive delay is dominant and one where developmental delay is dominant.","author":[{"dropping-particle":"","family":"Tuljapurkar","given":"Shripad","non-dropping-particle":"","parse-names":false,"suffix":""},{"dropping-particle":"","family":"Wiener","given":"Pamela","non-dropping-particle":"","parse-names":false,"suffix":""}],"container-title":"Ecological Modelling","id":"ITEM-2","issue":"1-2","issued":{"date-parts":[["2000"]]},"page":"143-159","title":"Escape in time: stay young or age gracefully?","type":"article-journal","volume":"133"},"uris":["http://www.mendeley.com/documents/?uuid=43a4c6d8-c36f-40e0-98ee-b09c700427b3"]}],"mendeley":{"formattedCitation":"(Tuljapurkar, 1990; Tuljapurkar and Wiener, 2000)","plainTextFormattedCitation":"(Tuljapurkar, 1990; Tuljapurkar and Wiener, 2000)","previouslyFormattedCitation":"(Tuljapurkar, 1990; Tuljapurkar and Wiener, 2000)"},"properties":{"noteIndex":0},"schema":"https://github.com/citation-style-language/schema/raw/master/csl-citation.json"}</w:instrText>
      </w:r>
      <w:r w:rsidRPr="00927584">
        <w:fldChar w:fldCharType="separate"/>
      </w:r>
      <w:r w:rsidR="00DF1093" w:rsidRPr="00DF1093">
        <w:rPr>
          <w:noProof/>
        </w:rPr>
        <w:t>(Tuljapurkar, 1990; Tuljapurkar and Wiener, 2000)</w:t>
      </w:r>
      <w:r w:rsidRPr="00927584">
        <w:fldChar w:fldCharType="end"/>
      </w:r>
      <w:r w:rsidRPr="00927584">
        <w:t xml:space="preserve"> which has been interpreted as a type of bet-hedging in face of unpredictable disturbances </w:t>
      </w:r>
      <w:r w:rsidRPr="00927584">
        <w:fldChar w:fldCharType="begin" w:fldLock="1"/>
      </w:r>
      <w:r w:rsidR="00BD51F9">
        <w:instrText>ADDIN CSL_CITATION {"citationItems":[{"id":"ITEM-1","itemData":{"DOI":"10.1086/284795","ISSN":"00030147","abstract":"Seed size, dormancy, and dispersal share 3 population-dynamic functions in temporally and spatially varying environments: risk reduction of bet hedging, escape from crowding, and escape from sib competition. A model was developed to explore ways they may interact to reduce risk. The risk-reducing properties of these seed traits evolve only in response to global temporal variance. Thus, to understand how selection impinges on the seed traits, creating fitness interactions, one must understand the factors contributing to global temporal variance and how they are mitigated by the various seed traits. Since the traits interact to reduce variance, arbitarily fixing any 1 trait at different values alters the fitness-maximizing values of the others, resulting in trade-offs among traits. The authors explore how changes in the number of independent environmental patches, probability of favorable conditions, radius of dispersal, and spatial and temporal autocorrelation of environmental conditions alter selection on the interacting syndrome of seed traits. -from Authors","author":[{"dropping-particle":"","family":"Venable","given":"D. L.","non-dropping-particle":"","parse-names":false,"suffix":""},{"dropping-particle":"","family":"Brown","given":"J. S.","non-dropping-particle":"","parse-names":false,"suffix":""}],"container-title":"American Naturalist","id":"ITEM-1","issue":"3","issued":{"date-parts":[["1988"]]},"page":"360-384","title":"The selective interactions of dispersal, dormancy, and seed size as adaptations for reducing risk in variable environments","type":"article-journal","volume":"131"},"uris":["http://www.mendeley.com/documents/?uuid=9b205ad5-5881-44d8-af73-25c43b20a3f0"]},{"id":"ITEM-2","itemData":{"DOI":"10.1111/ele.12241","ISSN":"14610248","PMID":"24393387","abstract":"In bet hedging, organisms sacrifice short-term success to reduce the long-term variance in success. Delayed germination is the classic example of bet hedging, in which a fraction of seeds remain dormant as a hedge against the risk of complete reproductive failure. Here, we investigate the adaptive nature of delayed germination as a bet hedging strategy using long-term demographic data on Sonoran Desert winter annual plants. Using stochastic population models, we estimate fitness as a function of delayed germination and identify evolutionarily stable strategies for 12 abundant species in the community. Results indicate that delayed germination meets the criteria as a bet hedging strategy for all species. Density-dependent models, but not density-independent ones, predicted optimal germination strategies that correspond remarkably well with observed patterns. By incorporating naturally occurring variation in seed and seedling dynamics, our results present a rigorous test of bet hedging theory within the relevant environmental context.© 2014 John Wiley &amp; Sons Ltd/CNRS.","author":[{"dropping-particle":"","family":"Gremer","given":"Jennifer R.","non-dropping-particle":"","parse-names":false,"suffix":""},{"dropping-particle":"","family":"Venable","given":"D. Lawrence","non-dropping-particle":"","parse-names":false,"suffix":""}],"container-title":"Ecology Letters","id":"ITEM-2","issue":"3","issued":{"date-parts":[["2014"]]},"page":"380-387","title":"Bet hedging in desert winter annual plants: Optimal germination strategies in a variable environment","type":"article-journal","volume":"17"},"uris":["http://www.mendeley.com/documents/?uuid=8893996b-854e-46ce-9a15-b846b1049f22"]}],"mendeley":{"formattedCitation":"(Venable and Brown, 1988; Gremer and Venable, 2014)","plainTextFormattedCitation":"(Venable and Brown, 1988; Gremer and Venable, 2014)","previouslyFormattedCitation":"(Venable and Brown, 1988; Gremer and Venable, 2014)"},"properties":{"noteIndex":0},"schema":"https://github.com/citation-style-language/schema/raw/master/csl-citation.json"}</w:instrText>
      </w:r>
      <w:r w:rsidRPr="00927584">
        <w:fldChar w:fldCharType="separate"/>
      </w:r>
      <w:r w:rsidR="00DF1093" w:rsidRPr="00DF1093">
        <w:rPr>
          <w:noProof/>
        </w:rPr>
        <w:t>(Venable and Brown, 1988; Gremer and Venable, 2014)</w:t>
      </w:r>
      <w:r w:rsidRPr="00927584">
        <w:fldChar w:fldCharType="end"/>
      </w:r>
      <w:r w:rsidRPr="00927584">
        <w:t xml:space="preserve">, such as potential dry-autumn years that could result in high seedling mortality. Bet-hedging has been observed in other habitats with high climate variation and found advantageous during drought events </w:t>
      </w:r>
      <w:r w:rsidRPr="00927584">
        <w:fldChar w:fldCharType="begin" w:fldLock="1"/>
      </w:r>
      <w:r w:rsidR="00BD51F9">
        <w:instrText>ADDIN CSL_CITATION {"citationItems":[{"id":"ITEM-1","itemData":{"author":[{"dropping-particle":"","family":"Evans","given":"Margaret E K","non-dropping-particle":"","parse-names":false,"suffix":""},{"dropping-particle":"","family":"Dennehy","given":"John J","non-dropping-particle":"","parse-names":false,"suffix":""}],"container-title":"The Quarterly Review of Biology","id":"ITEM-1","issue":"4","issued":{"date-parts":[["2014"]]},"page":"431-451","publisher":"The University of Chicago Press","title":"Germ Banking : Bet ‐ Hedging and Variable Release from Egg and Seed Dormancy","type":"article-journal","volume":"80"},"uris":["http://www.mendeley.com/documents/?uuid=e3501e93-bcb3-481d-a1b9-ec51df50f9d2"]},{"id":"ITEM-2","itemData":{"DOI":"10.1111/nph.14436","ISSN":"14698137","PMID":"28152187","abstract":"Bet-hedging via between-year seed dormancy is a costly strategy for plants in unpredictable environments. Theoretically, fitness costs can be reduced through a parental environmental effect when the environment is partly predictable. We tested whether populations from environments that differ in predictability diverged in parental effects on seed dormancy. Common garden-produced seeds of the two annual plant species Biscutella didyma and Bromus fasciculatus collected along an aridity gradient were grown under 12 irrigation treatments. Offspring germination was evaluated and related to environmental correlations between generations and their fitness consequences at the four study sites. One species exhibited strong seed dormancy that increased with unpredictability in seasonal precipitation. The parental effect on seed dormancy also increased proportionally with the environmental correlation between precipitation in the parental season and seedling density in the following season; this correlation increased from mesic to arid environments. Because fitness was negatively related to density, this parental effect may be adaptive. However, the lack of dormancy in the second species indicates that bet-hedging is not the only strategy for annual plants in arid environments. Our results provide the first evidence for clinal variation in the relative strength of parental effects along environmental gradients.","author":[{"dropping-particle":"","family":"Lampei","given":"Christian","non-dropping-particle":"","parse-names":false,"suffix":""},{"dropping-particle":"","family":"Metz","given":"Johannes","non-dropping-particle":"","parse-names":false,"suffix":""},{"dropping-particle":"","family":"Tielbörger","given":"Katja","non-dropping-particle":"","parse-names":false,"suffix":""}],"container-title":"New Phytologist","id":"ITEM-2","issue":"3","issued":{"date-parts":[["2017"]]},"page":"1230-1244","title":"Clinal population divergence in an adaptive parental environmental effect that adjusts seed banking","type":"article-journal","volume":"214"},"uris":["http://www.mendeley.com/documents/?uuid=3cde5605-dafc-4108-a037-c6f7f1906cc6"]}],"mendeley":{"formattedCitation":"(Evans and Dennehy, 2014; Lampei, Metz and Tielbörger, 2017)","plainTextFormattedCitation":"(Evans and Dennehy, 2014; Lampei, Metz and Tielbörger, 2017)","previouslyFormattedCitation":"(Evans and Dennehy, 2014; Lampei, Metz and Tielbörger, 2017)"},"properties":{"noteIndex":0},"schema":"https://github.com/citation-style-language/schema/raw/master/csl-citation.json"}</w:instrText>
      </w:r>
      <w:r w:rsidRPr="00927584">
        <w:fldChar w:fldCharType="separate"/>
      </w:r>
      <w:r w:rsidR="00DF1093" w:rsidRPr="00DF1093">
        <w:rPr>
          <w:noProof/>
        </w:rPr>
        <w:t>(Evans and Dennehy, 2014; Lampei, Metz and Tielbörger, 2017)</w:t>
      </w:r>
      <w:r w:rsidRPr="00927584">
        <w:fldChar w:fldCharType="end"/>
      </w:r>
      <w:r w:rsidRPr="00927584">
        <w:t>. If rain episodes happen a month after dispersal, when drought risk can be predicted to be lower due to the closeness of winter, most of the seed population will be able to germinate, and to respond appropriately to microscale soil water stress. These results highlight how a short after ripening period can have a major functional impact in seeds regeneration in the field.</w:t>
      </w:r>
    </w:p>
    <w:p w14:paraId="3F9DF80F" w14:textId="24AF6B2E" w:rsidR="00F73381" w:rsidRPr="00E817DB" w:rsidRDefault="00A94B9A" w:rsidP="00594767">
      <w:pPr>
        <w:spacing w:line="360" w:lineRule="auto"/>
        <w:ind w:firstLine="709"/>
        <w:jc w:val="both"/>
      </w:pPr>
      <w:ins w:id="273" w:author="CLARA ESPINOSA DEL ALBA" w:date="2024-08-05T09:21:00Z">
        <w:r>
          <w:t xml:space="preserve">Maternal </w:t>
        </w:r>
      </w:ins>
      <w:ins w:id="274" w:author="CLARA ESPINOSA DEL ALBA" w:date="2024-08-05T09:36:00Z">
        <w:r w:rsidR="004F7168">
          <w:t>or tr</w:t>
        </w:r>
        <w:r w:rsidR="00DF575C">
          <w:t xml:space="preserve">ansgenerational </w:t>
        </w:r>
      </w:ins>
      <w:ins w:id="275" w:author="CLARA ESPINOSA DEL ALBA" w:date="2024-08-05T09:21:00Z">
        <w:r>
          <w:t>effects</w:t>
        </w:r>
      </w:ins>
      <w:ins w:id="276" w:author="CLARA ESPINOSA DEL ALBA" w:date="2024-08-05T10:31:00Z">
        <w:r w:rsidR="00431BE0">
          <w:t>, here</w:t>
        </w:r>
        <w:r w:rsidR="00E86BD7">
          <w:t xml:space="preserve"> included with seed mas</w:t>
        </w:r>
      </w:ins>
      <w:ins w:id="277" w:author="CLARA ESPINOSA DEL ALBA" w:date="2024-08-05T10:32:00Z">
        <w:r w:rsidR="00E86BD7">
          <w:t>s as a proxy,</w:t>
        </w:r>
      </w:ins>
      <w:ins w:id="278" w:author="CLARA ESPINOSA DEL ALBA" w:date="2024-08-05T09:21:00Z">
        <w:r>
          <w:t xml:space="preserve"> hav</w:t>
        </w:r>
      </w:ins>
      <w:ins w:id="279" w:author="CLARA ESPINOSA DEL ALBA" w:date="2024-08-05T09:22:00Z">
        <w:r>
          <w:t>e been previ</w:t>
        </w:r>
        <w:r w:rsidR="00B730F1">
          <w:t>ously reported to have an important role in seed germination responses (</w:t>
        </w:r>
      </w:ins>
      <w:ins w:id="280" w:author="CLARA ESPINOSA DEL ALBA" w:date="2024-08-05T10:51:00Z">
        <w:r w:rsidR="001063E3">
          <w:t xml:space="preserve">reviewed in </w:t>
        </w:r>
      </w:ins>
      <w:ins w:id="281" w:author="CLARA ESPINOSA DEL ALBA" w:date="2024-08-07T09:34:00Z" w16du:dateUtc="2024-08-07T07:34:00Z">
        <w:r w:rsidR="00D70CE6">
          <w:fldChar w:fldCharType="begin" w:fldLock="1"/>
        </w:r>
      </w:ins>
      <w:r w:rsidR="00D70CE6">
        <w:instrText>ADDIN CSL_CITATION {"citationItems":[{"id":"ITEM-1","itemData":{"author":[{"dropping-particle":"","family":"Roach","given":"Deborah A","non-dropping-particle":"","parse-names":false,"suffix":""},{"dropping-particle":"","family":"Wulff","given":"Renata D .","non-dropping-particle":"","parse-names":false,"suffix":""}],"container-title":"Annual Review of Ecology and Systematics","id":"ITEM-1","issued":{"date-parts":[["1987"]]},"page":"209-235","title":"Maternal Effects in Plants","type":"article-journal","volume":"18"},"uris":["http://www.mendeley.com/documents/?uuid=1b8a5f39-2bc4-4ee2-95ad-a4f022c36672"]}],"mendeley":{"formattedCitation":"(Roach and Wulff, 1987)","plainTextFormattedCitation":"(Roach and Wulff, 1987)","previouslyFormattedCitation":"(Roach and Wulff, 1987)"},"properties":{"noteIndex":0},"schema":"https://github.com/citation-style-language/schema/raw/master/csl-citation.json"}</w:instrText>
      </w:r>
      <w:r w:rsidR="00D70CE6">
        <w:fldChar w:fldCharType="separate"/>
      </w:r>
      <w:r w:rsidR="00D70CE6" w:rsidRPr="00D70CE6">
        <w:rPr>
          <w:noProof/>
        </w:rPr>
        <w:t>(Roach and Wulff, 1987)</w:t>
      </w:r>
      <w:ins w:id="282" w:author="CLARA ESPINOSA DEL ALBA" w:date="2024-08-07T09:34:00Z" w16du:dateUtc="2024-08-07T07:34:00Z">
        <w:r w:rsidR="00D70CE6">
          <w:fldChar w:fldCharType="end"/>
        </w:r>
      </w:ins>
      <w:ins w:id="283" w:author="CLARA ESPINOSA DEL ALBA" w:date="2024-08-05T11:03:00Z">
        <w:r w:rsidR="00D37B04">
          <w:t xml:space="preserve">. </w:t>
        </w:r>
      </w:ins>
      <w:ins w:id="284" w:author="CLARA ESPINOSA DEL ALBA" w:date="2024-08-05T08:55:00Z">
        <w:r w:rsidR="00F73381">
          <w:t>In our study</w:t>
        </w:r>
      </w:ins>
      <w:ins w:id="285" w:author="CLARA ESPINOSA DEL ALBA" w:date="2024-08-05T08:56:00Z">
        <w:r w:rsidR="00F73381">
          <w:t>,</w:t>
        </w:r>
      </w:ins>
      <w:ins w:id="286" w:author="CLARA ESPINOSA DEL ALBA" w:date="2024-08-05T08:55:00Z">
        <w:r w:rsidR="00F73381">
          <w:t xml:space="preserve"> </w:t>
        </w:r>
      </w:ins>
      <w:ins w:id="287" w:author="CLARA ESPINOSA DEL ALBA" w:date="2024-08-05T11:04:00Z">
        <w:r w:rsidR="00B35986">
          <w:t>seed mass</w:t>
        </w:r>
      </w:ins>
      <w:ins w:id="288" w:author="CLARA ESPINOSA DEL ALBA" w:date="2024-08-05T08:55:00Z">
        <w:r w:rsidR="00F73381">
          <w:t xml:space="preserve"> did not </w:t>
        </w:r>
      </w:ins>
      <w:ins w:id="289" w:author="CLARA ESPINOSA DEL ALBA" w:date="2024-08-05T08:57:00Z">
        <w:r w:rsidR="000E0BE8">
          <w:t>significantly affect germination responses nor</w:t>
        </w:r>
      </w:ins>
      <w:ins w:id="290" w:author="CLARA ESPINOSA DEL ALBA" w:date="2024-08-05T08:56:00Z">
        <w:r w:rsidR="00E22023">
          <w:t xml:space="preserve"> germination </w:t>
        </w:r>
      </w:ins>
      <w:proofErr w:type="spellStart"/>
      <w:ins w:id="291" w:author="CLARA ESPINOSA DEL ALBA" w:date="2024-08-05T08:57:00Z">
        <w:r w:rsidR="00E22023" w:rsidRPr="00927584">
          <w:rPr>
            <w:rFonts w:cstheme="minorHAnsi"/>
          </w:rPr>
          <w:t>ψ</w:t>
        </w:r>
        <w:r w:rsidR="00E22023" w:rsidRPr="00927584">
          <w:rPr>
            <w:rFonts w:cstheme="minorHAnsi"/>
            <w:vertAlign w:val="subscript"/>
          </w:rPr>
          <w:t>b</w:t>
        </w:r>
        <w:proofErr w:type="spellEnd"/>
        <w:r w:rsidR="00E817DB">
          <w:rPr>
            <w:rFonts w:cstheme="minorHAnsi"/>
          </w:rPr>
          <w:t>, although we did find a correlation between subpopulation</w:t>
        </w:r>
      </w:ins>
      <w:ins w:id="292" w:author="CLARA ESPINOSA DEL ALBA" w:date="2024-08-05T09:53:00Z">
        <w:r w:rsidR="005354A3">
          <w:rPr>
            <w:rFonts w:cstheme="minorHAnsi"/>
          </w:rPr>
          <w:t>s</w:t>
        </w:r>
      </w:ins>
      <w:ins w:id="293" w:author="CLARA ESPINOSA DEL ALBA" w:date="2024-08-05T08:57:00Z">
        <w:r w:rsidR="00E817DB">
          <w:rPr>
            <w:rFonts w:cstheme="minorHAnsi"/>
          </w:rPr>
          <w:t xml:space="preserve"> from </w:t>
        </w:r>
      </w:ins>
      <w:ins w:id="294" w:author="CLARA ESPINOSA DEL ALBA" w:date="2024-08-05T08:58:00Z">
        <w:r w:rsidR="00E817DB">
          <w:rPr>
            <w:rFonts w:cstheme="minorHAnsi"/>
          </w:rPr>
          <w:t xml:space="preserve">warmer microhabitats having also heavier seeds. </w:t>
        </w:r>
        <w:r w:rsidR="00416105">
          <w:rPr>
            <w:rFonts w:cstheme="minorHAnsi"/>
          </w:rPr>
          <w:t>Our results</w:t>
        </w:r>
      </w:ins>
      <w:ins w:id="295" w:author="CLARA ESPINOSA DEL ALBA" w:date="2024-08-05T09:00:00Z">
        <w:r w:rsidR="00C86E16">
          <w:rPr>
            <w:rFonts w:cstheme="minorHAnsi"/>
          </w:rPr>
          <w:t xml:space="preserve"> suggest </w:t>
        </w:r>
      </w:ins>
      <w:ins w:id="296" w:author="CLARA ESPINOSA DEL ALBA" w:date="2024-08-05T09:53:00Z">
        <w:r w:rsidR="005354A3">
          <w:rPr>
            <w:rFonts w:cstheme="minorHAnsi"/>
          </w:rPr>
          <w:t xml:space="preserve">a </w:t>
        </w:r>
      </w:ins>
      <w:ins w:id="297" w:author="CLARA ESPINOSA DEL ALBA" w:date="2024-08-05T09:00:00Z">
        <w:r w:rsidR="00C86E16">
          <w:rPr>
            <w:rFonts w:cstheme="minorHAnsi"/>
          </w:rPr>
          <w:t xml:space="preserve">differential level of </w:t>
        </w:r>
      </w:ins>
      <w:ins w:id="298" w:author="CLARA ESPINOSA DEL ALBA" w:date="2024-08-05T09:53:00Z">
        <w:r w:rsidR="005354A3">
          <w:rPr>
            <w:rFonts w:cstheme="minorHAnsi"/>
          </w:rPr>
          <w:t xml:space="preserve">maternal </w:t>
        </w:r>
      </w:ins>
      <w:ins w:id="299" w:author="CLARA ESPINOSA DEL ALBA" w:date="2024-08-05T09:00:00Z">
        <w:r w:rsidR="00C86E16">
          <w:rPr>
            <w:rFonts w:cstheme="minorHAnsi"/>
          </w:rPr>
          <w:t xml:space="preserve">influence, potentially </w:t>
        </w:r>
        <w:r w:rsidR="00DC3071">
          <w:rPr>
            <w:rFonts w:cstheme="minorHAnsi"/>
          </w:rPr>
          <w:t>habitat</w:t>
        </w:r>
      </w:ins>
      <w:ins w:id="300" w:author="CLARA ESPINOSA DEL ALBA" w:date="2024-08-05T09:53:00Z">
        <w:r w:rsidR="0072179B">
          <w:rPr>
            <w:rFonts w:cstheme="minorHAnsi"/>
          </w:rPr>
          <w:t xml:space="preserve"> or </w:t>
        </w:r>
      </w:ins>
      <w:ins w:id="301" w:author="CLARA ESPINOSA DEL ALBA" w:date="2024-08-05T09:54:00Z">
        <w:r w:rsidR="0072179B">
          <w:rPr>
            <w:rFonts w:cstheme="minorHAnsi"/>
          </w:rPr>
          <w:t xml:space="preserve">scale </w:t>
        </w:r>
      </w:ins>
      <w:ins w:id="302" w:author="CLARA ESPINOSA DEL ALBA" w:date="2024-08-05T09:00:00Z">
        <w:r w:rsidR="00DC3071">
          <w:rPr>
            <w:rFonts w:cstheme="minorHAnsi"/>
          </w:rPr>
          <w:t xml:space="preserve">related; while other </w:t>
        </w:r>
      </w:ins>
      <w:ins w:id="303" w:author="CLARA ESPINOSA DEL ALBA" w:date="2024-08-05T08:58:00Z">
        <w:r w:rsidR="009856F2">
          <w:rPr>
            <w:rFonts w:cstheme="minorHAnsi"/>
          </w:rPr>
          <w:t>results reported in the literature</w:t>
        </w:r>
      </w:ins>
      <w:ins w:id="304" w:author="CLARA ESPINOSA DEL ALBA" w:date="2024-08-05T09:01:00Z">
        <w:r w:rsidR="00DC3071">
          <w:rPr>
            <w:rFonts w:cstheme="minorHAnsi"/>
          </w:rPr>
          <w:t xml:space="preserve"> show contradictory results with both lighter </w:t>
        </w:r>
      </w:ins>
      <w:ins w:id="305" w:author="CLARA ESPINOSA DEL ALBA" w:date="2024-08-05T09:02:00Z">
        <w:r w:rsidR="00D772C5" w:rsidRPr="00927584">
          <w:fldChar w:fldCharType="begin" w:fldLock="1"/>
        </w:r>
      </w:ins>
      <w:r w:rsidR="00BD51F9">
        <w:instrText>ADDIN CSL_CITATION {"citationItems":[{"id":"ITEM-1","itemData":{"DOI":"https://doi.org/10.1016/j.jaridenv.2017.07.018.","abstract":"Ecological restoration presents many challenges, particularly in semi-arid environments, where large volumes of seeds are required. Here, we hypothesized that two key seed functional traits, namely seed mass and speed of germination, would affect overall germination and emergence: heavier-seeded and faster-germinating species would display greater germination and emergence under water stress. We also hypothesized that seed burial would ameliorate this stress. Using eight native coexisting taxa from five families, we investigated the interaction of seed mass, water stress and sowing regime (seed burial and surface sowing) under laboratory and field conditions. From the laboratory experiments, most lighter seeds rather than heavier seeds had higher germination and emergence in dry conditions. Species that showed faster germination, displayed higher germination proportions under water stress. Seed burial did not increase germination but seedling emergence was significantly greater from depth compared to surface sowing, particularly for heavier-seeded species. Under field conditions, few seedlings emerged, which was attributed to high soil mechanical impedance and lack of rainfall. This study highlights the complex interplay between water stress and seed traits and how these factors regulate emergence of species required for semi-arid restoration. Keywords: Mining restoration; Threatened Ecological Community; Water potential; Seed mass; Speed of germination","author":[{"dropping-particle":"","family":"Merino-Martín","given":"Luis","non-dropping-particle":"","parse-names":false,"suffix":""},{"dropping-particle":"","family":"Courtauld","given":"Clare","non-dropping-particle":"","parse-names":false,"suffix":""},{"dropping-particle":"","family":"Commander","given":"Lucy","non-dropping-particle":"","parse-names":false,"suffix":""},{"dropping-particle":"","family":"Turner","given":"Shane","non-dropping-particle":"","parse-names":false,"suffix":""},{"dropping-particle":"","family":"Lewandrowski, Wolfgang Stevens","given":"Jason","non-dropping-particle":"","parse-names":false,"suffix":""}],"container-title":"Journal of Arid Environments","id":"ITEM-1","issued":{"date-parts":[["2017"]]},"page":"25-33","title":"Interactions between seed functional traits and burial depth regulate germination and seedling emergence under water stress in species from semi-arid environments","type":"article-journal","volume":"147"},"uris":["http://www.mendeley.com/documents/?uuid=7cd2add4-ff0c-4c05-83df-2290e961e411"]},{"id":"ITEM-2","itemData":{"DOI":"10.1002/ece3.9772","ISSN":"20457758","abstract":"Seed regeneration is a critical stage in the life histories of plants, affecting species' abilities to maintain local populations, evolve, and disperse to new sites. In this study, we test for local adaptations to drought in germination and seedling growth of two alpine forbs with contrasting habitat preferences: the alpine generalist Veronica alpina and the snowbed specialist Sibbaldia procumbens. We sampled seeds of each species from four populations spanning a precipitation gradient from 1200 to 3400 mm/year in western Norway. In a growth chamber experiment, we germinated seeds from each population at 10 different water potentials under controlled light and temperature conditions. Drought led to lower germination percentage in both species, and additionally, slower germination, and more investment in roots for V. alpina. These responses varied along the precipitation gradient. Seeds from the driest populations had higher germination percentage, shorter time to germination, and higher investments in the roots under drought conditions than the seeds from the wettest populations – suggesting local adaption to drought. The snowbed specialist, S. procumbens, had lower germination percentages under drought, but otherwise did not respond to drought in ways that indicate physiological or morphological adaptions to drought. S. procumbens germination also did not vary systematically with precipitation of the source site, but heavier-seeded populations germinated to higher rates and tolerated drought better. Our study is the first to test drought effects on seed regeneration in alpine plants populations from high-precipitation regions. We found evidence that germination and seedling traits may show adaptation to drought even in populations from wet habitats. Our results also indicate that alpine generalists might be more adapted to drought and show more local adaptations in drought responses than snowbed specialists.","author":[{"dropping-particle":"","family":"Gya","given":"Ragnhild","non-dropping-particle":"","parse-names":false,"suffix":""},{"dropping-particle":"","family":"Geange","given":"Sonya Rita","non-dropping-particle":"","parse-names":false,"suffix":""},{"dropping-particle":"","family":"Lynn","given":"Joshua Scott","non-dropping-particle":"","parse-names":false,"suffix":""},{"dropping-particle":"","family":"Töpper","given":"Joachim Paul","non-dropping-particle":"","parse-names":false,"suffix":""},{"dropping-particle":"","family":"Wallevik","given":"Øystein","non-dropping-particle":"","parse-names":false,"suffix":""},{"dropping-particle":"","family":"Zernichow","given":"Camilla","non-dropping-particle":"","parse-names":false,"suffix":""},{"dropping-particle":"","family":"Vandvik","given":"Vigdis","non-dropping-particle":"","parse-names":false,"suffix":""}],"container-title":"Ecology and Evolution","id":"ITEM-2","issue":"2","issued":{"date-parts":[["2023"]]},"page":"1-19","title":"A test of local adaptation to drought in germination and seedling traits in populations of two alpine forbs across a 2000 mm/year precipitation gradient","type":"article-journal","volume":"13"},"uris":["http://www.mendeley.com/documents/?uuid=d430eed1-8d7f-4028-b428-dcf140fd3181"]},{"id":"ITEM-3","itemData":{"abstract":"Scaling of water absorption and water loss by seeds on various soil surfaces was simulated using seed analogues constructed with paper pulp. Three sizes of analogue seeds (large, medium and small) were laid on three types of soil surface (coarse, medium and fine texture). To estimate the amount of water absorbed by a seed during a fixed time interval, the difference in seed weight from the start of the experiment was used. The scaling of water absorption necessary for germination was also studied using actual seeds of 14 species representing a range of seed sizes. Scaling coefficients between the amount of absorbed water by an analogue seed (net water gain) and seed mass were usually lower than 1: small seeds absorbed water more rapidly than large ones. The water loss of analogue seeds was also correlated with seed mass with a scaling coefficient lower than 1, but the amount of water loss itself was far smaller than the absorption. On the other hand, the germination of actual seeds revealed that the amount of water necessary to start germination was proportional to seed mass. Thus, smaller seeds have an advantage over larger seeds in more rapidly attaining the water content necessary for germination. Moreover, small seeds can penetrate through small cracks in the soil surface and thus enjoy a double advantage in a microsite that promotes water absorption and minimizes desiccation.","author":[{"dropping-particle":"","family":"Kikuzawa","given":"K","non-dropping-particle":"","parse-names":false,"suffix":""},{"dropping-particle":"","family":"Koyama","given":"H.","non-dropping-particle":"","parse-names":false,"suffix":""}],"container-title":"Seed Science Research","id":"ITEM-3","issue":"2","issued":{"date-parts":[["1999"]]},"page":"171-178","title":"Scaling of soil water absorption by seeds: an experiment using seed analogues","type":"article-journal","volume":"9"},"uris":["http://www.mendeley.com/documents/?uuid=7c399b7b-f172-4519-99e1-4af212e145b3"]}],"mendeley":{"formattedCitation":"(Kikuzawa and Koyama, 1999; Merino-Martín &lt;i&gt;et al.&lt;/i&gt;, 2017; Gya &lt;i&gt;et al.&lt;/i&gt;, 2023)","plainTextFormattedCitation":"(Kikuzawa and Koyama, 1999; Merino-Martín et al., 2017; Gya et al., 2023)","previouslyFormattedCitation":"(Kikuzawa and Koyama, 1999; Merino-Martín &lt;i&gt;et al.&lt;/i&gt;, 2017; Gya &lt;i&gt;et al.&lt;/i&gt;, 2023)"},"properties":{"noteIndex":0},"schema":"https://github.com/citation-style-language/schema/raw/master/csl-citation.json"}</w:instrText>
      </w:r>
      <w:ins w:id="306" w:author="CLARA ESPINOSA DEL ALBA" w:date="2024-08-05T09:02:00Z">
        <w:r w:rsidR="00D772C5" w:rsidRPr="00927584">
          <w:fldChar w:fldCharType="separate"/>
        </w:r>
        <w:r w:rsidR="00D772C5" w:rsidRPr="00DF1093">
          <w:rPr>
            <w:noProof/>
          </w:rPr>
          <w:t xml:space="preserve">(Kikuzawa and Koyama, 1999; Merino-Martín </w:t>
        </w:r>
        <w:r w:rsidR="00D772C5" w:rsidRPr="00DF1093">
          <w:rPr>
            <w:i/>
            <w:noProof/>
          </w:rPr>
          <w:t>et al.</w:t>
        </w:r>
        <w:r w:rsidR="00D772C5" w:rsidRPr="00DF1093">
          <w:rPr>
            <w:noProof/>
          </w:rPr>
          <w:t xml:space="preserve">, 2017; Gya </w:t>
        </w:r>
        <w:r w:rsidR="00D772C5" w:rsidRPr="00DF1093">
          <w:rPr>
            <w:i/>
            <w:noProof/>
          </w:rPr>
          <w:t>et al.</w:t>
        </w:r>
        <w:r w:rsidR="00D772C5" w:rsidRPr="00DF1093">
          <w:rPr>
            <w:noProof/>
          </w:rPr>
          <w:t>, 2023)</w:t>
        </w:r>
        <w:r w:rsidR="00D772C5" w:rsidRPr="00927584">
          <w:fldChar w:fldCharType="end"/>
        </w:r>
        <w:r w:rsidR="00D772C5" w:rsidRPr="00927584">
          <w:t xml:space="preserve"> </w:t>
        </w:r>
      </w:ins>
      <w:ins w:id="307" w:author="CLARA ESPINOSA DEL ALBA" w:date="2024-08-05T09:01:00Z">
        <w:r w:rsidR="00DC3071">
          <w:rPr>
            <w:rFonts w:cstheme="minorHAnsi"/>
          </w:rPr>
          <w:t xml:space="preserve">and heavier </w:t>
        </w:r>
      </w:ins>
      <w:ins w:id="308" w:author="CLARA ESPINOSA DEL ALBA" w:date="2024-08-05T09:02:00Z">
        <w:r w:rsidR="00D772C5" w:rsidRPr="00927584">
          <w:fldChar w:fldCharType="begin" w:fldLock="1"/>
        </w:r>
      </w:ins>
      <w:r w:rsidR="00BD51F9">
        <w:instrText>ADDIN CSL_CITATION {"citationItems":[{"id":"ITEM-1","itemData":{"DOI":"10.17129/BOTSCI.2537","ISSN":"20074476","abstract":"Background: In semiarid ecosystems, many plant species are tolerant to drought. However, increased aridity as a result of climatic change could modify the capacity of germination and establishment. Hypothesis: Under drought conditions, small-seeded species will tend to germinate in higher proportions than large-seeded species because the former have larger surface-to-volume ratio, allowing for more rapid water uptake. Study species: Ageratina espinosarum, Flourensia resinosa, Montanoa tomentosa and Gymnosperma glutinosum (Asteraceae), Dalea bicolor, Eysenhardtia polystachya and Mimosa pringlei (Fabacecae). Study site: Hidalgo, Mexico. September 2015. Methods: We evaluated the effect of five water potential treatments on seed germination. Four dishes (replicates), each with 25 seeds, were used in each treatment. Seeds of each species were weighed and the relationship between seed germination under water stress and seed size was obtained. Results: Germination decreased as water potential was reduced; almost no seeds germinated at -0.8 MPa. The least sensitive species was Eysenhardtia polystachya, whose germination reached 35 % at -0.6 MPa. A positive relationship was found between seed size and germination proportion under water stress. Conclusions: Contrary to expectation, germination was higher in the large-seeded species in all drought treatments, suggesting that large seeds may have a greater capacity to retain water in dry environments.","author":[{"dropping-particle":"","family":"Gelviz-Gelvez","given":"Sandra M.","non-dropping-particle":"","parse-names":false,"suffix":""},{"dropping-particle":"","family":"Pavón","given":"Numa P.","non-dropping-particle":"","parse-names":false,"suffix":""},{"dropping-particle":"","family":"Flores","given":"Joel","non-dropping-particle":"","parse-names":false,"suffix":""},{"dropping-particle":"","family":"Barragán","given":"Felipe","non-dropping-particle":"","parse-names":false,"suffix":""},{"dropping-particle":"","family":"Paz","given":"Horacio","non-dropping-particle":"","parse-names":false,"suffix":""}],"container-title":"Botanical Sciences","id":"ITEM-1","issue":"3","issued":{"date-parts":[["2020"]]},"page":"464-472","title":"Germination of seven species of shrubs in semiarid central Mexico: Effect of drought and seed size","type":"article-journal","volume":"98"},"uris":["http://www.mendeley.com/documents/?uuid=6e635ee7-c3f2-436d-8327-869fb52a658a"]},{"id":"ITEM-2","itemData":{"author":[{"dropping-particle":"","family":"Kidson","given":"Renée","non-dropping-particle":"","parse-names":false,"suffix":""},{"dropping-particle":"","family":"Westoby","given":"Mark","non-dropping-particle":"","parse-names":false,"suffix":""}],"container-title":"Oecologia","id":"ITEM-2","issue":"1","issued":{"date-parts":[["2000"]]},"page":"11-17","title":"International Association for Ecology Seed Mass and Seedling Dimensions in Relation to Seedling Establishment Published by : Springer in cooperation with International Association for Ecology Stable URL : http://www.jstor.org/stable/4222740 Seed mass and","type":"article-journal","volume":"125"},"uris":["http://www.mendeley.com/documents/?uuid=85d6a01f-452e-42a5-829e-723bf16894db"]}],"mendeley":{"formattedCitation":"(Kidson and Westoby, 2000; Gelviz-Gelvez &lt;i&gt;et al.&lt;/i&gt;, 2020)","plainTextFormattedCitation":"(Kidson and Westoby, 2000; Gelviz-Gelvez et al., 2020)","previouslyFormattedCitation":"(Kidson and Westoby, 2000; Gelviz-Gelvez &lt;i&gt;et al.&lt;/i&gt;, 2020)"},"properties":{"noteIndex":0},"schema":"https://github.com/citation-style-language/schema/raw/master/csl-citation.json"}</w:instrText>
      </w:r>
      <w:ins w:id="309" w:author="CLARA ESPINOSA DEL ALBA" w:date="2024-08-05T09:02:00Z">
        <w:r w:rsidR="00D772C5" w:rsidRPr="00927584">
          <w:fldChar w:fldCharType="separate"/>
        </w:r>
        <w:r w:rsidR="00D772C5" w:rsidRPr="00DF1093">
          <w:rPr>
            <w:noProof/>
          </w:rPr>
          <w:t xml:space="preserve">(Kidson and Westoby, 2000; Gelviz-Gelvez </w:t>
        </w:r>
        <w:r w:rsidR="00D772C5" w:rsidRPr="00DF1093">
          <w:rPr>
            <w:i/>
            <w:noProof/>
          </w:rPr>
          <w:t>et al.</w:t>
        </w:r>
        <w:r w:rsidR="00D772C5" w:rsidRPr="00DF1093">
          <w:rPr>
            <w:noProof/>
          </w:rPr>
          <w:t>, 2020)</w:t>
        </w:r>
        <w:r w:rsidR="00D772C5" w:rsidRPr="00927584">
          <w:fldChar w:fldCharType="end"/>
        </w:r>
        <w:r w:rsidR="00D772C5">
          <w:t xml:space="preserve"> </w:t>
        </w:r>
      </w:ins>
      <w:ins w:id="310" w:author="CLARA ESPINOSA DEL ALBA" w:date="2024-08-05T09:01:00Z">
        <w:r w:rsidR="00DC3071">
          <w:rPr>
            <w:rFonts w:cstheme="minorHAnsi"/>
          </w:rPr>
          <w:t xml:space="preserve">seeds showing positive response to </w:t>
        </w:r>
      </w:ins>
      <w:ins w:id="311" w:author="CLARA ESPINOSA DEL ALBA" w:date="2024-08-05T09:02:00Z">
        <w:r w:rsidR="00D772C5">
          <w:rPr>
            <w:rFonts w:cstheme="minorHAnsi"/>
          </w:rPr>
          <w:t xml:space="preserve">drought. </w:t>
        </w:r>
      </w:ins>
    </w:p>
    <w:p w14:paraId="6D7F9624" w14:textId="71506549" w:rsidR="00594767" w:rsidRPr="00927584" w:rsidRDefault="00594767" w:rsidP="00594767">
      <w:pPr>
        <w:spacing w:line="360" w:lineRule="auto"/>
        <w:ind w:firstLine="709"/>
        <w:jc w:val="both"/>
      </w:pPr>
      <w:r w:rsidRPr="00927584">
        <w:t xml:space="preserve">The </w:t>
      </w:r>
      <w:ins w:id="312" w:author="CLARA ESPINOSA DEL ALBA" w:date="2024-07-16T08:33:00Z">
        <w:r w:rsidR="00260EDB">
          <w:t xml:space="preserve">potential </w:t>
        </w:r>
      </w:ins>
      <w:r w:rsidRPr="00927584">
        <w:t xml:space="preserve">functional significance of </w:t>
      </w:r>
      <w:proofErr w:type="spellStart"/>
      <w:r w:rsidRPr="00927584">
        <w:rPr>
          <w:rFonts w:cstheme="minorHAnsi"/>
        </w:rPr>
        <w:t>ψ</w:t>
      </w:r>
      <w:r w:rsidRPr="00927584">
        <w:rPr>
          <w:rFonts w:cstheme="minorHAnsi"/>
          <w:vertAlign w:val="subscript"/>
        </w:rPr>
        <w:t>b</w:t>
      </w:r>
      <w:proofErr w:type="spellEnd"/>
      <w:r w:rsidRPr="00927584">
        <w:t xml:space="preserve"> (and after-ripening) </w:t>
      </w:r>
      <w:del w:id="313" w:author="CLARA ESPINOSA DEL ALBA" w:date="2024-07-16T08:33:00Z">
        <w:r w:rsidRPr="00927584" w:rsidDel="00A12A16">
          <w:delText xml:space="preserve">demonstrates </w:delText>
        </w:r>
      </w:del>
      <w:ins w:id="314" w:author="CLARA ESPINOSA DEL ALBA" w:date="2024-07-16T08:33:00Z">
        <w:r w:rsidR="00A12A16">
          <w:t xml:space="preserve"> </w:t>
        </w:r>
      </w:ins>
      <w:ins w:id="315" w:author="CLARA ESPINOSA DEL ALBA" w:date="2024-07-16T08:34:00Z">
        <w:r w:rsidR="00DD4936">
          <w:t xml:space="preserve">advocates for </w:t>
        </w:r>
      </w:ins>
      <w:r w:rsidRPr="00927584">
        <w:t xml:space="preserve">the importance of drought in driving the timing and success of germination in water-limited ecosystems. This is also the case in alpine systems, highlighting the importance of alpine drought, a factor which has been generally ignored in previous alpine research and which is expected to become more incident in the future </w:t>
      </w:r>
      <w:r w:rsidRPr="00927584">
        <w:fldChar w:fldCharType="begin" w:fldLock="1"/>
      </w:r>
      <w:r w:rsidR="00BD51F9">
        <w:instrText>ADDIN CSL_CITATION {"citationItems":[{"id":"ITEM-1","itemData":{"DOI":"10.1007/s00382-022-06303-3","ISBN":"0123456789","ISSN":"14320894","abstract":"A comprehensive assessment of twenty-first century climate change in the European Alps is presented. The analysis is based on the EURO-CORDEX regional climate model ensemble available at two grid spacings (12.5 and 50 km) and for three different greenhouse gas emission scenarios (RCPs 2.6, 4.5 and 8.5). The core simulation ensemble has been subject to a dedicated evaluation exercise carried out in the frame of the CH2018 Climate Scenarios for Switzerland. Results reveal that the entire Alpine region will face a warmer climate in the course of the twenty-first century for all emission scenarios considered. Strongest warming is projected for the summer season, for regions south of the main Alpine ridge and for the high-end RCP 8.5 scenario. Depending on the season, medium to high elevations might experience an amplified warming. Model uncertainty can be considerable, but the major warming patterns are consistent across the ensemble. For precipitation, a seasonal shift of precipitation amounts from summer to winter over most parts of the domain is projected. However, model uncertainty is high and individual simulations can show change signals of opposite sign. Daily precipitation intensity is projected to increase in all seasons and all sub-domains, while the wet-day frequency will decrease in the summer season. The projected temperature change in summer is negatively correlated with the precipitation change, i.e. simulations and/or regions with a strong seasonal mean warming typically show a stronger precipitation decrease. By contrast, a positive correlation between temperature change and precipitation change is found for winter. Among other indicators, snow cover will be strongly affected by the projected climatic changes and will be subject to a widespread decrease except for very high elevation settings. In general and for all indicators, the magnitude of the change signals increases with the assumed greenhouse gas forcing, i.e., is smallest for RCP 2.6 and largest for RCP 8.5 with RCP 4.5 being located in between. These results largely agree with previous works based on older generations of RCM ensembles but, due to the comparatively large ensemble size and the high spatial resolution, allow for a more decent assessment of inherent projection uncertainties and of spatial details of future Alpine climate change.","author":[{"dropping-particle":"","family":"Kotlarski","given":"Sven","non-dropping-particle":"","parse-names":false,"suffix":""},{"dropping-particle":"","family":"Gobiet","given":"Andreas","non-dropping-particle":"","parse-names":false,"suffix":""},{"dropping-particle":"","family":"Morin","given":"Samuel","non-dropping-particle":"","parse-names":false,"suffix":""},{"dropping-particle":"","family":"Olefs","given":"Marc","non-dropping-particle":"","parse-names":false,"suffix":""},{"dropping-particle":"","family":"Rajczak","given":"Jan","non-dropping-particle":"","parse-names":false,"suffix":""},{"dropping-particle":"","family":"Samacoïts","given":"Raphaëlle","non-dropping-particle":"","parse-names":false,"suffix":""}],"container-title":"Climate Dynamics","id":"ITEM-1","issue":"1-2","issued":{"date-parts":[["2023"]]},"page":"65-86","publisher":"Springer Berlin Heidelberg","title":"21st Century alpine climate change","type":"article-journal","volume":"60"},"uris":["http://www.mendeley.com/documents/?uuid=22eeafc6-c767-4198-aeb9-1ed301a5df0a"]}],"mendeley":{"formattedCitation":"(Kotlarski &lt;i&gt;et al.&lt;/i&gt;, 2023)","plainTextFormattedCitation":"(Kotlarski et al., 2023)","previouslyFormattedCitation":"(Kotlarski &lt;i&gt;et al.&lt;/i&gt;, 2023)"},"properties":{"noteIndex":0},"schema":"https://github.com/citation-style-language/schema/raw/master/csl-citation.json"}</w:instrText>
      </w:r>
      <w:r w:rsidRPr="00927584">
        <w:fldChar w:fldCharType="separate"/>
      </w:r>
      <w:r w:rsidR="00DF1093" w:rsidRPr="00DF1093">
        <w:rPr>
          <w:noProof/>
        </w:rPr>
        <w:t xml:space="preserve">(Kotlarski </w:t>
      </w:r>
      <w:r w:rsidR="00DF1093" w:rsidRPr="00DF1093">
        <w:rPr>
          <w:i/>
          <w:noProof/>
        </w:rPr>
        <w:t>et al.</w:t>
      </w:r>
      <w:r w:rsidR="00DF1093" w:rsidRPr="00DF1093">
        <w:rPr>
          <w:noProof/>
        </w:rPr>
        <w:t>, 2023)</w:t>
      </w:r>
      <w:r w:rsidRPr="00927584">
        <w:fldChar w:fldCharType="end"/>
      </w:r>
      <w:r w:rsidRPr="00927584">
        <w:t xml:space="preserve">, especially in biogeographically </w:t>
      </w:r>
      <w:r w:rsidRPr="00927584">
        <w:lastRenderedPageBreak/>
        <w:t xml:space="preserve">transitional mountains such as the southern European mountain systems. Unexpectedly, the </w:t>
      </w:r>
      <w:proofErr w:type="spellStart"/>
      <w:r w:rsidRPr="00927584">
        <w:rPr>
          <w:rFonts w:cstheme="minorHAnsi"/>
        </w:rPr>
        <w:t>ψ</w:t>
      </w:r>
      <w:r w:rsidRPr="00927584">
        <w:rPr>
          <w:rFonts w:cstheme="minorHAnsi"/>
          <w:vertAlign w:val="subscript"/>
        </w:rPr>
        <w:t>b</w:t>
      </w:r>
      <w:proofErr w:type="spellEnd"/>
      <w:r w:rsidRPr="00927584">
        <w:t xml:space="preserve"> for germination in</w:t>
      </w:r>
      <w:r w:rsidRPr="00927584">
        <w:rPr>
          <w:i/>
          <w:iCs/>
        </w:rPr>
        <w:t xml:space="preserve"> D. langeanus </w:t>
      </w:r>
      <w:r w:rsidRPr="00927584">
        <w:t>(average across after-ripened populations = -0.48 MPa)</w:t>
      </w:r>
      <w:r w:rsidRPr="00927584">
        <w:rPr>
          <w:i/>
          <w:iCs/>
        </w:rPr>
        <w:t xml:space="preserve"> </w:t>
      </w:r>
      <w:r w:rsidRPr="00927584">
        <w:t xml:space="preserve">is relatively high in comparison to some other species (i.e. germination tolerance to water stress seems relatively low). Our results </w:t>
      </w:r>
      <w:r w:rsidRPr="00927584">
        <w:rPr>
          <w:i/>
          <w:iCs/>
        </w:rPr>
        <w:t>D. langeanus</w:t>
      </w:r>
      <w:r w:rsidRPr="00927584">
        <w:t xml:space="preserve"> are comparable to studies performed with temperate floras (e.g., Britain) in which a sharp decrease of germination was reported under water potentials between -0.57 and -0.7 MPa </w:t>
      </w:r>
      <w:r w:rsidRPr="00927584">
        <w:fldChar w:fldCharType="begin" w:fldLock="1"/>
      </w:r>
      <w:r w:rsidR="00BD51F9">
        <w:instrText>ADDIN CSL_CITATION {"citationItems":[{"id":"ITEM-1","itemData":{"DOI":"10.1111/j.1469-8137.1991.tb00998.x","ISSN":"14698137","abstract":"Seedlings of 15 species from a range of habitats contrasting in soil water status were grown at known soil water matric potentials ranging from near field capacity to the permanent wilting potential (−0.05. −0.5, −1.0 and − 1.5 MPa). Root and shoot growth were differentially very sensitive to soil water matric: potential: root growth continued at lower soil water matric potentials than shoot growth. All Species from drier habitats established better in drier soils than wetland species, with increased root growth in drier soils in contrast to decreased root growth of wetland species in drier soils. Seed size was thought to be an important factor in determining establishment in dry soils; the only wetland species to maintain substantial root growth in dry soils had comparatively large seeds. The seedling growth responses were compared with the same species' germination responses in relation to the above range of soil water matric potentials (established in a previous study). Sensitivity to soil moisture may occur at the germination or seedling stage of growth. Copyright © 1991, Wiley Blackwell. All rights reserved","author":[{"dropping-particle":"","family":"Evans","given":"CERI E.","non-dropping-particle":"","parse-names":false,"suffix":""},{"dropping-particle":"","family":"Etherington","given":"JOHN R.","non-dropping-particle":"","parse-names":false,"suffix":""}],"container-title":"New Phytologist","id":"ITEM-1","issue":"4","issued":{"date-parts":[["1991"]]},"page":"571-579","title":"The effect of soil water potential on seedling growth of some British plants","type":"article-journal","volume":"118"},"uris":["http://www.mendeley.com/documents/?uuid=d7dbcd8c-51a2-4ae1-8963-a5c01e6aba56"]}],"mendeley":{"formattedCitation":"(Evans and Etherington, 1991)","plainTextFormattedCitation":"(Evans and Etherington, 1991)","previouslyFormattedCitation":"(Evans and Etherington, 1991)"},"properties":{"noteIndex":0},"schema":"https://github.com/citation-style-language/schema/raw/master/csl-citation.json"}</w:instrText>
      </w:r>
      <w:r w:rsidRPr="00927584">
        <w:fldChar w:fldCharType="separate"/>
      </w:r>
      <w:r w:rsidR="00DF1093" w:rsidRPr="00DF1093">
        <w:rPr>
          <w:noProof/>
        </w:rPr>
        <w:t>(Evans and Etherington, 1991)</w:t>
      </w:r>
      <w:r w:rsidRPr="00927584">
        <w:fldChar w:fldCharType="end"/>
      </w:r>
      <w:r w:rsidRPr="00927584">
        <w:t xml:space="preserve">. However, our values contrast with lower </w:t>
      </w:r>
      <w:proofErr w:type="spellStart"/>
      <w:r w:rsidRPr="00927584">
        <w:rPr>
          <w:rFonts w:cstheme="minorHAnsi"/>
        </w:rPr>
        <w:t>ψ</w:t>
      </w:r>
      <w:r w:rsidRPr="00927584">
        <w:rPr>
          <w:rFonts w:cstheme="minorHAnsi"/>
          <w:vertAlign w:val="subscript"/>
        </w:rPr>
        <w:t>b</w:t>
      </w:r>
      <w:proofErr w:type="spellEnd"/>
      <w:r w:rsidRPr="00927584">
        <w:t xml:space="preserve"> reported for Mediterranean ruderal species (e.g., -0.8 to -1.9, </w:t>
      </w:r>
      <w:r w:rsidRPr="00927584">
        <w:fldChar w:fldCharType="begin" w:fldLock="1"/>
      </w:r>
      <w:r w:rsidR="00BD51F9">
        <w:instrText>ADDIN CSL_CITATION {"citationItems":[{"id":"ITEM-1","itemData":{"DOI":"10.1016/j.agee.2018.04.013","ISSN":"01678809","abstract":"The sustainability of Mediterranean agroecosystems is threatened by several factors, soil erosion being the most important one due to poor management practices. Seeding native grasses for ground cover is an effective practice to protect soil and enhance ecosystem services, but the species to be used should be adapted to the climatic conditions and the particular requirements of each system. Here, we studied seed germination timing of six winter annual grasses: Aegilops triuncialis, Anisantha madritensis, Anisantha rubens, Bromus hordeaceus, Hordeum murinum and Trachynia distachya; with potential for ground cover in olive groves of the Iberian Peninsula. We conducted germination experiments under eight treatments of constant and alternate temperatures and seven treatments of water potential, and fitted hydro- and thermal-time models to assess possible responses of seed-based populations to regional climate. In all species, recently-harvested seeds showed high germination rates across a wide range of temperatures, while winter-stored seeds were highly tolerant to moisture stress. Our results suggest that environmental conditions rather than dormancy prevent germination of the studied species after dispersal. This germination pattern contrasts with the deep physiological dormancy described for winter annuals in temperate climates and desert regions, indicating a special adaptation of the studied populations for the long dry season in Mediterranean climates. We conclude that the regeneration ecology of these widely-distributed grasses makes them an excellent source of seeds for ground cover in Mediterranean woody crops.","author":[{"dropping-particle":"","family":"Jiménez-Alfaro","given":"Borja","non-dropping-particle":"","parse-names":false,"suffix":""},{"dropping-particle":"","family":"Hernández-González","given":"Matías","non-dropping-particle":"","parse-names":false,"suffix":""},{"dropping-particle":"","family":"Fernández-Pascual","given":"Eduardo","non-dropping-particle":"","parse-names":false,"suffix":""},{"dropping-particle":"","family":"Toorop","given":"Peter","non-dropping-particle":"","parse-names":false,"suffix":""},{"dropping-particle":"","family":"Frischie","given":"Stephanie","non-dropping-particle":"","parse-names":false,"suffix":""},{"dropping-particle":"","family":"Gálvez-Ramírez","given":"Cándido","non-dropping-particle":"","parse-names":false,"suffix":""}],"container-title":"Agriculture, Ecosystems and Environment","id":"ITEM-1","issued":{"date-parts":[["2018","7","15"]]},"page":"29-35","publisher":"Elsevier B.V.","title":"Germination ecology of winter annual grasses in Mediterranean climates: Applications for soil cover in olive groves","type":"article-journal","volume":"262"},"uris":["http://www.mendeley.com/documents/?uuid=d059e7d1-b3ea-37ea-84e0-eaceea5eb3ba"]},{"id":"ITEM-2","itemData":{"DOI":"10.1111/plb.12848","ISSN":"14388677","PMID":"29788554","abstract":"Under Mediterranean climates with dry-hot summers and cool-wet winters, many forbs with potential for habitat restoration are winter annuals, but there is little information about their germination. We performed laboratory germination experiments on 13 ruderal dicots native to Andalusia (southern Spain). We measured the germination of recently harvested seeds from natural populations across nine temperature treatments (from 5 to 35 °C, constant and alternate); two storage periods; and eight water stress treatments (from 0 to −1.0 MPa). We then calculated the hydrothermal thresholds for seed germination. Final germination ranged from 0–100% and results were mixed in response to temperature. Base temperature was below 6 °C, optimal temperature was around 14 °C and the ceiling temperature around 23 °C. For five species, 10 months of storage improved total germination, indicating a dormancy-breaking effect, but the other species did not respond or had their germination reduced. All species were relatively tolerant to water stress, with base water potential ranging from −0.8 to −1.8 MPa. Our results suggest that hydrothermal germination thresholds, rather than physiological dormancy, are the main drivers of germination phenology in annual forbs from Mediterranean semi-dry environments. The variation in germination responses of these forb species differs from winter annual grasses, but their seeds are all suitable for being stored before restoration.","author":[{"dropping-particle":"","family":"Frischie","given":"S.","non-dropping-particle":"","parse-names":false,"suffix":""},{"dropping-particle":"","family":"Fernández-Pascual","given":"E.","non-dropping-particle":"","parse-names":false,"suffix":""},{"dropping-particle":"","family":"Ramirez","given":"C. G.","non-dropping-particle":"","parse-names":false,"suffix":""},{"dropping-particle":"","family":"Toorop","given":"P.","non-dropping-particle":"","parse-names":false,"suffix":""},{"dropping-particle":"","family":"González","given":"M. H.","non-dropping-particle":"","parse-names":false,"suffix":""},{"dropping-particle":"","family":"Jiménez-Alfaro","given":"B.","non-dropping-particle":"","parse-names":false,"suffix":""}],"container-title":"Plant Biology","id":"ITEM-2","issue":"3","issued":{"date-parts":[["2018"]]},"page":"449-457","title":"Hydrothermal thresholds for seed germination in winter annual forbs from old-field Mediterranean landscapes","type":"article-journal","volume":"21"},"uris":["http://www.mendeley.com/documents/?uuid=bfd0f624-018f-4b8a-be63-1ad1106c40db"]}],"mendeley":{"formattedCitation":"(Frischie &lt;i&gt;et al.&lt;/i&gt;, 2018; Jiménez-Alfaro &lt;i&gt;et al.&lt;/i&gt;, 2018)","manualFormatting":"Frischie et al. 2018; Jiménez-Alfaro et al. 2018)","plainTextFormattedCitation":"(Frischie et al., 2018; Jiménez-Alfaro et al., 2018)","previouslyFormattedCitation":"(Frischie &lt;i&gt;et al.&lt;/i&gt;, 2018; Jiménez-Alfaro &lt;i&gt;et al.&lt;/i&gt;, 2018)"},"properties":{"noteIndex":0},"schema":"https://github.com/citation-style-language/schema/raw/master/csl-citation.json"}</w:instrText>
      </w:r>
      <w:r w:rsidRPr="00927584">
        <w:fldChar w:fldCharType="separate"/>
      </w:r>
      <w:r w:rsidRPr="00927584">
        <w:rPr>
          <w:noProof/>
        </w:rPr>
        <w:t>Frischie et al. 2018; Jiménez-Alfaro et al. 2018)</w:t>
      </w:r>
      <w:r w:rsidRPr="00927584">
        <w:fldChar w:fldCharType="end"/>
      </w:r>
      <w:r w:rsidRPr="00927584">
        <w:t xml:space="preserve">, perhaps because our study system is less limited by water than typical low-altitude Mediterranean systems. Alternatively, the relatively high </w:t>
      </w:r>
      <w:proofErr w:type="spellStart"/>
      <w:r w:rsidRPr="00927584">
        <w:rPr>
          <w:rFonts w:cstheme="minorHAnsi"/>
        </w:rPr>
        <w:t>ψ</w:t>
      </w:r>
      <w:r w:rsidRPr="00927584">
        <w:rPr>
          <w:rFonts w:cstheme="minorHAnsi"/>
          <w:vertAlign w:val="subscript"/>
        </w:rPr>
        <w:t>b</w:t>
      </w:r>
      <w:proofErr w:type="spellEnd"/>
      <w:r w:rsidRPr="00927584">
        <w:t xml:space="preserve"> of </w:t>
      </w:r>
      <w:r w:rsidRPr="00927584">
        <w:rPr>
          <w:i/>
          <w:iCs/>
        </w:rPr>
        <w:t>D. langeanus</w:t>
      </w:r>
      <w:r w:rsidRPr="00927584">
        <w:t xml:space="preserve"> could be a way to ensure that germination only goes forward with intense rainfall episodes, i.e. a best-bet strategy to match germination to the most favourable environmental window </w:t>
      </w:r>
      <w:r w:rsidRPr="00927584">
        <w:fldChar w:fldCharType="begin" w:fldLock="1"/>
      </w:r>
      <w:r w:rsidR="00BD51F9">
        <w:instrText>ADDIN CSL_CITATION {"citationItems":[{"id":"ITEM-1","itemData":{"DOI":"10.1111/nph.18436","ISSN":"14698137","PMID":"35975702","author":[{"dropping-particle":"","family":"Pausas","given":"Juli G.","non-dropping-particle":"","parse-names":false,"suffix":""},{"dropping-particle":"","family":"Lamont","given":"Byron B.","non-dropping-particle":"","parse-names":false,"suffix":""},{"dropping-particle":"","family":"Keeley","given":"Jon E.","non-dropping-particle":"","parse-names":false,"suffix":""},{"dropping-particle":"","family":"Bond","given":"William J.","non-dropping-particle":"","parse-names":false,"suffix":""}],"container-title":"New Phytologist","id":"ITEM-1","issue":"4","issued":{"date-parts":[["2022"]]},"page":"1232-1236","title":"Bet-hedging and best-bet strategies shape seed dormancy","type":"article-journal","volume":"236"},"uris":["http://www.mendeley.com/documents/?uuid=d83c96e5-3c59-45d7-91b5-a5604bda3e72"]}],"mendeley":{"formattedCitation":"(Pausas &lt;i&gt;et al.&lt;/i&gt;, 2022)","plainTextFormattedCitation":"(Pausas et al., 2022)","previouslyFormattedCitation":"(Pausas &lt;i&gt;et al.&lt;/i&gt;, 2022)"},"properties":{"noteIndex":0},"schema":"https://github.com/citation-style-language/schema/raw/master/csl-citation.json"}</w:instrText>
      </w:r>
      <w:r w:rsidRPr="00927584">
        <w:fldChar w:fldCharType="separate"/>
      </w:r>
      <w:r w:rsidR="00DF1093" w:rsidRPr="00DF1093">
        <w:rPr>
          <w:noProof/>
        </w:rPr>
        <w:t xml:space="preserve">(Pausas </w:t>
      </w:r>
      <w:r w:rsidR="00DF1093" w:rsidRPr="00DF1093">
        <w:rPr>
          <w:i/>
          <w:noProof/>
        </w:rPr>
        <w:t>et al.</w:t>
      </w:r>
      <w:r w:rsidR="00DF1093" w:rsidRPr="00DF1093">
        <w:rPr>
          <w:noProof/>
        </w:rPr>
        <w:t>, 2022)</w:t>
      </w:r>
      <w:r w:rsidRPr="00927584">
        <w:fldChar w:fldCharType="end"/>
      </w:r>
      <w:r w:rsidRPr="00927584">
        <w:t>.</w:t>
      </w:r>
      <w:r w:rsidR="00835C12">
        <w:t xml:space="preserve"> </w:t>
      </w:r>
      <w:r w:rsidR="001D0FBB">
        <w:t>Interestingly, we found a</w:t>
      </w:r>
      <w:ins w:id="316" w:author="CLARA ESPINOSA DEL ALBA" w:date="2024-08-05T13:46:00Z">
        <w:r w:rsidR="00296700">
          <w:t xml:space="preserve"> relatively narrow range</w:t>
        </w:r>
      </w:ins>
      <w:ins w:id="317" w:author="CLARA ESPINOSA DEL ALBA" w:date="2024-08-05T13:47:00Z">
        <w:r w:rsidR="00296700">
          <w:t xml:space="preserve"> of base water potential </w:t>
        </w:r>
      </w:ins>
      <w:r w:rsidR="001D0FBB">
        <w:t>(</w:t>
      </w:r>
      <w:ins w:id="318" w:author="CLARA ESPINOSA DEL ALBA" w:date="2024-08-05T13:47:00Z">
        <w:r w:rsidR="007D75A2" w:rsidRPr="007D75A2">
          <w:t>from -0.35 to -0.55 MPa</w:t>
        </w:r>
      </w:ins>
      <w:r w:rsidR="001D0FBB">
        <w:t>)</w:t>
      </w:r>
      <w:ins w:id="319" w:author="CLARA ESPINOSA DEL ALBA" w:date="2024-08-05T13:47:00Z">
        <w:r w:rsidR="007D75A2" w:rsidRPr="007D75A2">
          <w:t xml:space="preserve">, with </w:t>
        </w:r>
      </w:ins>
      <w:ins w:id="320" w:author="CLARA ESPINOSA DEL ALBA" w:date="2024-08-05T13:48:00Z">
        <w:r w:rsidR="00CB5AD3">
          <w:t>7</w:t>
        </w:r>
      </w:ins>
      <w:ins w:id="321" w:author="CLARA ESPINOSA DEL ALBA" w:date="2024-08-05T13:47:00Z">
        <w:r w:rsidR="007D75A2" w:rsidRPr="007D75A2">
          <w:t>5% of values falling into the range of -0.40 to -0.48</w:t>
        </w:r>
      </w:ins>
      <w:ins w:id="322" w:author="CLARA ESPINOSA DEL ALBA" w:date="2024-08-05T13:48:00Z">
        <w:r w:rsidR="00CB5AD3">
          <w:t xml:space="preserve"> </w:t>
        </w:r>
      </w:ins>
      <w:ins w:id="323" w:author="CLARA ESPINOSA DEL ALBA" w:date="2024-08-05T13:47:00Z">
        <w:r w:rsidR="007D75A2" w:rsidRPr="007D75A2">
          <w:t>M</w:t>
        </w:r>
      </w:ins>
      <w:r w:rsidR="001D0FBB">
        <w:t>P</w:t>
      </w:r>
      <w:ins w:id="324" w:author="CLARA ESPINOSA DEL ALBA" w:date="2024-08-05T13:47:00Z">
        <w:r w:rsidR="007D75A2" w:rsidRPr="007D75A2">
          <w:t>a</w:t>
        </w:r>
      </w:ins>
      <w:ins w:id="325" w:author="CLARA ESPINOSA DEL ALBA" w:date="2024-08-05T13:48:00Z">
        <w:r w:rsidR="008C6558">
          <w:t xml:space="preserve">. </w:t>
        </w:r>
      </w:ins>
      <w:ins w:id="326" w:author="CLARA ESPINOSA DEL ALBA" w:date="2024-08-05T13:50:00Z">
        <w:r w:rsidR="008C4B04">
          <w:t>From the field data collected</w:t>
        </w:r>
      </w:ins>
      <w:ins w:id="327" w:author="CLARA ESPINOSA DEL ALBA" w:date="2024-08-05T13:51:00Z">
        <w:r w:rsidR="00147B8B">
          <w:t>,</w:t>
        </w:r>
      </w:ins>
      <w:ins w:id="328" w:author="CLARA ESPINOSA DEL ALBA" w:date="2024-08-05T13:50:00Z">
        <w:r w:rsidR="008C4B04">
          <w:t xml:space="preserve"> we </w:t>
        </w:r>
      </w:ins>
      <w:ins w:id="329" w:author="CLARA ESPINOSA DEL ALBA" w:date="2024-08-05T13:51:00Z">
        <w:r w:rsidR="00147B8B">
          <w:t xml:space="preserve">were able to </w:t>
        </w:r>
      </w:ins>
      <w:ins w:id="330" w:author="CLARA ESPINOSA DEL ALBA" w:date="2024-08-05T13:50:00Z">
        <w:r w:rsidR="008C4B04">
          <w:t>measur</w:t>
        </w:r>
      </w:ins>
      <w:ins w:id="331" w:author="CLARA ESPINOSA DEL ALBA" w:date="2024-08-05T13:51:00Z">
        <w:r w:rsidR="008F5656">
          <w:t xml:space="preserve">e </w:t>
        </w:r>
      </w:ins>
      <w:ins w:id="332" w:author="CLARA ESPINOSA DEL ALBA" w:date="2024-08-05T13:52:00Z">
        <w:r w:rsidR="00645F45" w:rsidRPr="00645F45">
          <w:t>how much time it takes to go from -0.55 to -0.35</w:t>
        </w:r>
        <w:r w:rsidR="00645F45">
          <w:t xml:space="preserve"> M</w:t>
        </w:r>
      </w:ins>
      <w:r w:rsidR="001D0FBB">
        <w:t>P</w:t>
      </w:r>
      <w:ins w:id="333" w:author="CLARA ESPINOSA DEL ALBA" w:date="2024-08-05T13:52:00Z">
        <w:r w:rsidR="00645F45">
          <w:t xml:space="preserve">a and </w:t>
        </w:r>
      </w:ins>
      <w:ins w:id="334" w:author="CLARA ESPINOSA DEL ALBA" w:date="2024-08-05T13:53:00Z">
        <w:r w:rsidR="0032617B">
          <w:t>r</w:t>
        </w:r>
      </w:ins>
      <w:ins w:id="335" w:author="CLARA ESPINOSA DEL ALBA" w:date="2024-08-05T13:52:00Z">
        <w:r w:rsidR="0032617B" w:rsidRPr="0032617B">
          <w:t>esults showed very little (few hours) or non-existent differences</w:t>
        </w:r>
      </w:ins>
      <w:ins w:id="336" w:author="CLARA ESPINOSA DEL ALBA" w:date="2024-08-05T13:53:00Z">
        <w:r w:rsidR="00736C83">
          <w:t>.</w:t>
        </w:r>
      </w:ins>
      <w:ins w:id="337" w:author="CLARA ESPINOSA DEL ALBA" w:date="2024-08-05T13:52:00Z">
        <w:r w:rsidR="0032617B" w:rsidRPr="0032617B">
          <w:t xml:space="preserve"> </w:t>
        </w:r>
      </w:ins>
      <w:r w:rsidR="001D0FBB">
        <w:t>This</w:t>
      </w:r>
      <w:ins w:id="338" w:author="CLARA ESPINOSA DEL ALBA" w:date="2024-08-05T13:52:00Z">
        <w:r w:rsidR="0032617B" w:rsidRPr="0032617B">
          <w:t xml:space="preserve"> </w:t>
        </w:r>
      </w:ins>
      <w:r w:rsidR="001D0FBB">
        <w:t>i</w:t>
      </w:r>
      <w:ins w:id="339" w:author="CLARA ESPINOSA DEL ALBA" w:date="2024-08-05T13:55:00Z">
        <w:r w:rsidR="00871F39">
          <w:t>ndicat</w:t>
        </w:r>
      </w:ins>
      <w:r w:rsidR="001D0FBB">
        <w:t>es</w:t>
      </w:r>
      <w:ins w:id="340" w:author="CLARA ESPINOSA DEL ALBA" w:date="2024-08-05T13:52:00Z">
        <w:r w:rsidR="0032617B" w:rsidRPr="0032617B">
          <w:t xml:space="preserve"> that rain episodes </w:t>
        </w:r>
      </w:ins>
      <w:r w:rsidR="001D0FBB">
        <w:t>make</w:t>
      </w:r>
      <w:ins w:id="341" w:author="CLARA ESPINOSA DEL ALBA" w:date="2024-08-05T13:53:00Z">
        <w:r w:rsidR="00736C83">
          <w:t xml:space="preserve"> the soil</w:t>
        </w:r>
      </w:ins>
      <w:ins w:id="342" w:author="CLARA ESPINOSA DEL ALBA" w:date="2024-08-05T13:52:00Z">
        <w:r w:rsidR="0032617B" w:rsidRPr="0032617B">
          <w:t xml:space="preserve"> </w:t>
        </w:r>
      </w:ins>
      <w:ins w:id="343" w:author="CLARA ESPINOSA DEL ALBA" w:date="2024-08-05T13:54:00Z">
        <w:r w:rsidR="00E42DA2">
          <w:t>surpass</w:t>
        </w:r>
      </w:ins>
      <w:ins w:id="344" w:author="CLARA ESPINOSA DEL ALBA" w:date="2024-08-05T13:52:00Z">
        <w:r w:rsidR="0032617B" w:rsidRPr="0032617B">
          <w:t xml:space="preserve"> </w:t>
        </w:r>
      </w:ins>
      <w:ins w:id="345" w:author="CLARA ESPINOSA DEL ALBA" w:date="2024-08-05T13:54:00Z">
        <w:r w:rsidR="00E42DA2">
          <w:t>the</w:t>
        </w:r>
      </w:ins>
      <w:ins w:id="346" w:author="CLARA ESPINOSA DEL ALBA" w:date="2024-08-05T13:52:00Z">
        <w:r w:rsidR="0032617B" w:rsidRPr="0032617B">
          <w:t xml:space="preserve"> germination base water potential range limits</w:t>
        </w:r>
      </w:ins>
      <w:r w:rsidR="001D0FBB">
        <w:t xml:space="preserve"> </w:t>
      </w:r>
      <w:r w:rsidR="001D0FBB" w:rsidRPr="0032617B">
        <w:t>very rapidly</w:t>
      </w:r>
      <w:ins w:id="347" w:author="CLARA ESPINOSA DEL ALBA" w:date="2024-08-05T13:52:00Z">
        <w:r w:rsidR="0032617B" w:rsidRPr="0032617B">
          <w:t xml:space="preserve">. These results suggest </w:t>
        </w:r>
      </w:ins>
      <w:ins w:id="348" w:author="CLARA ESPINOSA DEL ALBA" w:date="2024-08-05T13:55:00Z">
        <w:r w:rsidR="00CE3BEF">
          <w:t xml:space="preserve">a more </w:t>
        </w:r>
      </w:ins>
      <w:ins w:id="349" w:author="CLARA ESPINOSA DEL ALBA" w:date="2024-08-05T13:52:00Z">
        <w:r w:rsidR="0032617B" w:rsidRPr="0032617B">
          <w:t>limited ecological significance of base water potential in the field, even though this species has been proven to germinate within few hours in the lab</w:t>
        </w:r>
      </w:ins>
      <w:ins w:id="350" w:author="CLARA ESPINOSA DEL ALBA" w:date="2024-08-05T13:55:00Z">
        <w:r w:rsidR="00CE3BEF">
          <w:t>oratory</w:t>
        </w:r>
      </w:ins>
      <w:ins w:id="351" w:author="CLARA ESPINOSA DEL ALBA" w:date="2024-08-05T13:56:00Z">
        <w:r w:rsidR="00CB708F">
          <w:t>.</w:t>
        </w:r>
      </w:ins>
    </w:p>
    <w:p w14:paraId="6D7F9625" w14:textId="15F4D2A9" w:rsidR="00594767" w:rsidRPr="00927584" w:rsidRDefault="00594767" w:rsidP="00594767">
      <w:pPr>
        <w:spacing w:line="360" w:lineRule="auto"/>
        <w:ind w:firstLine="709"/>
        <w:jc w:val="both"/>
      </w:pPr>
      <w:r w:rsidRPr="00927584">
        <w:t xml:space="preserve">The lower </w:t>
      </w:r>
      <w:proofErr w:type="spellStart"/>
      <w:r w:rsidRPr="00927584">
        <w:rPr>
          <w:rFonts w:cstheme="minorHAnsi"/>
        </w:rPr>
        <w:t>ψ</w:t>
      </w:r>
      <w:r w:rsidRPr="00927584">
        <w:rPr>
          <w:rFonts w:cstheme="minorHAnsi"/>
          <w:vertAlign w:val="subscript"/>
        </w:rPr>
        <w:t>b</w:t>
      </w:r>
      <w:proofErr w:type="spellEnd"/>
      <w:r w:rsidRPr="00927584">
        <w:t xml:space="preserve"> (i.e. more drought tolerance) observed in warmer and drier microclimatic conditions suggests either a potential local adaptation or a wide phenotypic plasticity at the microscale. However, we note that our experimental design does not allow to disentangle both processes and future reciprocal and common garden experiments are needed </w:t>
      </w:r>
      <w:r w:rsidRPr="00927584">
        <w:fldChar w:fldCharType="begin" w:fldLock="1"/>
      </w:r>
      <w:r w:rsidR="00BD51F9">
        <w:instrText>ADDIN CSL_CITATION {"citationItems":[{"id":"ITEM-1","itemData":{"DOI":"10.1007/BF00329043","ISSN":"00298549","abstract":"During the next century, natural and agricultural systems might need to adjust to a rapid increase in atmospheric CO2 concentration and global temperature. Evolution of genotypes adapted to this global change could play a central role in plants' response. The main purpose of this study was to determine the relative importance of phenotypic and genotypic responses of plants to global change. To do so, we selected two populations of the short- lived Brassica juncea, one under ambient conditions and another one under conditions simulating global change. After seven generations of selection, differences between the two populations were examined using a reciprocal transplant garden. We monitored 14 different traits and found evidence for genetic adaptation only once, for vegetative biomass early in the growth cycle. Of the 14 traits, 11 responded plastically to the environment, but only one of these plastic changes had a possible adaptive value. Overall, the long-term evolutionary consequences of global change will depend on the response of fitness related traits. None of the five reproductive traits measured showed any evolutionary responses. The main conclusion of our study is that Brassica juncea was apparently unable to respond evolutionarily to simulated global change either by genetic adaptation or by adaptive phenotypic plasticity. The limit to selection was apparently due to inbreeding depression induced by the harsh conditions of the 'predicted' environment.","author":[{"dropping-particle":"","family":"Potvin","given":"Catherine","non-dropping-particle":"","parse-names":false,"suffix":""},{"dropping-particle":"","family":"Tousignant","given":"Denise","non-dropping-particle":"","parse-names":false,"suffix":""}],"container-title":"Oecologia","id":"ITEM-1","issue":"4","issued":{"date-parts":[["1996"]]},"page":"683-693","title":"Evolutionary consequences of simulated global change: Genetic adaptation or adaptive phenotypic plasticity","type":"article-journal","volume":"108"},"uris":["http://www.mendeley.com/documents/?uuid=fc5ea4f1-3af8-4a16-abac-5699f14d7a51"]}],"mendeley":{"formattedCitation":"(Potvin and Tousignant, 1996)","manualFormatting":"(e.g., Potvin &amp; Tousignant 1996)","plainTextFormattedCitation":"(Potvin and Tousignant, 1996)","previouslyFormattedCitation":"(Potvin and Tousignant, 1996)"},"properties":{"noteIndex":0},"schema":"https://github.com/citation-style-language/schema/raw/master/csl-citation.json"}</w:instrText>
      </w:r>
      <w:r w:rsidRPr="00927584">
        <w:fldChar w:fldCharType="separate"/>
      </w:r>
      <w:r w:rsidRPr="00927584">
        <w:rPr>
          <w:noProof/>
        </w:rPr>
        <w:t>(e.g., Potvin &amp; Tousignant 1996)</w:t>
      </w:r>
      <w:r w:rsidRPr="00927584">
        <w:fldChar w:fldCharType="end"/>
      </w:r>
      <w:r w:rsidRPr="00927584">
        <w:t xml:space="preserve">. Nevertheless, </w:t>
      </w:r>
      <w:proofErr w:type="gramStart"/>
      <w:r w:rsidRPr="00927584">
        <w:t>it is clear that the</w:t>
      </w:r>
      <w:proofErr w:type="gramEnd"/>
      <w:r w:rsidRPr="00927584">
        <w:t xml:space="preserve"> intraspecific variation detected in our study area does not follow a random pattern, i.e. it </w:t>
      </w:r>
      <w:ins w:id="352" w:author="CLARA ESPINOSA DEL ALBA" w:date="2024-07-16T08:35:00Z">
        <w:r w:rsidR="00CA0629">
          <w:t xml:space="preserve">potentially </w:t>
        </w:r>
      </w:ins>
      <w:r w:rsidRPr="00927584">
        <w:t xml:space="preserve">has functional significance. This is in line with several studies in alpine areas which suggest that local adaptation processes are taking place in the seed regeneration niche </w:t>
      </w:r>
      <w:r w:rsidRPr="00927584">
        <w:fldChar w:fldCharType="begin" w:fldLock="1"/>
      </w:r>
      <w:r w:rsidR="00BD51F9">
        <w:instrText>ADDIN CSL_CITATION {"citationItems":[{"id":"ITEM-1","itemData":{"DOI":"10.1093/aob/mcm007","ISSN":"03057364","PMID":"17307775","abstract":"• Background and Aims: Germination and seedling establishment, which are critical stages in the regeneration process of plant populations, may be subjected to natural selection and adaptive evolution. The aims of this work were to assess the main limitations on offspring performance of Silene ciliata, a high mountain Mediterranean plant, and to test whether local adaptation at small spatial scales has a significant effect on the success of establishment. • Methods: Reciprocal sowing experiments were carried out among three populations of the species to test for evidence of local adaptation on seedling emergence, survival and size. Studied populations were located at the southernmost margin of the species' range, along the local elevation gradient that leads to a drought stress gradient. • Key Results: Drought stress in summer was the main cause of seedling mortality even though germination mainly occurred immediately after snowmelt to make the best use of soil moisture. The results support the hypothesis that species perform better at the centre of their altitudinal range than at the boundaries. Evidence was also found of local adaptation in seedling survival and growth along the whole gradient. • Conclusions: The local adaptation acting on seedling emergence and survival favours the persistence of remnant populations on the altitudinal and latitudinal margins of mountain species. In a global warming context, such processes may help to counteract the contraction of this species' ranges and the consequent loss of habitat area. © The Author 2007. Published by Oxford University Press on behalf of the Annals of Botany Company. All rights reserved.","author":[{"dropping-particle":"","family":"Giménez-Benavides","given":"Luis","non-dropping-particle":"","parse-names":false,"suffix":""},{"dropping-particle":"","family":"Escudero","given":"Adrián","non-dropping-particle":"","parse-names":false,"suffix":""},{"dropping-particle":"","family":"Iriondo","given":"José M.","non-dropping-particle":"","parse-names":false,"suffix":""}],"container-title":"Annals of Botany","id":"ITEM-1","issue":"4","issued":{"date-parts":[["2007"]]},"page":"723-734","title":"Local adaptation enhances seedling recruitment along an altitudinal gradient in a high mountain mediterranean plant","type":"article-journal","volume":"99"},"uris":["http://www.mendeley.com/documents/?uuid=1ed49b14-b4ad-422c-b845-ad86c5e1891a"]},{"id":"ITEM-2","itemData":{"DOI":"10.15258/sst.2009.37.1.10","ISSN":"02510952","abstract":"Silene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GA3","type":"article-journal","volume":"37"},"uris":["http://www.mendeley.com/documents/?uuid=215ff4f2-5fe6-4225-9f4c-ab6bd07a6806"]}],"mendeley":{"formattedCitation":"(Giménez-Benavides, Escudero and Iriondo, 2007; Mondoni &lt;i&gt;et al.&lt;/i&gt;, 2009)","plainTextFormattedCitation":"(Giménez-Benavides, Escudero and Iriondo, 2007; Mondoni et al., 2009)","previouslyFormattedCitation":"(Giménez-Benavides, Escudero and Iriondo, 2007; Mondoni &lt;i&gt;et al.&lt;/i&gt;, 2009)"},"properties":{"noteIndex":0},"schema":"https://github.com/citation-style-language/schema/raw/master/csl-citation.json"}</w:instrText>
      </w:r>
      <w:r w:rsidRPr="00927584">
        <w:fldChar w:fldCharType="separate"/>
      </w:r>
      <w:r w:rsidR="00DF1093" w:rsidRPr="00DF1093">
        <w:rPr>
          <w:noProof/>
        </w:rPr>
        <w:t xml:space="preserve">(Giménez-Benavides, Escudero and Iriondo, 2007; Mondoni </w:t>
      </w:r>
      <w:r w:rsidR="00DF1093" w:rsidRPr="00DF1093">
        <w:rPr>
          <w:i/>
          <w:noProof/>
        </w:rPr>
        <w:t>et al.</w:t>
      </w:r>
      <w:r w:rsidR="00DF1093" w:rsidRPr="00DF1093">
        <w:rPr>
          <w:noProof/>
        </w:rPr>
        <w:t>, 2009)</w:t>
      </w:r>
      <w:r w:rsidRPr="00927584">
        <w:fldChar w:fldCharType="end"/>
      </w:r>
      <w:r w:rsidRPr="00927584">
        <w:t xml:space="preserve">. The persistence of plant populations is shaped by a dynamic and complex feedback between phenotypic plasticity and local adaptation </w:t>
      </w:r>
      <w:r w:rsidRPr="00927584">
        <w:fldChar w:fldCharType="begin" w:fldLock="1"/>
      </w:r>
      <w:r w:rsidR="00BD51F9">
        <w:instrText>ADDIN CSL_CITATION {"citationItems":[{"id":"ITEM-1","itemData":{"DOI":"10.1111/j.1365-2435.2007.01278.x","ISSN":"02698463","abstract":"1. Natural and human mediated perturbations present challenges to the fate of populations but fuel contemporary evolution (evolution over humanly observable time-scales). Here we ask if such evolution is sufficient to make the difference between population extinction and persistence. 2. To answer this question requires a shift from the usual focus on trait evolution to the emergent 'eco-evolutionary' dynamics that arise through interactions of evolution, its fitness consequences and population abundance. 3. By combining theory, models and insights from empirical studies of contemporary evolution, we provide an assessment of three contexts: persistence of populations in situ, persistence of colonising populations, and persistence under gene flow and in metapopulations. 4. Contemporary evolution can likely rescue some, but not all, populations facing environmental change. Populations may fail partly because of the demographic cost of selection. 5. Contemporary evolution that initiates positive population growth, such as selective founding processes, may create a 'persistence vortex' that overcomes the problems of small populations. 6. Complex, even shifting, relationships between gene flow and adaptation may aid the persistence of subpopulations as well as the persistence and expansion of metapopulations. 7. An eco-evolutionary perspective suggests that we expand our focus beyond the acute problems of threatened populations and growing invasions, to consider how contemporary evolutionary mechanics contribute to such problems in the first place or affect their resolution. © 2007 The Authors.","author":[{"dropping-particle":"","family":"Kinnison","given":"Michael T.","non-dropping-particle":"","parse-names":false,"suffix":""},{"dropping-particle":"","family":"Hairston","given":"Nelson G.","non-dropping-particle":"","parse-names":false,"suffix":""}],"container-title":"Functional Ecology","id":"ITEM-1","issue":"3","issued":{"date-parts":[["2007"]]},"page":"444-454","title":"Eco-evolutionary conservation biology: Contemporary evolution and the dynamics of persistence","type":"article-journal","volume":"21"},"uris":["http://www.mendeley.com/documents/?uuid=9ab5ce83-69ec-4d7e-81c6-10b5b3c14131"]}],"mendeley":{"formattedCitation":"(Kinnison and Hairston, 2007)","plainTextFormattedCitation":"(Kinnison and Hairston, 2007)","previouslyFormattedCitation":"(Kinnison and Hairston, 2007)"},"properties":{"noteIndex":0},"schema":"https://github.com/citation-style-language/schema/raw/master/csl-citation.json"}</w:instrText>
      </w:r>
      <w:r w:rsidRPr="00927584">
        <w:fldChar w:fldCharType="separate"/>
      </w:r>
      <w:r w:rsidR="00DF1093" w:rsidRPr="00DF1093">
        <w:rPr>
          <w:noProof/>
        </w:rPr>
        <w:t>(Kinnison and Hairston, 2007)</w:t>
      </w:r>
      <w:r w:rsidRPr="00927584">
        <w:fldChar w:fldCharType="end"/>
      </w:r>
      <w:r w:rsidRPr="00927584">
        <w:t xml:space="preserve">, both processes aimed at adjusting to new environmental conditions </w:t>
      </w:r>
      <w:r w:rsidRPr="00927584">
        <w:fldChar w:fldCharType="begin" w:fldLock="1"/>
      </w:r>
      <w:r w:rsidR="00BD51F9">
        <w:instrText>ADDIN CSL_CITATION {"citationItems":[{"id":"ITEM-1","itemData":{"DOI":"10.1016/j.tplants.2010.09.008","ISSN":"13601385","PMID":"20970368","abstract":"Climate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Science","id":"ITEM-1","issue":"12","issued":{"date-parts":[["2010"]]},"page":"684-692","title":"Plant phenotypic plasticity in a changing climate","type":"article-journal","volume":"15"},"uris":["http://www.mendeley.com/documents/?uuid=ede17c98-afc9-4b67-bb3f-ac955cc69258"]},{"id":"ITEM-2","itemData":{"DOI":"10.1111/j.1523-1739.2010.01552.x","ISSN":"08888892","PMID":"20646016","abstract":"Climate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Biology","id":"ITEM-2","issue":"1","issued":{"date-parts":[["2011"]]},"page":"56-63","title":"Interacting Effects of Phenotypic Plasticity and Evolution on Population Persistence in a Changing Climate","type":"article-journal","volume":"25"},"uris":["http://www.mendeley.com/documents/?uuid=6a753c7f-6a30-4f41-b1a2-e1aa2cc43f80"]},{"id":"ITEM-3","itemData":{"DOI":"10.1017/S0960258514000269","ISSN":"09602585","abstract":"Phenotypic plasticity in seed dormancy may allow plant species to cope with rapid environmental changes, such as climate warming. In controlled experimental settings, plasticity in dormancy has been found to relate to temperature during seed maturation, but this relationship has not been tested in field conditions. Here we analyse for the first time the variation in dormancy during five successive years in wild populations of the study species Centaurium somedanum, to determine how this variation is related to average temperatures during specific seasons of plant activity. We performed laboratory germination experiments to measure: (1) the degree of dormancy at dispersal; and (2) the sensitivity to dormancy-breaking factors. We calculated average temperatures during four seasons of plant activity (overwintering, vegetative growth, flowering and seed maturation) for each year, and tested the relationship between these temperatures and patterns of dormancy variation, using Generalized Linear Models. Dormancy varied among sites and years, seeds being more dormant in colder years. For the degree of dormancy at dispersal, we found a positive relationship with flowering temperature and a significant effect of collection site. For the sensitivity to dormancy-breaking factors, we found no significant differences among sites, a positive relationship with flowering temperature and a negative relationship with overwintering temperature. Phenotypic plasticity in dormancy in C. somedanum is thus especially marked in the sensitivity to dormancy-breaking factors. Temperatures during overwintering and flowering have differential effects on this plasticity, allowing the plant to detect the gradient of seasonality, a main ecological feature of its distribution. These results highlight the importance of taking into account more than average temperatures when assessing the response of plant phenotypic plasticity to climate change.","author":[{"dropping-particle":"","family":"Fernández-Pascual","given":"Eduardo","non-dropping-particle":"","parse-names":false,"suffix":""},{"dropping-particle":"","family":"Jiménez-Alfaro","given":"Borja","non-dropping-particle":"","parse-names":false,"suffix":""}],"container-title":"Seed Science Research","id":"ITEM-3","issue":"4","issued":{"date-parts":[["2014"]]},"page":"273-280","title":"Phenotypic plasticity in seed germination relates differentially to overwintering and flowering temperatures","type":"article-journal","volume":"24"},"uris":["http://www.mendeley.com/documents/?uuid=abaffb3f-6213-493f-95d1-6d336210df53"]}],"mendeley":{"formattedCitation":"(Nicotra &lt;i&gt;et al.&lt;/i&gt;, 2010; Reed, Schindler and Waples, 2011; Fernández-Pascual and Jiménez-Alfaro, 2014)","plainTextFormattedCitation":"(Nicotra et al., 2010; Reed, Schindler and Waples, 2011; Fernández-Pascual and Jiménez-Alfaro, 2014)","previouslyFormattedCitation":"(Nicotra &lt;i&gt;et al.&lt;/i&gt;, 2010; Reed, Schindler and Waples, 2011; Fernández-Pascual and Jiménez-Alfaro, 2014)"},"properties":{"noteIndex":0},"schema":"https://github.com/citation-style-language/schema/raw/master/csl-citation.json"}</w:instrText>
      </w:r>
      <w:r w:rsidRPr="00927584">
        <w:fldChar w:fldCharType="separate"/>
      </w:r>
      <w:r w:rsidR="00DF1093" w:rsidRPr="00752473">
        <w:rPr>
          <w:noProof/>
          <w:lang w:val="en-US"/>
        </w:rPr>
        <w:t xml:space="preserve">(Nicotra </w:t>
      </w:r>
      <w:r w:rsidR="00DF1093" w:rsidRPr="00752473">
        <w:rPr>
          <w:i/>
          <w:noProof/>
          <w:lang w:val="en-US"/>
        </w:rPr>
        <w:t>et al.</w:t>
      </w:r>
      <w:r w:rsidR="00DF1093" w:rsidRPr="00752473">
        <w:rPr>
          <w:noProof/>
          <w:lang w:val="en-US"/>
        </w:rPr>
        <w:t>, 2010; Reed, Schindler and Waples, 2011; Fernández-Pascual and Jiménez-Alfaro, 2014)</w:t>
      </w:r>
      <w:r w:rsidRPr="00927584">
        <w:fldChar w:fldCharType="end"/>
      </w:r>
      <w:r w:rsidRPr="00752473">
        <w:rPr>
          <w:lang w:val="en-US"/>
        </w:rPr>
        <w:t xml:space="preserve">. </w:t>
      </w:r>
      <w:r w:rsidRPr="00927584">
        <w:t xml:space="preserve">Our results are also in line with previous studies that showed adaptive evolution of phenotypic plasticity in nature, even at small spatial scales </w:t>
      </w:r>
      <w:r w:rsidRPr="00927584">
        <w:fldChar w:fldCharType="begin" w:fldLock="1"/>
      </w:r>
      <w:r w:rsidR="00BD51F9">
        <w:instrText>ADDIN CSL_CITATION {"citationItems":[{"id":"ITEM-1","itemData":{"DOI":"10.1111/j.1469-8137.2004.01296.x","ISSN":"0028646X","PMID":"15760350","abstract":"The high potential fitness benefit of phenotypic plasticity tempts us to expect phenotypic plasticity as a frequent adaptation to environmental heterogeneity. Examples of proven adaptive plasticity in plants, however, are scarce and most plastic responses actually may be 'passive' rather than adaptive. This suggests that frequently requirements for the evolution of adaptive plasticity are not met or that such evolution is impeded by constraints. Here we outline requirements and potential constraints for the evolution of adaptive phenotypic plasticity, identify open questions, and propose new research approaches. Important open questions concern the genetic background of plasticity, genetic variation in plasticity, selection for plasticity in natural habitats, and the nature and occurrence of costs and limits of plasticity. Especially promising tools to address these questions are selection gradient analysis, meta-analysis of studies on genotype-by-environment interactions, QTL analysis, cDNA-microarray scanning and quantitative PCR to quantify gene expression, and two-dimensional gel electrophoresis to quantify protein expression. Studying plasticity along the pathway from gene expression to the phenotype and its relationship with fitness will help us to better understand why adaptive plasticity is not more universal, and to more realistically predict the evolution of plastic responses to environmental change. © New Phytologist (2005).","author":[{"dropping-particle":"","family":"Kleunen","given":"Mark","non-dropping-particle":"Van","parse-names":false,"suffix":""},{"dropping-particle":"","family":"Fischer","given":"Markus","non-dropping-particle":"","parse-names":false,"suffix":""}],"container-title":"New Phytologist","id":"ITEM-1","issue":"1","issued":{"date-parts":[["2005"]]},"page":"49-60","title":"Constraints on the evolution of adaptive phenotypic plasticity in plants","type":"article-journal","volume":"166"},"uris":["http://www.mendeley.com/documents/?uuid=92a66a48-a6ec-4f2f-8183-d2e4e9109bb8"]}],"mendeley":{"formattedCitation":"(Van Kleunen and Fischer, 2005)","plainTextFormattedCitation":"(Van Kleunen and Fischer, 2005)","previouslyFormattedCitation":"(Van Kleunen and Fischer, 2005)"},"properties":{"noteIndex":0},"schema":"https://github.com/citation-style-language/schema/raw/master/csl-citation.json"}</w:instrText>
      </w:r>
      <w:r w:rsidRPr="00927584">
        <w:fldChar w:fldCharType="separate"/>
      </w:r>
      <w:r w:rsidR="00DF1093" w:rsidRPr="00DF1093">
        <w:rPr>
          <w:noProof/>
        </w:rPr>
        <w:t>(Van Kleunen and Fischer, 2005)</w:t>
      </w:r>
      <w:r w:rsidRPr="00927584">
        <w:fldChar w:fldCharType="end"/>
      </w:r>
      <w:r w:rsidRPr="00927584">
        <w:t xml:space="preserve">. Under climate change scenarios, phenotypic plasticity may be the key to accelerate plant responses to new conditions </w:t>
      </w:r>
      <w:r w:rsidRPr="00927584">
        <w:fldChar w:fldCharType="begin" w:fldLock="1"/>
      </w:r>
      <w:r w:rsidR="00BD51F9">
        <w:instrText>ADDIN CSL_CITATION {"citationItems":[{"id":"ITEM-1","itemData":{"DOI":"10.1111/j.1365-2486.2010.02368.x","ISSN":"13541013","abstract":"At the core of plant regeneration, temperature and water supply are critical drivers for seed dormancy (initiation, break) and germination. Hence, global climate change is altering these environmental cues and will preclude, delay, or enhance regeneration from seeds, as already documented in some cases. Along with compromised seedling emergence and vigour, shifts in germination phenology will influence population dynamics, and thus, species composition and diversity of communities. Altered seed maturation (including consequences for dispersal) and seed mass will have ramifications on life history traits of plants. Predicted changes in temperature and precipitation, and thus in soil moisture, will affect many components of seed persistence in soil, e.g. seed longevity, dormancy release and germination, and soil pathogen activity. More/less equitable climate will alter geographic distribution for species, but restricted migratory capacity in some will greatly limit their response. Seed traits for weedy species could evolve relatively quickly to keep pace with climate change enhancing their negative environmental and economic impact. Thus, increased research in understudied ecosystems, on key issues related to seed ecology, and on evolution of seed traits in nonweedy species is needed to more fully comprehend and plan for plant responses to global warming. © 2011 Blackwell Publishing Ltd.","author":[{"dropping-particle":"","family":"Walck","given":"Jeffrey L.","non-dropping-particle":"","parse-names":false,"suffix":""},{"dropping-particle":"","family":"Hidayati","given":"Siti N.","non-dropping-particle":"","parse-names":false,"suffix":""},{"dropping-particle":"","family":"Dixon","given":"Kingsley W.","non-dropping-particle":"","parse-names":false,"suffix":""},{"dropping-particle":"","family":"Thompson","given":"Ken","non-dropping-particle":"","parse-names":false,"suffix":""},{"dropping-particle":"","family":"Poschlod","given":"Peter","non-dropping-particle":"","parse-names":false,"suffix":""}],"container-title":"Global Change Biology","id":"ITEM-1","issue":"6","issued":{"date-parts":[["2011"]]},"page":"2145-2161","title":"Climate change and plant regeneration from seed","type":"article-journal","volume":"17"},"uris":["http://www.mendeley.com/documents/?uuid=8381775f-051d-40b2-aa7b-e969b88aa61e"]},{"id":"ITEM-2","itemData":{"DOI":"10.1016/j.tplants.2010.09.008","ISSN":"13601385","PMID":"20970368","abstract":"Climate change is altering the availability of resources and the conditions that are crucial to plant performance. One way plants will respond to these changes is through environmentally induced shifts in phenotype (phenotypic plasticity). Understanding plastic responses is crucial for predicting and managing the effects of climate change on native species as well as crop plants. Here, we provide a toolbox with definitions of key theoretical elements and a synthesis of the current understanding of the molecular and genetic mechanisms underlying plasticity relevant to climate change. By bringing ecological, evolutionary, physiological and molecular perspectives together, we hope to provide clear directives for future research and stimulate cross-disciplinary dialogue on the relevance of phenotypic plasticity under climate change. © 2010 Elsevier Ltd.","author":[{"dropping-particle":"","family":"Nicotra","given":"A. B.","non-dropping-particle":"","parse-names":false,"suffix":""},{"dropping-particle":"","family":"Atkin","given":"O. K.","non-dropping-particle":"","parse-names":false,"suffix":""},{"dropping-particle":"","family":"Bonser","given":"S. P.","non-dropping-particle":"","parse-names":false,"suffix":""},{"dropping-particle":"","family":"Davidson","given":"A. M.","non-dropping-particle":"","parse-names":false,"suffix":""},{"dropping-particle":"","family":"Finnegan","given":"E. J.","non-dropping-particle":"","parse-names":false,"suffix":""},{"dropping-particle":"","family":"Mathesius","given":"U.","non-dropping-particle":"","parse-names":false,"suffix":""},{"dropping-particle":"","family":"Poot","given":"P.","non-dropping-particle":"","parse-names":false,"suffix":""},{"dropping-particle":"","family":"Purugganan","given":"M. D.","non-dropping-particle":"","parse-names":false,"suffix":""},{"dropping-particle":"","family":"Richards","given":"C. L.","non-dropping-particle":"","parse-names":false,"suffix":""},{"dropping-particle":"","family":"Valladares","given":"F.","non-dropping-particle":"","parse-names":false,"suffix":""},{"dropping-particle":"","family":"Kleunen","given":"M.","non-dropping-particle":"van","parse-names":false,"suffix":""}],"container-title":"Trends in Plant Science","id":"ITEM-2","issue":"12","issued":{"date-parts":[["2010"]]},"page":"684-692","title":"Plant phenotypic plasticity in a changing climate","type":"article-journal","volume":"15"},"uris":["http://www.mendeley.com/documents/?uuid=ede17c98-afc9-4b67-bb3f-ac955cc69258"]},{"id":"ITEM-3","itemData":{"DOI":"10.1111/j.1523-1739.2010.01552.x","ISSN":"08888892","PMID":"20646016","abstract":"Climate change affects individual organisms by altering development, physiology, behavior, and fitness, and populations by altering genetic and phenotypic composition, vital rates, and dynamics. We sought to clarify how selection, phenotypic plasticity, and demography are linked in the context of climate change. On the basis of theory and results of recent empirical studies of plants and animals, we believe the ecological and evolutionary issues relevant to population persistence as climate changes are the rate, type, magnitude, and spatial pattern of climate-induced abiotic and biotic change; generation time and life history of the organism; extent and type of phenotypic plasticity; amount and distribution of adaptive genetic variation across space and time; dispersal potential; and size and connectivity of subpopulations. An understanding of limits to plasticity and evolutionary potential across traits, populations, and species and feedbacks between adaptive and demographic responses is lacking. Integrated knowledge of coupled ecological and evolutionary mechanisms will increase understanding of the resilience and probabilities of persistence of populations and species. © 2010 Society for Conservation Biology.","author":[{"dropping-particle":"","family":"Reed","given":"Thomas E.","non-dropping-particle":"","parse-names":false,"suffix":""},{"dropping-particle":"","family":"Schindler","given":"Daniel E.","non-dropping-particle":"","parse-names":false,"suffix":""},{"dropping-particle":"","family":"Waples","given":"Robin S.","non-dropping-particle":"","parse-names":false,"suffix":""}],"container-title":"Conservation Biology","id":"ITEM-3","issue":"1","issued":{"date-parts":[["2011"]]},"page":"56-63","title":"Interacting Effects of Phenotypic Plasticity and Evolution on Population Persistence in a Changing Climate","type":"article-journal","volume":"25"},"uris":["http://www.mendeley.com/documents/?uuid=6a753c7f-6a30-4f41-b1a2-e1aa2cc43f80"]},{"id":"ITEM-4","itemData":{"DOI":"10.1111/j.1749-6632.2010.05704.x","ISBN":"9781573317924","ISSN":"17496632","PMID":"20860682","abstract":"Global change drivers create new environmental scenarios and selective pressures, affecting plant species in various interacting ways. Plants respond with changes in phenology, physiology, and reproduction, with consequences for biotic interactions and community composition. We review information on phenotypic plasticity, a primary means by which plants cope with global change scenarios, recommending promising approaches for investigating the evolution of plasticity and describing constraints to its evolution. We discuss the important but largely ignored role of phenotypic plasticity in range shifts and review the extensive literature on invasive species as models of evolutionary change in novel environments. Plasticity can play a role both in the short-term response of plant populations to global change as well as in their long-term fate through the maintenance of genetic variation. In new environmental conditions, plasticity of certain functional traits may be beneficial (i.e., the plastic response is accompanied by a fitness advantage) and thus selected for. Plasticity can also be relevant in the establishment and persistence of plants in novel environments that are crucial for populations at the colonizing edge in range shifts induced by climate change. Experimental studies show taxonomically widespread plastic responses to global change drivers in many functional traits, though there is a lack of empirical support for many theoretical models on the evolution of phenotypic plasticity. Future studies should assess the adaptive value and evolutionary potential of plasticity under complex, realistic global change scenarios. Promising tools include resurrection protocols and artificial selection experiments. © 2010 New York Academy of Sciences.","author":[{"dropping-particle":"","family":"Matesanz","given":"Silvia","non-dropping-particle":"","parse-names":false,"suffix":""},{"dropping-particle":"","family":"Gianoli","given":"Ernesto","non-dropping-particle":"","parse-names":false,"suffix":""},{"dropping-particle":"","family":"Valladares","given":"Fernando","non-dropping-particle":"","parse-names":false,"suffix":""}],"container-title":"Annals of the New York Academy of Sciences","id":"ITEM-4","issued":{"date-parts":[["2010"]]},"page":"35-55","title":"Global change and the evolution of phenotypic plasticity in plants","type":"article-journal","volume":"1206"},"uris":["http://www.mendeley.com/documents/?uuid=8fa1dbc8-3b2b-4a7d-a40a-ff8674e9a8d9"]}],"mendeley":{"formattedCitation":"(Matesanz, Gianoli and Valladares, 2010; Nicotra &lt;i&gt;et al.&lt;/i&gt;, 2010; Reed, Schindler and Waples, 2011; Walck &lt;i&gt;et al.&lt;/i&gt;, 2011)","plainTextFormattedCitation":"(Matesanz, Gianoli and Valladares, 2010; Nicotra et al., 2010; Reed, Schindler and Waples, 2011; Walck et al., 2011)","previouslyFormattedCitation":"(Matesanz, Gianoli and Valladares, 2010; Nicotra &lt;i&gt;et al.&lt;/i&gt;, 2010; Reed, Schindler and Waples, 2011; Walck &lt;i&gt;et al.&lt;/i&gt;, 2011)"},"properties":{"noteIndex":0},"schema":"https://github.com/citation-style-language/schema/raw/master/csl-citation.json"}</w:instrText>
      </w:r>
      <w:r w:rsidRPr="00927584">
        <w:fldChar w:fldCharType="separate"/>
      </w:r>
      <w:r w:rsidR="00DF1093" w:rsidRPr="00DF1093">
        <w:rPr>
          <w:noProof/>
        </w:rPr>
        <w:t xml:space="preserve">(Matesanz, </w:t>
      </w:r>
      <w:r w:rsidR="00DF1093" w:rsidRPr="00DF1093">
        <w:rPr>
          <w:noProof/>
        </w:rPr>
        <w:lastRenderedPageBreak/>
        <w:t xml:space="preserve">Gianoli and Valladares, 2010; Nicotra </w:t>
      </w:r>
      <w:r w:rsidR="00DF1093" w:rsidRPr="00DF1093">
        <w:rPr>
          <w:i/>
          <w:noProof/>
        </w:rPr>
        <w:t>et al.</w:t>
      </w:r>
      <w:r w:rsidR="00DF1093" w:rsidRPr="00DF1093">
        <w:rPr>
          <w:noProof/>
        </w:rPr>
        <w:t xml:space="preserve">, 2010; Reed, Schindler and Waples, 2011; Walck </w:t>
      </w:r>
      <w:r w:rsidR="00DF1093" w:rsidRPr="00DF1093">
        <w:rPr>
          <w:i/>
          <w:noProof/>
        </w:rPr>
        <w:t>et al.</w:t>
      </w:r>
      <w:r w:rsidR="00DF1093" w:rsidRPr="00DF1093">
        <w:rPr>
          <w:noProof/>
        </w:rPr>
        <w:t>, 2011)</w:t>
      </w:r>
      <w:r w:rsidRPr="00927584">
        <w:fldChar w:fldCharType="end"/>
      </w:r>
      <w:r w:rsidRPr="00927584">
        <w:t xml:space="preserve">, acting as a buffer against environmental changes </w:t>
      </w:r>
      <w:r w:rsidRPr="00927584">
        <w:fldChar w:fldCharType="begin" w:fldLock="1"/>
      </w:r>
      <w:r w:rsidR="00BD51F9">
        <w:instrText>ADDIN CSL_CITATION {"citationItems":[{"id":"ITEM-1","itemData":{"DOI":"10.1111/j.1420-9101.2009.01754.x","ISSN":"1010061X","PMID":"19467134","abstract":"Adaptation to a sudden extreme change in environment, beyond the usual range of background environmental fluctuations, is analysed using a quantitative genetic model of phenotypic plasticity. Generations are discrete, with time lag τ between a critical period for environmental influence on individual development and natural selection on adult phenotypes. The optimum phenotype, and genotypic norms of reaction, are linear functions of the environment. Reaction norm elevation and slope (plasticity) vary among genotypes. Initially, in the average background environment, the character is canalized with minimum genetic and phenotypic variance, and no correlation between reaction norm elevation and slope. The optimal plasticity is proportional to the predictability of environmental fluctuations over time lag τ. During the first generation in the new environment the mean fitness suddenly drops and the mean phenotype jumps towards the new optimum phenotype by plasticity. Subsequent adaptation occurs in two phases. Rapid evolution of increased plasticity allows the mean phenotype to closely approach the new optimum. The new phenotype then undergoes slow genetic assimilation, with reduction in plasticity compensated by genetic evolution of reaction norm elevation in the original environment. © 2009 European Society For Evolutionary Biology.","author":[{"dropping-particle":"","family":"Lande","given":"R.","non-dropping-particle":"","parse-names":false,"suffix":""}],"container-title":"Journal of Evolutionary Biology","id":"ITEM-1","issue":"7","issued":{"date-parts":[["2009"]]},"page":"1435-1446","title":"Adaptation to an extraordinary environment by evolution of phenotypic plasticity and genetic assimilation","type":"article-journal","volume":"22"},"uris":["http://www.mendeley.com/documents/?uuid=e916ba23-0d2d-420e-bb88-6a77d958a0d3"]},{"id":"ITEM-2","itemData":{"DOI":"10.1371/journal.pbio.1000357","ISSN":"15449173","PMID":"20463950","abstract":"Many species are experiencing sustained environmental change mainly due to human activities. The unusual rate and extent of anthropogenic alterations of the environment may exceed the capacity of developmental, genetic, and demographic mechanisms that populations have evolved to deal with environmental change. To begin to understand the limits to population persistence, we present a simple evolutionary model for the critical rate of environmental change beyond which a population must decline and go extinct. We use this model to highlight the major determinants of extinction risk in a changing environment, and identify research needs for improved predictions based on projected changes in environmental variables. Two key parameters relating the environment to population biology have not yet received sufficient attention. Phenotypic plasticity, the direct influence of environment on the development of individual phenotypes, is increasingly considered an important component of phenotypic change in the wild and should be incorporated in models of population persistence. Environmental sensitivity of selection, the change in the optimum phenotype with the environment, still crucially needs empirical assessment. We use environmental tolerance curves and other examples of ecological and evolutionary responses to climate change to illustrate how these mechanistic approaches can be developed for predictive purposes. © 2010 Chevin et al.","author":[{"dropping-particle":"","family":"Chevin","given":"Luis Miguel","non-dropping-particle":"","parse-names":false,"suffix":""},{"dropping-particle":"","family":"Lande","given":"Russell","non-dropping-particle":"","parse-names":false,"suffix":""},{"dropping-particle":"","family":"Mace","given":"Georgina M.","non-dropping-particle":"","parse-names":false,"suffix":""}],"container-title":"PLoS Biology","id":"ITEM-2","issue":"4","issued":{"date-parts":[["2010"]]},"title":"Adaptation, plasticity, and extinction in a changing environment: Towards a predictive theory","type":"article-journal","volume":"8"},"uris":["http://www.mendeley.com/documents/?uuid=16d5afc5-40c6-44e7-bf74-bd9cbc0d066c"]}],"mendeley":{"formattedCitation":"(Lande, 2009; Chevin, Lande and Mace, 2010)","plainTextFormattedCitation":"(Lande, 2009; Chevin, Lande and Mace, 2010)","previouslyFormattedCitation":"(Lande, 2009; Chevin, Lande and Mace, 2010)"},"properties":{"noteIndex":0},"schema":"https://github.com/citation-style-language/schema/raw/master/csl-citation.json"}</w:instrText>
      </w:r>
      <w:r w:rsidRPr="00927584">
        <w:fldChar w:fldCharType="separate"/>
      </w:r>
      <w:r w:rsidR="00DF1093" w:rsidRPr="00DF1093">
        <w:rPr>
          <w:noProof/>
        </w:rPr>
        <w:t>(Lande, 2009; Chevin, Lande and Mace, 2010)</w:t>
      </w:r>
      <w:r w:rsidRPr="00927584">
        <w:fldChar w:fldCharType="end"/>
      </w:r>
      <w:r w:rsidRPr="00927584">
        <w:t xml:space="preserve"> and showing adaptive responses to drought within a few years </w:t>
      </w:r>
      <w:r w:rsidRPr="00927584">
        <w:fldChar w:fldCharType="begin" w:fldLock="1"/>
      </w:r>
      <w:r w:rsidR="00BD51F9">
        <w:instrText>ADDIN CSL_CITATION {"citationItems":[{"id":"ITEM-1","itemData":{"DOI":"10.1111/eva.12803","ISSN":"17524571","abstract":"As climatic conditions change, species will be forced to move or adapt to avoid extinction. Exacerbated by ongoing climate change, California recently experienced a severe and exceptional drought from 2011 to 2017. To investigate whether an adaptive response occurred during this event, we conducted a “resurrection” study of the cutleaf monkeyflower (Mimulus laciniatus), an annual plant, by comparing trait means and variances of ancestral seed collections (“pre-drought”) with contemporary descendant collections (“drought”). Plants were grown under common conditions to test whether this geographically restricted species has the capacity to respond evolutionarily to climate stress across its range. We examined if traits shifted in response to the recent, severe drought and included populations across an elevation gradient, including populations at the low- and high-elevation edges of the species range. We found that time to seedling emergence in the drought generation was significantly earlier than in the pre-drought generation, a response consistent with drought adaptation. Additionally, trait variation in days to emergence was reduced in the drought generation, which suggests selection or bottleneck events. Days to first flower increased significantly by elevation, consistent with climate adaptation across the species range. Drought generation plants were larger and had greater reproduction, which was likely a carryover effect of earlier germination. These results demonstrate that rapid shifts in trait means and variances consistent with climate adaptation are occurring within populations, including peripheral populations at warm and cold climate limits, of a plant species with a relatively restricted range that has so far not shifted its elevation distribution during contemporary climate change. Thus, rapid evolution may mitigate, at least temporarily, range shifts under global climate change. This study highlights the need for better understanding rapid adaptation as a means for plant communities to cope with extraordinary climate events.","author":[{"dropping-particle":"","family":"Dickman","given":"Erin E.","non-dropping-particle":"","parse-names":false,"suffix":""},{"dropping-particle":"","family":"Pennington","given":"Lillie K.","non-dropping-particle":"","parse-names":false,"suffix":""},{"dropping-particle":"","family":"Franks","given":"Steven J.","non-dropping-particle":"","parse-names":false,"suffix":""},{"dropping-particle":"","family":"Sexton","given":"Jason P.","non-dropping-particle":"","parse-names":false,"suffix":""}],"container-title":"Evolutionary Applications","id":"ITEM-1","issue":"8","issued":{"date-parts":[["2019"]]},"page":"1569-1582","title":"Evidence for adaptive responses to historic drought across a native plant species range","type":"article-journal","volume":"12"},"uris":["http://www.mendeley.com/documents/?uuid=b0d8b591-48e7-4afd-9d3c-6923c25949d9"]}],"mendeley":{"formattedCitation":"(Dickman &lt;i&gt;et al.&lt;/i&gt;, 2019)","plainTextFormattedCitation":"(Dickman et al., 2019)","previouslyFormattedCitation":"(Dickman &lt;i&gt;et al.&lt;/i&gt;, 2019)"},"properties":{"noteIndex":0},"schema":"https://github.com/citation-style-language/schema/raw/master/csl-citation.json"}</w:instrText>
      </w:r>
      <w:r w:rsidRPr="00927584">
        <w:fldChar w:fldCharType="separate"/>
      </w:r>
      <w:r w:rsidR="00DF1093" w:rsidRPr="00DF1093">
        <w:rPr>
          <w:noProof/>
        </w:rPr>
        <w:t xml:space="preserve">(Dickman </w:t>
      </w:r>
      <w:r w:rsidR="00DF1093" w:rsidRPr="00DF1093">
        <w:rPr>
          <w:i/>
          <w:noProof/>
        </w:rPr>
        <w:t>et al.</w:t>
      </w:r>
      <w:r w:rsidR="00DF1093" w:rsidRPr="00DF1093">
        <w:rPr>
          <w:noProof/>
        </w:rPr>
        <w:t>, 2019)</w:t>
      </w:r>
      <w:r w:rsidRPr="00927584">
        <w:fldChar w:fldCharType="end"/>
      </w:r>
      <w:r w:rsidRPr="00927584">
        <w:t xml:space="preserve">. </w:t>
      </w:r>
    </w:p>
    <w:p w14:paraId="6D7F9626" w14:textId="31693A36" w:rsidR="00594767" w:rsidRPr="00927584" w:rsidRDefault="00594767" w:rsidP="00594767">
      <w:pPr>
        <w:autoSpaceDE w:val="0"/>
        <w:autoSpaceDN w:val="0"/>
        <w:adjustRightInd w:val="0"/>
        <w:spacing w:after="0" w:line="360" w:lineRule="auto"/>
        <w:ind w:firstLine="709"/>
        <w:jc w:val="both"/>
      </w:pPr>
      <w:r w:rsidRPr="00927584">
        <w:t xml:space="preserve">Although our study supports the </w:t>
      </w:r>
      <w:ins w:id="353" w:author="CLARA ESPINOSA DEL ALBA" w:date="2024-07-16T08:36:00Z">
        <w:r w:rsidR="00D641D4">
          <w:t xml:space="preserve">potential </w:t>
        </w:r>
      </w:ins>
      <w:r w:rsidRPr="00927584">
        <w:t xml:space="preserve">functional significance of germination water potential as a relevant seed trait, we must acknowledge some caveats to our conclusions. First, our environmental data is constrained to 2021- 2022 while seeds were collected in 2023. Therefore, we must assume that relative microclimatic differences between subpopulations remain comparable across years, and that our GDD measures are a valuable proxy for the environmental drought gradient, which is not unreasonable since in the study system soil climate largely depend on stable factors such as slope, exposure and soil physical properties. Temperature influences soil moisture through several coupled pathways, generating an increment of evapotranspiration rates (i.e. higher moisture loss) but also reducing the amount of snow and snow-related water supply in the soil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This relationship of heat and drought has been corroborated at larger scales </w:t>
      </w:r>
      <w:r w:rsidRPr="00927584">
        <w:fldChar w:fldCharType="begin" w:fldLock="1"/>
      </w:r>
      <w:r w:rsidR="00BD51F9">
        <w:instrText>ADDIN CSL_CITATION {"citationItems":[{"id":"ITEM-1","itemData":{"DOI":"10.1016/j.earscirev.2010.02.004","ISSN":"00128252","abstract":"Soil moisture is a key variable of the climate system. It constrains plant transpiration and photosynthesis in several regions of the world, with consequent impacts on the water, energy and biogeochemical cycles. Moreover it is a storage component for precipitation and radiation anomalies, inducing persistence in the climate system. Finally, it is involved in a number of feedbacks at the local, regional and global scales, and plays a major role in climate-change projections. In this review, we provide a synthesis of past research on the role of soil moisture for the climate system, based both on modelling and observational studies. We focus on soil moisture-temperature and soil moisture-precipitation feedbacks, and their possible modifications with climate change. We also highlight further impacts of soil moisture on climate, and the state of research regarding the validation of the relevant processes.There are promises for major advances in this research field in coming years thanks to the development of new validation datasets and multi-model initiatives. However, the availability of ground observations continues to be critical in limiting progress and should therefore strongly be fostered at the international level. Exchanges across disciplines will also be essential for bridging current knowledge gaps in this field. This is of key importance given the manifold impacts of soil moisture on climate, and their relevance for climate-change projections. A better understanding and quantification of the relevant processes would significantly help to reduce uncertainties in future-climate scenarios, in particular with regard to changes in climate variability and extreme events, as well as ecosystem and agricultural impacts. © 2010 Elsevier B.V.","author":[{"dropping-particle":"","family":"Seneviratne","given":"Sonia I.","non-dropping-particle":"","parse-names":false,"suffix":""},{"dropping-particle":"","family":"Corti","given":"Thierry","non-dropping-particle":"","parse-names":false,"suffix":""},{"dropping-particle":"","family":"Davin","given":"Edouard L.","non-dropping-particle":"","parse-names":false,"suffix":""},{"dropping-particle":"","family":"Hirschi","given":"Martin","non-dropping-particle":"","parse-names":false,"suffix":""},{"dropping-particle":"","family":"Jaeger","given":"Eric B.","non-dropping-particle":"","parse-names":false,"suffix":""},{"dropping-particle":"","family":"Lehner","given":"Irene","non-dropping-particle":"","parse-names":false,"suffix":""},{"dropping-particle":"","family":"Orlowsky","given":"Boris","non-dropping-particle":"","parse-names":false,"suffix":""},{"dropping-particle":"","family":"Teuling","given":"Adriaan J.","non-dropping-particle":"","parse-names":false,"suffix":""}],"container-title":"Earth-Science Reviews","id":"ITEM-1","issue":"3-4","issued":{"date-parts":[["2010"]]},"page":"125-161","publisher":"Elsevier B.V.","title":"Investigating soil moisture-climate interactions in a changing climate: A review","type":"article-journal","volume":"99"},"uris":["http://www.mendeley.com/documents/?uuid=99d7ccb9-1d79-4d66-b7d2-1834d5f06899"]}],"mendeley":{"formattedCitation":"(Seneviratne &lt;i&gt;et al.&lt;/i&gt;, 2010)","plainTextFormattedCitation":"(Seneviratne et al., 2010)","previouslyFormattedCitation":"(Seneviratne &lt;i&gt;et al.&lt;/i&gt;, 2010)"},"properties":{"noteIndex":0},"schema":"https://github.com/citation-style-language/schema/raw/master/csl-citation.json"}</w:instrText>
      </w:r>
      <w:r w:rsidRPr="00927584">
        <w:fldChar w:fldCharType="separate"/>
      </w:r>
      <w:r w:rsidR="00DF1093" w:rsidRPr="00DF1093">
        <w:rPr>
          <w:noProof/>
        </w:rPr>
        <w:t xml:space="preserve">(Seneviratne </w:t>
      </w:r>
      <w:r w:rsidR="00DF1093" w:rsidRPr="00DF1093">
        <w:rPr>
          <w:i/>
          <w:noProof/>
        </w:rPr>
        <w:t>et al.</w:t>
      </w:r>
      <w:r w:rsidR="00DF1093" w:rsidRPr="00DF1093">
        <w:rPr>
          <w:noProof/>
        </w:rPr>
        <w:t>, 2010)</w:t>
      </w:r>
      <w:r w:rsidRPr="00927584">
        <w:fldChar w:fldCharType="end"/>
      </w:r>
      <w:r w:rsidRPr="00927584">
        <w:t xml:space="preserve"> but very few studies have tested it at local scales </w:t>
      </w:r>
      <w:r w:rsidRPr="00927584">
        <w:fldChar w:fldCharType="begin" w:fldLock="1"/>
      </w:r>
      <w:r w:rsidR="00BD51F9">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&lt;i&gt;et al.&lt;/i&gt;, 2012)","plainTextFormattedCitation":"(Graham et al., 2012)","previouslyFormattedCitation":"(Graham &lt;i&gt;et al.&lt;/i&gt;, 2012)"},"properties":{"noteIndex":0},"schema":"https://github.com/citation-style-language/schema/raw/master/csl-citation.json"}</w:instrText>
      </w:r>
      <w:r w:rsidRPr="00927584">
        <w:fldChar w:fldCharType="separate"/>
      </w:r>
      <w:r w:rsidR="00DF1093" w:rsidRPr="00DF1093">
        <w:rPr>
          <w:noProof/>
        </w:rPr>
        <w:t xml:space="preserve">(Graham </w:t>
      </w:r>
      <w:r w:rsidR="00DF1093" w:rsidRPr="00DF1093">
        <w:rPr>
          <w:i/>
          <w:noProof/>
        </w:rPr>
        <w:t>et al.</w:t>
      </w:r>
      <w:r w:rsidR="00DF1093" w:rsidRPr="00DF1093">
        <w:rPr>
          <w:noProof/>
        </w:rPr>
        <w:t>, 2012)</w:t>
      </w:r>
      <w:r w:rsidRPr="00927584">
        <w:fldChar w:fldCharType="end"/>
      </w:r>
      <w:r w:rsidRPr="00927584">
        <w:t xml:space="preserve">. Second, the constant germination temperatures used in the experiments are not realistic in field conditions, but they were necessary to maintain the stability of water potential solutions. Moreover, our preliminary data indicated that the focus species has a wide germination niche without significant differences between constant and alternating temperatures, reaching up to 70% germination even in darkness. Third, the translation of laboratory PEG results into field behaviour should be done carefully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xml:space="preserve">. In the field, soil water availability is affected by dynamic soil hydraulic conductivity, which in turn depends on soil textural properties </w:t>
      </w:r>
      <w:r w:rsidRPr="00927584">
        <w:fldChar w:fldCharType="begin" w:fldLock="1"/>
      </w:r>
      <w:r w:rsidR="00BD51F9">
        <w:instrText>ADDIN CSL_CITATION {"citationItems":[{"id":"ITEM-1","itemData":{"DOI":"10.1007/s11104-021-04857-5","ISBN":"1110402104","ISSN":"15735036","abstract":"Aims: Seed germination is one of the most important processes in plant biology and ecology because it determines the timing and magnitude of seedling emergence events every growing season influencing community dynamics. Our aim was to determine whether polyethylene glycol (PEG) solutions simulate soil water potential accurately and recreate germination responses to soil water availability. Methods: In this study, we compared seed germination of four plant species in PEG and four soils with different textures under six water potentials under controlled laboratory conditions. Results: Total seed germination for all species significantly differed between soil and PEG under the same water potentials, as well as among soil water potentials for each of PEG and soil materials. Due to the inconsistent total germination associated with soil water potential, we evaluated unsaturated soil hydraulic conductivity (Kh) as a predictor of germination. The germination of all species followed the same response to Kh. Germination rate (GR50) was more directly related to water potential than total germination, but Kh provided a more robust description of GR50 across species and soils than PEG-osmotic potentials. Conclusions: Our findings showed that Kh is a more informative variable to predict both total seed germination and germination rate in soil, and caution must be used when considering results obtained using PEG solutions to infer germination behavior under field conditions.","author":[{"dropping-particle":"","family":"Camacho","given":"Manuel E.","non-dropping-particle":"","parse-names":false,"suffix":""},{"dropping-particle":"","family":"Heitman","given":"Joshua L.","non-dropping-particle":"","parse-names":false,"suffix":""},{"dropping-particle":"","family":"Gannon","given":"Travis W.","non-dropping-particle":"","parse-names":false,"suffix":""},{"dropping-particle":"","family":"Amoozegar","given":"Aziz","non-dropping-particle":"","parse-names":false,"suffix":""},{"dropping-particle":"","family":"Leon","given":"Ramon G.","non-dropping-particle":"","parse-names":false,"suffix":""}],"container-title":"Plant and Soil","id":"ITEM-1","issue":"1-2","issued":{"date-parts":[["2021"]]},"page":"175-188","publisher":"Plant and Soil","title":"Seed germination responses to soil hydraulic conductivity and polyethylene glycol (PEG) osmotic solutions","type":"article-journal","volume":"462"},"uris":["http://www.mendeley.com/documents/?uuid=fc116fbb-ae0d-4d56-a83a-0f0831c0e11e"]}],"mendeley":{"formattedCitation":"(Camacho &lt;i&gt;et al.&lt;/i&gt;, 2021)","plainTextFormattedCitation":"(Camacho et al., 2021)","previouslyFormattedCitation":"(Camacho &lt;i&gt;et al.&lt;/i&gt;, 2021)"},"properties":{"noteIndex":0},"schema":"https://github.com/citation-style-language/schema/raw/master/csl-citation.json"}</w:instrText>
      </w:r>
      <w:r w:rsidRPr="00927584">
        <w:fldChar w:fldCharType="separate"/>
      </w:r>
      <w:r w:rsidR="00DF1093" w:rsidRPr="00DF1093">
        <w:rPr>
          <w:noProof/>
        </w:rPr>
        <w:t xml:space="preserve">(Camacho </w:t>
      </w:r>
      <w:r w:rsidR="00DF1093" w:rsidRPr="00DF1093">
        <w:rPr>
          <w:i/>
          <w:noProof/>
        </w:rPr>
        <w:t>et al.</w:t>
      </w:r>
      <w:r w:rsidR="00DF1093" w:rsidRPr="00DF1093">
        <w:rPr>
          <w:noProof/>
        </w:rPr>
        <w:t>, 2021)</w:t>
      </w:r>
      <w:r w:rsidRPr="00927584">
        <w:fldChar w:fldCharType="end"/>
      </w:r>
      <w:r w:rsidRPr="00927584">
        <w:t>. It would be important to confirm our results with field emergence data, but it must be considered that maintaining such controlled water potential treatments in the field would be extremely difficult if not impossible with current technology.</w:t>
      </w:r>
      <w:ins w:id="354" w:author="CLARA ESPINOSA DEL ALBA" w:date="2024-08-05T11:12:00Z">
        <w:r w:rsidR="00A73146">
          <w:t xml:space="preserve"> </w:t>
        </w:r>
      </w:ins>
      <w:proofErr w:type="gramStart"/>
      <w:ins w:id="355" w:author="CLARA ESPINOSA DEL ALBA" w:date="2024-08-05T11:14:00Z">
        <w:r w:rsidR="00D71DCA">
          <w:t xml:space="preserve">A more feasible </w:t>
        </w:r>
      </w:ins>
      <w:r w:rsidR="00FA0C77">
        <w:t xml:space="preserve">and desirable </w:t>
      </w:r>
      <w:ins w:id="356" w:author="CLARA ESPINOSA DEL ALBA" w:date="2024-08-05T11:14:00Z">
        <w:r w:rsidR="00D71DCA">
          <w:t>idea,</w:t>
        </w:r>
        <w:proofErr w:type="gramEnd"/>
        <w:r w:rsidR="00D71DCA">
          <w:t xml:space="preserve"> would be to record </w:t>
        </w:r>
      </w:ins>
      <w:ins w:id="357" w:author="CLARA ESPINOSA DEL ALBA" w:date="2024-08-05T11:15:00Z">
        <w:r w:rsidR="000474F7">
          <w:t xml:space="preserve">field </w:t>
        </w:r>
        <w:r w:rsidR="00D71DCA">
          <w:t xml:space="preserve">emergence </w:t>
        </w:r>
        <w:r w:rsidR="005B69A1">
          <w:t>continuously measuring soil field water potential</w:t>
        </w:r>
      </w:ins>
      <w:ins w:id="358" w:author="CLARA ESPINOSA DEL ALBA" w:date="2024-08-05T11:16:00Z">
        <w:r w:rsidR="000474F7">
          <w:t xml:space="preserve"> and compare those values with the ones we obtained in the lab. </w:t>
        </w:r>
      </w:ins>
    </w:p>
    <w:p w14:paraId="6D7F9627" w14:textId="70875417" w:rsidR="00594767" w:rsidRPr="00927584" w:rsidRDefault="001D0FBB" w:rsidP="00594767">
      <w:pPr>
        <w:spacing w:line="360" w:lineRule="auto"/>
        <w:ind w:firstLine="709"/>
        <w:jc w:val="both"/>
      </w:pPr>
      <w:r>
        <w:t>S</w:t>
      </w:r>
      <w:ins w:id="359" w:author="CLARA ESPINOSA DEL ALBA" w:date="2024-07-16T09:31:00Z">
        <w:r w:rsidR="00513ED2">
          <w:t xml:space="preserve">ome </w:t>
        </w:r>
      </w:ins>
      <w:ins w:id="360" w:author="CLARA ESPINOSA DEL ALBA" w:date="2024-07-16T09:28:00Z">
        <w:r w:rsidR="00317F8C">
          <w:t>studies</w:t>
        </w:r>
      </w:ins>
      <w:ins w:id="361" w:author="CLARA ESPINOSA DEL ALBA" w:date="2024-07-16T09:31:00Z">
        <w:r w:rsidR="00513ED2">
          <w:t xml:space="preserve"> like</w:t>
        </w:r>
      </w:ins>
      <w:ins w:id="362" w:author="CLARA ESPINOSA DEL ALBA" w:date="2024-07-16T09:28:00Z">
        <w:r w:rsidR="00317F8C">
          <w:t xml:space="preserve"> Hardegree et al. (2018) suggest that wet-thermal models (i.e</w:t>
        </w:r>
      </w:ins>
      <w:ins w:id="363" w:author="CLARA ESPINOSA DEL ALBA" w:date="2024-07-16T09:31:00Z">
        <w:r w:rsidR="00513ED2">
          <w:t>. keeping the water potential</w:t>
        </w:r>
      </w:ins>
      <w:ins w:id="364" w:author="CLARA ESPINOSA DEL ALBA" w:date="2024-07-16T09:32:00Z">
        <w:r w:rsidR="00513ED2">
          <w:t xml:space="preserve"> </w:t>
        </w:r>
      </w:ins>
      <w:ins w:id="365" w:author="CLARA ESPINOSA DEL ALBA" w:date="2024-07-16T09:28:00Z">
        <w:r w:rsidR="00317F8C">
          <w:t xml:space="preserve">below the optimal </w:t>
        </w:r>
      </w:ins>
      <w:ins w:id="366" w:author="CLARA ESPINOSA DEL ALBA" w:date="2024-07-16T09:32:00Z">
        <w:r w:rsidR="00513ED2">
          <w:t xml:space="preserve">across </w:t>
        </w:r>
        <w:r w:rsidR="00124222">
          <w:t>several temperature treatments</w:t>
        </w:r>
      </w:ins>
      <w:ins w:id="367" w:author="CLARA ESPINOSA DEL ALBA" w:date="2024-07-16T09:28:00Z">
        <w:r w:rsidR="00317F8C">
          <w:t>) might be a precise</w:t>
        </w:r>
      </w:ins>
      <w:ins w:id="368" w:author="CLARA ESPINOSA DEL ALBA" w:date="2024-07-16T09:32:00Z">
        <w:r w:rsidR="00124222">
          <w:t xml:space="preserve"> and less time-consuming</w:t>
        </w:r>
      </w:ins>
      <w:ins w:id="369" w:author="CLARA ESPINOSA DEL ALBA" w:date="2024-07-16T09:28:00Z">
        <w:r w:rsidR="00317F8C">
          <w:t xml:space="preserve"> tool to </w:t>
        </w:r>
        <w:r w:rsidR="00D83807">
          <w:t xml:space="preserve">expand </w:t>
        </w:r>
      </w:ins>
      <w:ins w:id="370" w:author="CLARA ESPINOSA DEL ALBA" w:date="2024-07-16T09:29:00Z">
        <w:r w:rsidR="00D83807">
          <w:t>hydro-thermal model</w:t>
        </w:r>
        <w:r w:rsidR="002267BD">
          <w:t xml:space="preserve"> applications for non-dormant native plant species</w:t>
        </w:r>
      </w:ins>
      <w:r>
        <w:t xml:space="preserve">. </w:t>
      </w:r>
      <w:proofErr w:type="gramStart"/>
      <w:r>
        <w:t>However</w:t>
      </w:r>
      <w:proofErr w:type="gramEnd"/>
      <w:ins w:id="371" w:author="CLARA ESPINOSA DEL ALBA" w:date="2024-07-16T09:29:00Z">
        <w:r w:rsidR="002267BD">
          <w:t xml:space="preserve"> our results suggest that this wet-therm</w:t>
        </w:r>
      </w:ins>
      <w:ins w:id="372" w:author="CLARA ESPINOSA DEL ALBA" w:date="2024-07-16T09:30:00Z">
        <w:r w:rsidR="002267BD">
          <w:t>al results should be taken with caution in topographically complex and water-limited environments where subpopulations</w:t>
        </w:r>
        <w:r w:rsidR="00DE61A6">
          <w:t xml:space="preserve"> germination base water potential might change. </w:t>
        </w:r>
      </w:ins>
      <w:ins w:id="373" w:author="CLARA ESPINOSA DEL ALBA" w:date="2024-07-16T09:28:00Z">
        <w:r w:rsidR="00317F8C" w:rsidRPr="00927584">
          <w:t xml:space="preserve"> </w:t>
        </w:r>
      </w:ins>
      <w:r w:rsidR="00594767" w:rsidRPr="00927584">
        <w:t xml:space="preserve">Future research should extend our </w:t>
      </w:r>
      <w:r w:rsidR="00594767" w:rsidRPr="00927584">
        <w:lastRenderedPageBreak/>
        <w:t xml:space="preserve">understanding of intraspecific variation in germination responses to water stress to other species and ecosystems, including different degrees of environmental water-limitation. In addition, </w:t>
      </w:r>
      <w:ins w:id="374" w:author="CLARA ESPINOSA DEL ALBA" w:date="2024-08-05T09:05:00Z">
        <w:r w:rsidR="00046205">
          <w:t xml:space="preserve">we need </w:t>
        </w:r>
      </w:ins>
      <w:r w:rsidR="00594767" w:rsidRPr="00927584">
        <w:t>complementary studies with reciprocal sow</w:t>
      </w:r>
      <w:ins w:id="375" w:author="CLARA ESPINOSA DEL ALBA" w:date="2024-07-16T15:26:00Z">
        <w:r w:rsidR="00202F0E">
          <w:t>ing</w:t>
        </w:r>
      </w:ins>
      <w:del w:id="376" w:author="CLARA ESPINOSA DEL ALBA" w:date="2024-07-16T15:26:00Z">
        <w:r w:rsidR="00594767" w:rsidRPr="00927584" w:rsidDel="00202F0E">
          <w:delText>s</w:delText>
        </w:r>
      </w:del>
      <w:r w:rsidR="00594767" w:rsidRPr="00927584">
        <w:t xml:space="preserve"> and common garden experiments </w:t>
      </w:r>
      <w:del w:id="377" w:author="CLARA ESPINOSA DEL ALBA" w:date="2024-08-05T09:05:00Z">
        <w:r w:rsidR="00594767" w:rsidRPr="00927584" w:rsidDel="00046205">
          <w:delText xml:space="preserve">will </w:delText>
        </w:r>
      </w:del>
      <w:ins w:id="378" w:author="CLARA ESPINOSA DEL ALBA" w:date="2024-08-05T09:05:00Z">
        <w:r w:rsidR="00046205">
          <w:t>to</w:t>
        </w:r>
        <w:r w:rsidR="00046205" w:rsidRPr="00927584">
          <w:t xml:space="preserve"> </w:t>
        </w:r>
      </w:ins>
      <w:del w:id="379" w:author="CLARA ESPINOSA DEL ALBA" w:date="2024-08-05T09:05:00Z">
        <w:r w:rsidR="00594767" w:rsidRPr="00927584" w:rsidDel="00046205">
          <w:delText xml:space="preserve">to </w:delText>
        </w:r>
      </w:del>
      <w:r w:rsidR="00594767" w:rsidRPr="00927584">
        <w:t>disentangle the effects of phenological plasticity and local adaptation</w:t>
      </w:r>
      <w:r w:rsidR="0085737C">
        <w:t>,</w:t>
      </w:r>
      <w:ins w:id="380" w:author="CLARA ESPINOSA DEL ALBA" w:date="2024-07-16T08:37:00Z">
        <w:r w:rsidR="001C51A6">
          <w:t xml:space="preserve"> as well as directly test the </w:t>
        </w:r>
      </w:ins>
      <w:ins w:id="381" w:author="CLARA ESPINOSA DEL ALBA" w:date="2024-07-16T08:38:00Z">
        <w:r w:rsidR="001C51A6">
          <w:t xml:space="preserve">potential </w:t>
        </w:r>
      </w:ins>
      <w:ins w:id="382" w:author="CLARA ESPINOSA DEL ALBA" w:date="2024-07-16T08:37:00Z">
        <w:r w:rsidR="001C51A6">
          <w:t>fun</w:t>
        </w:r>
      </w:ins>
      <w:ins w:id="383" w:author="CLARA ESPINOSA DEL ALBA" w:date="2024-07-16T08:38:00Z">
        <w:r w:rsidR="001C51A6">
          <w:t>ctional significance</w:t>
        </w:r>
      </w:ins>
      <w:ins w:id="384" w:author="CLARA ESPINOSA DEL ALBA" w:date="2024-08-05T09:05:00Z">
        <w:r w:rsidR="00046205">
          <w:t xml:space="preserve">. </w:t>
        </w:r>
      </w:ins>
      <w:ins w:id="385" w:author="CLARA ESPINOSA DEL ALBA" w:date="2024-08-05T09:06:00Z">
        <w:r w:rsidR="00A02CE1">
          <w:t>To improve our mechanistic understanding and move forwards our knowledge</w:t>
        </w:r>
      </w:ins>
      <w:ins w:id="386" w:author="CLARA ESPINOSA DEL ALBA" w:date="2024-08-05T09:05:00Z">
        <w:r w:rsidR="00046205">
          <w:t xml:space="preserve">, </w:t>
        </w:r>
      </w:ins>
      <w:ins w:id="387" w:author="CLARA ESPINOSA DEL ALBA" w:date="2024-08-05T09:06:00Z">
        <w:r w:rsidR="007D0883">
          <w:t xml:space="preserve">it would be interesting to </w:t>
        </w:r>
      </w:ins>
      <w:ins w:id="388" w:author="CLARA ESPINOSA DEL ALBA" w:date="2024-08-05T09:05:00Z">
        <w:r w:rsidR="007D0883">
          <w:t xml:space="preserve">collect seeds from the extremes of the </w:t>
        </w:r>
      </w:ins>
      <w:ins w:id="389" w:author="CLARA ESPINOSA DEL ALBA" w:date="2024-08-05T09:06:00Z">
        <w:r w:rsidR="007D0883">
          <w:t>gradient</w:t>
        </w:r>
      </w:ins>
      <w:ins w:id="390" w:author="CLARA ESPINOSA DEL ALBA" w:date="2024-08-05T09:07:00Z">
        <w:r w:rsidR="00A02CE1">
          <w:t xml:space="preserve">, </w:t>
        </w:r>
        <w:r w:rsidR="00447FBA">
          <w:t xml:space="preserve">do reciprocal sows in a greenhouse and </w:t>
        </w:r>
      </w:ins>
      <w:ins w:id="391" w:author="CLARA ESPINOSA DEL ALBA" w:date="2024-08-05T09:08:00Z">
        <w:r w:rsidR="00861687">
          <w:t xml:space="preserve">simulate rainfall episodes of diverse intensity while measuring soil </w:t>
        </w:r>
        <w:r w:rsidR="00F01DCC">
          <w:t>base water potential and checking for germination</w:t>
        </w:r>
      </w:ins>
      <w:r w:rsidR="00594767" w:rsidRPr="00927584">
        <w:t>. Finally, our understanding needs to be expanded to include the whole seed regeneration spectrum</w:t>
      </w:r>
      <w:ins w:id="392" w:author="Cuenta Microsoft" w:date="2024-08-06T08:47:00Z">
        <w:r w:rsidR="000C3570">
          <w:t xml:space="preserve">. </w:t>
        </w:r>
      </w:ins>
      <w:ins w:id="393" w:author="Cuenta Microsoft" w:date="2024-08-06T08:57:00Z">
        <w:r w:rsidR="00FE5440">
          <w:t>Germination base water potential can influence different stages of the regeneration niche.</w:t>
        </w:r>
      </w:ins>
      <w:ins w:id="394" w:author="Cuenta Microsoft" w:date="2024-08-06T08:58:00Z">
        <w:r w:rsidR="00FE5440">
          <w:t xml:space="preserve"> For example, t</w:t>
        </w:r>
      </w:ins>
      <w:ins w:id="395" w:author="Cuenta Microsoft" w:date="2024-08-06T08:47:00Z">
        <w:r w:rsidR="000C3570" w:rsidRPr="000C3570">
          <w:t xml:space="preserve">he </w:t>
        </w:r>
        <w:r w:rsidR="000C3570">
          <w:t xml:space="preserve">time </w:t>
        </w:r>
        <w:r w:rsidR="000C3570" w:rsidRPr="000C3570">
          <w:t xml:space="preserve">differences to reach base water potential, thus the time when germination </w:t>
        </w:r>
        <w:r w:rsidR="000C3570">
          <w:t>could</w:t>
        </w:r>
        <w:r w:rsidR="000C3570" w:rsidRPr="000C3570">
          <w:t xml:space="preserve"> start </w:t>
        </w:r>
      </w:ins>
      <w:ins w:id="396" w:author="Cuenta Microsoft" w:date="2024-08-06T08:58:00Z">
        <w:r w:rsidR="00FE5440">
          <w:t>will</w:t>
        </w:r>
      </w:ins>
      <w:ins w:id="397" w:author="Cuenta Microsoft" w:date="2024-08-06T08:47:00Z">
        <w:r w:rsidR="000C3570" w:rsidRPr="000C3570">
          <w:t xml:space="preserve"> influenc</w:t>
        </w:r>
      </w:ins>
      <w:ins w:id="398" w:author="Cuenta Microsoft" w:date="2024-08-06T08:48:00Z">
        <w:r w:rsidR="000C3570">
          <w:t>e</w:t>
        </w:r>
      </w:ins>
      <w:ins w:id="399" w:author="Cuenta Microsoft" w:date="2024-08-06T08:47:00Z">
        <w:r w:rsidR="000C3570" w:rsidRPr="000C3570">
          <w:t xml:space="preserve"> seedling development</w:t>
        </w:r>
      </w:ins>
      <w:ins w:id="400" w:author="Cuenta Microsoft" w:date="2024-08-06T08:48:00Z">
        <w:r w:rsidR="000C3570">
          <w:t xml:space="preserve">, </w:t>
        </w:r>
      </w:ins>
      <w:ins w:id="401" w:author="Cuenta Microsoft" w:date="2024-08-06T08:58:00Z">
        <w:r w:rsidR="00FE5440">
          <w:t xml:space="preserve">a stage </w:t>
        </w:r>
      </w:ins>
      <w:ins w:id="402" w:author="Cuenta Microsoft" w:date="2024-08-06T08:48:00Z">
        <w:r w:rsidR="000C3570" w:rsidRPr="000C3570">
          <w:t xml:space="preserve">considered highly vulnerable </w:t>
        </w:r>
      </w:ins>
      <w:ins w:id="403" w:author="CLARA ESPINOSA DEL ALBA" w:date="2024-08-07T09:35:00Z" w16du:dateUtc="2024-08-07T07:35:00Z">
        <w:r w:rsidR="00D70CE6">
          <w:fldChar w:fldCharType="begin" w:fldLock="1"/>
        </w:r>
      </w:ins>
      <w:r w:rsidR="008D5298">
        <w:instrText>ADDIN CSL_CITATION {"citationItems":[{"id":"ITEM-1","itemData":{"ISBN":"9780511815133","author":[{"dropping-particle":"","family":"Leck","given":"M.A.","non-dropping-particle":"","parse-names":false,"suffix":""},{"dropping-particle":"","family":"Simpson","given":"R.L.","non-dropping-particle":"","parse-names":false,"suffix":""},{"dropping-particle":"","family":"Parker","given":"V Thomas","non-dropping-particle":"","parse-names":false,"suffix":""}],"chapter-number":"1","container-title":"Seedling Ecology and Evolution","editor":[{"dropping-particle":"","family":"Leck","given":"M. A","non-dropping-particle":"","parse-names":false,"suffix":""},{"dropping-particle":"","family":"Parker","given":"V.T","non-dropping-particle":"","parse-names":false,"suffix":""},{"dropping-particle":"","family":"Simpson","given":"R. L.","non-dropping-particle":"","parse-names":false,"suffix":""}],"id":"ITEM-1","issued":{"date-parts":[["2008"]]},"page":"3-14","publisher":"Cambridge University Press","title":"Why seedlings ?","type":"chapter"},"uris":["http://www.mendeley.com/documents/?uuid=6a899444-2c10-4f96-b9be-2ef4c1201180"]}],"mendeley":{"formattedCitation":"(Leck, Simpson and Parker, 2008)","plainTextFormattedCitation":"(Leck, Simpson and Parker, 2008)","previouslyFormattedCitation":"(Leck, Simpson and Parker, 2008)"},"properties":{"noteIndex":0},"schema":"https://github.com/citation-style-language/schema/raw/master/csl-citation.json"}</w:instrText>
      </w:r>
      <w:r w:rsidR="00D70CE6">
        <w:fldChar w:fldCharType="separate"/>
      </w:r>
      <w:r w:rsidR="00D70CE6" w:rsidRPr="00D70CE6">
        <w:rPr>
          <w:noProof/>
        </w:rPr>
        <w:t>(Leck, Simpson and Parker, 2008)</w:t>
      </w:r>
      <w:ins w:id="404" w:author="CLARA ESPINOSA DEL ALBA" w:date="2024-08-07T09:35:00Z" w16du:dateUtc="2024-08-07T07:35:00Z">
        <w:r w:rsidR="00D70CE6">
          <w:fldChar w:fldCharType="end"/>
        </w:r>
      </w:ins>
      <w:ins w:id="405" w:author="Cuenta Microsoft" w:date="2024-08-06T08:49:00Z">
        <w:r w:rsidR="000C3570">
          <w:t xml:space="preserve">, </w:t>
        </w:r>
      </w:ins>
      <w:ins w:id="406" w:author="Cuenta Microsoft" w:date="2024-08-06T08:48:00Z">
        <w:r w:rsidR="000C3570">
          <w:t>generating a potential mismatch between suitable environmental conditions and proper developmental stage</w:t>
        </w:r>
      </w:ins>
      <w:ins w:id="407" w:author="Cuenta Microsoft" w:date="2024-08-06T08:58:00Z">
        <w:r w:rsidR="00FE5440">
          <w:t>. The developmental mismatch could</w:t>
        </w:r>
      </w:ins>
      <w:ins w:id="408" w:author="Cuenta Microsoft" w:date="2024-08-06T08:49:00Z">
        <w:r w:rsidR="00FE5440">
          <w:t xml:space="preserve"> </w:t>
        </w:r>
      </w:ins>
      <w:ins w:id="409" w:author="Cuenta Microsoft" w:date="2024-08-06T09:11:00Z">
        <w:r w:rsidR="00A129EE">
          <w:t xml:space="preserve">then </w:t>
        </w:r>
      </w:ins>
      <w:ins w:id="410" w:author="Cuenta Microsoft" w:date="2024-08-06T08:49:00Z">
        <w:r w:rsidR="00FE5440">
          <w:t>lead</w:t>
        </w:r>
        <w:r w:rsidR="000C3570">
          <w:t xml:space="preserve"> to a reduced reproductive success </w:t>
        </w:r>
      </w:ins>
      <w:ins w:id="411" w:author="CLARA ESPINOSA DEL ALBA" w:date="2024-08-07T09:36:00Z" w16du:dateUtc="2024-08-07T07:36:00Z">
        <w:r w:rsidR="008D5298">
          <w:fldChar w:fldCharType="begin" w:fldLock="1"/>
        </w:r>
      </w:ins>
      <w:r w:rsidR="003A6892">
        <w:instrText>ADDIN CSL_CITATION {"citationItems":[{"id":"ITEM-1","itemData":{"DOI":"10.1098/rspb.2012.1051","ISSN":"14712954","PMID":"22787021","abstract":"Anthropogenic climate change has already altered the timing of major life-history transitions, such as the initiation of reproduction. Both phenotypic plasticity and adaptive evolution can underlie rapid phenological shifts in response to climate change, but their relative contributions are poorly understood. Here, we combine a continuous 38 year field survey with quantitative genetic field experiments to assess adaptation in the context of climate change. We focused on Boechera stricta (Brassicaeae), a mustard native to the US Rocky Mountains. Flowering phenology advanced significantly from 1973 to 2011, and was strongly associated with warmer temperatures and earlier snowmelt dates. Strong directional selection favoured earlier flowering in contemporary environments (2010-2011). Climate change could drive this directional selection, and promote even earlier flowering as temperatures continue to increase. Our quantitative genetic analyses predict a response to selection of 0.2 to 0.5 days acceleration in flowering per generation, which could account for more than 20 per cent of the phenological change observed in the long-term dataset. However, the strength of directional selection and the predicted evolutionary response are likely much greater now than even 30 years ago because of rapidly changing climatic conditions. We predict that adaptation will likely be necessary for long-term in situ persistence in the context of climate change. © 2012 The Royal Society.","author":[{"dropping-particle":"","family":"Anderson","given":"Jill T.","non-dropping-particle":"","parse-names":false,"suffix":""},{"dropping-particle":"","family":"Inouye","given":"David W.","non-dropping-particle":"","parse-names":false,"suffix":""},{"dropping-particle":"","family":"McKinney","given":"Amy M.","non-dropping-particle":"","parse-names":false,"suffix":""},{"dropping-particle":"","family":"Colautti","given":"Robert I.","non-dropping-particle":"","parse-names":false,"suffix":""},{"dropping-particle":"","family":"Mitchell-Olds","given":"Tom","non-dropping-particle":"","parse-names":false,"suffix":""}],"container-title":"Proceedings of the Royal Society B: Biological Sciences","id":"ITEM-1","issue":"1743","issued":{"date-parts":[["2012"]]},"page":"3843-3852","title":"Phenotypic plasticity and adaptive evolution contribute to advancing flowering phenology in response to climate change","type":"article-journal","volume":"279"},"uris":["http://www.mendeley.com/documents/?uuid=8b715fe9-c39c-4013-b293-925fbb92e244"]}],"mendeley":{"formattedCitation":"(Anderson &lt;i&gt;et al.&lt;/i&gt;, 2012)","plainTextFormattedCitation":"(Anderson et al., 2012)","previouslyFormattedCitation":"(Anderson &lt;i&gt;et al.&lt;/i&gt;, 2012)"},"properties":{"noteIndex":0},"schema":"https://github.com/citation-style-language/schema/raw/master/csl-citation.json"}</w:instrText>
      </w:r>
      <w:r w:rsidR="008D5298">
        <w:fldChar w:fldCharType="separate"/>
      </w:r>
      <w:r w:rsidR="008D5298" w:rsidRPr="008D5298">
        <w:rPr>
          <w:noProof/>
        </w:rPr>
        <w:t xml:space="preserve">(Anderson </w:t>
      </w:r>
      <w:r w:rsidR="008D5298" w:rsidRPr="008D5298">
        <w:rPr>
          <w:i/>
          <w:noProof/>
        </w:rPr>
        <w:t>et al.</w:t>
      </w:r>
      <w:r w:rsidR="008D5298" w:rsidRPr="008D5298">
        <w:rPr>
          <w:noProof/>
        </w:rPr>
        <w:t>, 2012)</w:t>
      </w:r>
      <w:ins w:id="412" w:author="CLARA ESPINOSA DEL ALBA" w:date="2024-08-07T09:36:00Z" w16du:dateUtc="2024-08-07T07:36:00Z">
        <w:r w:rsidR="008D5298">
          <w:fldChar w:fldCharType="end"/>
        </w:r>
      </w:ins>
      <w:ins w:id="413" w:author="Cuenta Microsoft" w:date="2024-08-06T08:47:00Z">
        <w:r w:rsidR="00FE5440">
          <w:t>.</w:t>
        </w:r>
      </w:ins>
      <w:ins w:id="414" w:author="Cuenta Microsoft" w:date="2024-08-06T08:59:00Z">
        <w:r w:rsidR="00FE5440">
          <w:t xml:space="preserve"> </w:t>
        </w:r>
      </w:ins>
      <w:ins w:id="415" w:author="Cuenta Microsoft" w:date="2024-08-06T08:47:00Z">
        <w:r w:rsidR="000C3570" w:rsidRPr="000C3570">
          <w:t xml:space="preserve"> </w:t>
        </w:r>
      </w:ins>
      <w:ins w:id="416" w:author="Cuenta Microsoft" w:date="2024-08-06T09:03:00Z">
        <w:r w:rsidR="00FE5440">
          <w:t xml:space="preserve">Another </w:t>
        </w:r>
      </w:ins>
      <w:ins w:id="417" w:author="Cuenta Microsoft" w:date="2024-08-06T09:12:00Z">
        <w:r w:rsidR="00A129EE">
          <w:t>regeneration</w:t>
        </w:r>
      </w:ins>
      <w:ins w:id="418" w:author="Cuenta Microsoft" w:date="2024-08-06T09:04:00Z">
        <w:r w:rsidR="00FE5440">
          <w:t xml:space="preserve"> stage is soil seed persistence, </w:t>
        </w:r>
      </w:ins>
      <w:ins w:id="419" w:author="Cuenta Microsoft" w:date="2024-08-06T09:05:00Z">
        <w:r w:rsidR="00FE5440">
          <w:t>seed undergo</w:t>
        </w:r>
      </w:ins>
      <w:ins w:id="420" w:author="Cuenta Microsoft" w:date="2024-08-06T09:04:00Z">
        <w:r w:rsidR="00FE5440">
          <w:t xml:space="preserve"> </w:t>
        </w:r>
      </w:ins>
      <w:ins w:id="421" w:author="Cuenta Microsoft" w:date="2024-08-06T09:05:00Z">
        <w:r w:rsidR="00FE5440">
          <w:t xml:space="preserve">cyclical </w:t>
        </w:r>
      </w:ins>
      <w:ins w:id="422" w:author="Cuenta Microsoft" w:date="2024-08-06T08:47:00Z">
        <w:r w:rsidR="00A129EE">
          <w:t>rehydration cycles</w:t>
        </w:r>
        <w:r w:rsidR="000C3570" w:rsidRPr="000C3570">
          <w:t xml:space="preserve"> </w:t>
        </w:r>
      </w:ins>
      <w:ins w:id="423" w:author="Cuenta Microsoft" w:date="2024-08-06T09:05:00Z">
        <w:r w:rsidR="00FE5440">
          <w:t xml:space="preserve">that </w:t>
        </w:r>
      </w:ins>
      <w:ins w:id="424" w:author="Cuenta Microsoft" w:date="2024-08-06T09:17:00Z">
        <w:r w:rsidR="00EA57C1">
          <w:t xml:space="preserve">influence </w:t>
        </w:r>
      </w:ins>
      <w:ins w:id="425" w:author="Cuenta Microsoft" w:date="2024-08-06T09:05:00Z">
        <w:r w:rsidR="00FE5440">
          <w:t>seed viability in the soil</w:t>
        </w:r>
      </w:ins>
      <w:ins w:id="426" w:author="Cuenta Microsoft" w:date="2024-08-06T09:06:00Z">
        <w:r w:rsidR="00FE5440">
          <w:t xml:space="preserve"> </w:t>
        </w:r>
      </w:ins>
      <w:ins w:id="427" w:author="CLARA ESPINOSA DEL ALBA" w:date="2024-08-07T09:37:00Z" w16du:dateUtc="2024-08-07T07:37:00Z">
        <w:r w:rsidR="003A6892">
          <w:fldChar w:fldCharType="begin" w:fldLock="1"/>
        </w:r>
      </w:ins>
      <w:r w:rsidR="004A640C">
        <w:instrText>ADDIN CSL_CITATION {"citationItems":[{"id":"ITEM-1","itemData":{"DOI":"10.1007/s11104-010-0564-2","ISSN":"0032079X","abstract":"Seeds in the field experience wet-dry cycling that is akin to the well-studied commercial process of seed priming in which seeds are hydrated and then re-dried to standardise their germination characteristics. To investigate whether the persistence (defined as in situ longevity) and antioxidant capacity of seeds are influenced by wet-dry cycling, seeds of the global agronomic weed Avena sterilis ssp. ludoviciana were subjected to (1) controlled ageing at 60% relative humidity and 53. 5°C for 31 days, (2) controlled ageing then priming, or (3) ageing in the field in three soils for 21 months. Changes in seed viability (total germination), mean germination time, seedling vigour (mean seedling length), and the concentrations of the glutathione (GSH) / glutathione disulphide (GSSG) redox couple were recorded over time. As controlled-aged seeds lost viability, GSH levels declined and the relative proportion of GSSG contributing to total glutathione increased, indicative of a failing antioxidant capacity. Subjecting seeds that were aged under controlled conditions to a wet-dry cycle (to -1 MPa) prevented viability loss and increased GSH levels. Field-aged seeds that underwent numerous wet-dry cycles due to natural rainfall maintained high viability and high GSH levels. Thus wet-dry cycles in the field may enhance seed longevity and persistence coincident with re-synthesis of protective compounds such as GSH. © 2010 Springer Science+Business Media B.V.","author":[{"dropping-particle":"","family":"Long","given":"Rowena L.","non-dropping-particle":"","parse-names":false,"suffix":""},{"dropping-particle":"","family":"Kranner","given":"Ilse","non-dropping-particle":"","parse-names":false,"suffix":""},{"dropping-particle":"","family":"Panetta","given":"F. Dane","non-dropping-particle":"","parse-names":false,"suffix":""},{"dropping-particle":"","family":"Birtic","given":"Simona","non-dropping-particle":"","parse-names":false,"suffix":""},{"dropping-particle":"","family":"Adkins","given":"Steve W.","non-dropping-particle":"","parse-names":false,"suffix":""},{"dropping-particle":"","family":"Steadman","given":"Kathryn J.","non-dropping-particle":"","parse-names":false,"suffix":""}],"container-title":"Plant and Soil","id":"ITEM-1","issue":"1","issued":{"date-parts":[["2011"]]},"page":"511-519","title":"Wet-dry cycling extends seed persistence by re-instating antioxidant capacity","type":"article-journal","volume":"338"},"uris":["http://www.mendeley.com/documents/?uuid=a4730b43-b7db-4741-a09e-d4b15a1cb5d1"]}],"mendeley":{"formattedCitation":"(Long &lt;i&gt;et al.&lt;/i&gt;, 2011)","plainTextFormattedCitation":"(Long et al., 2011)","previouslyFormattedCitation":"(Long &lt;i&gt;et al.&lt;/i&gt;, 2011)"},"properties":{"noteIndex":0},"schema":"https://github.com/citation-style-language/schema/raw/master/csl-citation.json"}</w:instrText>
      </w:r>
      <w:r w:rsidR="003A6892">
        <w:fldChar w:fldCharType="separate"/>
      </w:r>
      <w:r w:rsidR="003A6892" w:rsidRPr="003A6892">
        <w:rPr>
          <w:noProof/>
        </w:rPr>
        <w:t xml:space="preserve">(Long </w:t>
      </w:r>
      <w:r w:rsidR="003A6892" w:rsidRPr="003A6892">
        <w:rPr>
          <w:i/>
          <w:noProof/>
        </w:rPr>
        <w:t>et al.</w:t>
      </w:r>
      <w:r w:rsidR="003A6892" w:rsidRPr="003A6892">
        <w:rPr>
          <w:noProof/>
        </w:rPr>
        <w:t>, 2011)</w:t>
      </w:r>
      <w:ins w:id="428" w:author="CLARA ESPINOSA DEL ALBA" w:date="2024-08-07T09:37:00Z" w16du:dateUtc="2024-08-07T07:37:00Z">
        <w:r w:rsidR="003A6892">
          <w:fldChar w:fldCharType="end"/>
        </w:r>
      </w:ins>
      <w:ins w:id="429" w:author="Cuenta Microsoft" w:date="2024-08-06T09:05:00Z">
        <w:r w:rsidR="00FE5440">
          <w:t xml:space="preserve">, would be interesting to test if </w:t>
        </w:r>
      </w:ins>
      <w:ins w:id="430" w:author="Cuenta Microsoft" w:date="2024-08-06T09:06:00Z">
        <w:r w:rsidR="00FE5440">
          <w:t>their germination base water potential could be also be related to these rehydration times and persistence</w:t>
        </w:r>
      </w:ins>
      <w:ins w:id="431" w:author="Cuenta Microsoft" w:date="2024-08-06T08:47:00Z">
        <w:r w:rsidR="000C3570" w:rsidRPr="000C3570">
          <w:t>.</w:t>
        </w:r>
      </w:ins>
      <w:r w:rsidR="00594767" w:rsidRPr="00927584">
        <w:t xml:space="preserve"> </w:t>
      </w:r>
    </w:p>
    <w:p w14:paraId="6D7F9628" w14:textId="1E2E1A9D" w:rsidR="00594767" w:rsidRPr="00927584" w:rsidRDefault="0085737C" w:rsidP="00594767">
      <w:pPr>
        <w:spacing w:line="360" w:lineRule="auto"/>
        <w:ind w:firstLine="709"/>
        <w:jc w:val="both"/>
      </w:pPr>
      <w:r>
        <w:t>In conclusion</w:t>
      </w:r>
      <w:r w:rsidR="00594767" w:rsidRPr="00927584">
        <w:t xml:space="preserve">, </w:t>
      </w:r>
      <w:ins w:id="432" w:author="CLARA ESPINOSA DEL ALBA" w:date="2024-07-16T08:38:00Z">
        <w:r w:rsidR="008F4C71">
          <w:t xml:space="preserve">our results indicate that </w:t>
        </w:r>
      </w:ins>
      <w:proofErr w:type="spellStart"/>
      <w:r w:rsidR="00594767" w:rsidRPr="00927584">
        <w:rPr>
          <w:rFonts w:cstheme="minorHAnsi"/>
        </w:rPr>
        <w:t>ψ</w:t>
      </w:r>
      <w:r w:rsidR="00594767" w:rsidRPr="00927584">
        <w:rPr>
          <w:rFonts w:cstheme="minorHAnsi"/>
          <w:vertAlign w:val="subscript"/>
        </w:rPr>
        <w:t>b</w:t>
      </w:r>
      <w:proofErr w:type="spellEnd"/>
      <w:r w:rsidR="00594767" w:rsidRPr="00927584">
        <w:t xml:space="preserve"> is</w:t>
      </w:r>
      <w:ins w:id="433" w:author="CLARA ESPINOSA DEL ALBA" w:date="2024-07-16T08:39:00Z">
        <w:r w:rsidR="00E33588">
          <w:t>,</w:t>
        </w:r>
      </w:ins>
      <w:r w:rsidR="00594767" w:rsidRPr="00927584">
        <w:t xml:space="preserve"> </w:t>
      </w:r>
      <w:ins w:id="434" w:author="CLARA ESPINOSA DEL ALBA" w:date="2024-07-16T08:38:00Z">
        <w:r w:rsidR="008F4C71">
          <w:t>potentially</w:t>
        </w:r>
      </w:ins>
      <w:ins w:id="435" w:author="CLARA ESPINOSA DEL ALBA" w:date="2024-07-16T08:39:00Z">
        <w:r w:rsidR="00E33588">
          <w:t>,</w:t>
        </w:r>
      </w:ins>
      <w:ins w:id="436" w:author="CLARA ESPINOSA DEL ALBA" w:date="2024-07-16T08:38:00Z">
        <w:r w:rsidR="008F4C71">
          <w:t xml:space="preserve"> </w:t>
        </w:r>
      </w:ins>
      <w:r w:rsidR="00594767" w:rsidRPr="00927584">
        <w:t>a functional trait with important consequences for reproductive timing and success and, ultimately, for individual fitness</w:t>
      </w:r>
      <w:r>
        <w:t>.</w:t>
      </w:r>
      <w:ins w:id="437" w:author="CLARA ESPINOSA DEL ALBA" w:date="2024-07-16T08:39:00Z">
        <w:r w:rsidR="00E33588">
          <w:t xml:space="preserve"> </w:t>
        </w:r>
      </w:ins>
      <w:r>
        <w:t>N</w:t>
      </w:r>
      <w:ins w:id="438" w:author="CLARA ESPINOSA DEL ALBA" w:date="2024-07-16T08:39:00Z">
        <w:r w:rsidR="00E33588">
          <w:t>evertheless</w:t>
        </w:r>
      </w:ins>
      <w:r>
        <w:t>,</w:t>
      </w:r>
      <w:ins w:id="439" w:author="CLARA ESPINOSA DEL ALBA" w:date="2024-07-16T08:39:00Z">
        <w:r w:rsidR="00E33588">
          <w:t xml:space="preserve"> more research is needed</w:t>
        </w:r>
      </w:ins>
      <w:r>
        <w:t xml:space="preserve"> to understand the impact of this trait across habitats, and in relation with other adult and regenerative traits</w:t>
      </w:r>
      <w:r w:rsidR="00594767" w:rsidRPr="00927584">
        <w:t xml:space="preserve">. The </w:t>
      </w:r>
      <w:r>
        <w:t>finding</w:t>
      </w:r>
      <w:r w:rsidRPr="00927584">
        <w:t xml:space="preserve"> </w:t>
      </w:r>
      <w:r w:rsidR="00594767" w:rsidRPr="00927584">
        <w:t xml:space="preserve">that </w:t>
      </w:r>
      <w:proofErr w:type="spellStart"/>
      <w:r w:rsidRPr="00927584">
        <w:rPr>
          <w:rFonts w:cstheme="minorHAnsi"/>
        </w:rPr>
        <w:t>ψ</w:t>
      </w:r>
      <w:r w:rsidRPr="00927584">
        <w:rPr>
          <w:rFonts w:cstheme="minorHAnsi"/>
          <w:vertAlign w:val="subscript"/>
        </w:rPr>
        <w:t>b</w:t>
      </w:r>
      <w:proofErr w:type="spellEnd"/>
      <w:r w:rsidRPr="00927584" w:rsidDel="0085737C">
        <w:t xml:space="preserve"> </w:t>
      </w:r>
      <w:r w:rsidR="00594767" w:rsidRPr="00927584">
        <w:t xml:space="preserve">shows intraspecific variation along microscale climatic gradients of water availability indicates that seed germination has a high potential to adapt to climatic changes, highlighting the capacity of seeds to integrate environmental signals to produce a fine scale regulation of germination events in time and in space. This </w:t>
      </w:r>
      <w:r>
        <w:t>plasticity</w:t>
      </w:r>
      <w:r w:rsidRPr="00927584">
        <w:t xml:space="preserve"> </w:t>
      </w:r>
      <w:r w:rsidR="00594767" w:rsidRPr="00927584">
        <w:t>can be a valuable buffer against global change effects</w:t>
      </w:r>
      <w:r>
        <w:t xml:space="preserve">, allowing </w:t>
      </w:r>
      <w:r w:rsidR="00594767" w:rsidRPr="00927584">
        <w:t xml:space="preserve">plant populations to cope with the increasing unpredictability of precipitation in future climatic scenarios. </w:t>
      </w:r>
    </w:p>
    <w:p w14:paraId="6D7F9629" w14:textId="77777777" w:rsidR="00594767" w:rsidRPr="00927584" w:rsidRDefault="00594767" w:rsidP="00594767">
      <w:pPr>
        <w:pStyle w:val="Ttulo2"/>
        <w:spacing w:line="360" w:lineRule="auto"/>
        <w:jc w:val="both"/>
      </w:pPr>
      <w:r w:rsidRPr="00927584">
        <w:t>5. References</w:t>
      </w:r>
    </w:p>
    <w:p w14:paraId="717FD277" w14:textId="566BFF03" w:rsidR="004A640C" w:rsidRPr="004A640C" w:rsidRDefault="00594767" w:rsidP="004A640C">
      <w:pPr>
        <w:widowControl w:val="0"/>
        <w:autoSpaceDE w:val="0"/>
        <w:autoSpaceDN w:val="0"/>
        <w:adjustRightInd w:val="0"/>
        <w:spacing w:line="360" w:lineRule="auto"/>
        <w:rPr>
          <w:rFonts w:ascii="Calibri" w:hAnsi="Calibri" w:cs="Calibri"/>
          <w:noProof/>
          <w:kern w:val="0"/>
        </w:rPr>
      </w:pPr>
      <w:r w:rsidRPr="00927584">
        <w:fldChar w:fldCharType="begin" w:fldLock="1"/>
      </w:r>
      <w:r w:rsidRPr="00927584">
        <w:instrText xml:space="preserve">ADDIN Mendeley Bibliography CSL_BIBLIOGRAPHY </w:instrText>
      </w:r>
      <w:r w:rsidRPr="00927584">
        <w:fldChar w:fldCharType="separate"/>
      </w:r>
      <w:r w:rsidR="004A640C" w:rsidRPr="004A640C">
        <w:rPr>
          <w:rFonts w:ascii="Calibri" w:hAnsi="Calibri" w:cs="Calibri"/>
          <w:noProof/>
          <w:kern w:val="0"/>
        </w:rPr>
        <w:t xml:space="preserve">Albert, C. H. </w:t>
      </w:r>
      <w:r w:rsidR="004A640C" w:rsidRPr="004A640C">
        <w:rPr>
          <w:rFonts w:ascii="Calibri" w:hAnsi="Calibri" w:cs="Calibri"/>
          <w:i/>
          <w:iCs/>
          <w:noProof/>
          <w:kern w:val="0"/>
        </w:rPr>
        <w:t>et al.</w:t>
      </w:r>
      <w:r w:rsidR="004A640C" w:rsidRPr="004A640C">
        <w:rPr>
          <w:rFonts w:ascii="Calibri" w:hAnsi="Calibri" w:cs="Calibri"/>
          <w:noProof/>
          <w:kern w:val="0"/>
        </w:rPr>
        <w:t xml:space="preserve"> (2010) ‘Intraspecific functional variability: Extent, structure and sources of variation’, </w:t>
      </w:r>
      <w:r w:rsidR="004A640C" w:rsidRPr="004A640C">
        <w:rPr>
          <w:rFonts w:ascii="Calibri" w:hAnsi="Calibri" w:cs="Calibri"/>
          <w:i/>
          <w:iCs/>
          <w:noProof/>
          <w:kern w:val="0"/>
        </w:rPr>
        <w:t>Journal of Ecology</w:t>
      </w:r>
      <w:r w:rsidR="004A640C" w:rsidRPr="004A640C">
        <w:rPr>
          <w:rFonts w:ascii="Calibri" w:hAnsi="Calibri" w:cs="Calibri"/>
          <w:noProof/>
          <w:kern w:val="0"/>
        </w:rPr>
        <w:t>, 98(3), pp. 604–613. doi: 10.1111/j.1365-2745.2010.01651.x.</w:t>
      </w:r>
    </w:p>
    <w:p w14:paraId="4FBA041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Allen, P. S., Meyer, S. E. and Khan, M. A. (2000) ‘Hydrothermal time as a tool in comparative germination studies.’, </w:t>
      </w:r>
      <w:r w:rsidRPr="004A640C">
        <w:rPr>
          <w:rFonts w:ascii="Calibri" w:hAnsi="Calibri" w:cs="Calibri"/>
          <w:i/>
          <w:iCs/>
          <w:noProof/>
          <w:kern w:val="0"/>
        </w:rPr>
        <w:t xml:space="preserve">Seed biology: advances and applications. Proceedings of the Sixth </w:t>
      </w:r>
      <w:r w:rsidRPr="004A640C">
        <w:rPr>
          <w:rFonts w:ascii="Calibri" w:hAnsi="Calibri" w:cs="Calibri"/>
          <w:i/>
          <w:iCs/>
          <w:noProof/>
          <w:kern w:val="0"/>
        </w:rPr>
        <w:lastRenderedPageBreak/>
        <w:t>International Workshop on Seeds, Merida, Mexico, 1999.</w:t>
      </w:r>
      <w:r w:rsidRPr="004A640C">
        <w:rPr>
          <w:rFonts w:ascii="Calibri" w:hAnsi="Calibri" w:cs="Calibri"/>
          <w:noProof/>
          <w:kern w:val="0"/>
        </w:rPr>
        <w:t>, (January), pp. 401–410. doi: 10.1079/9780851994048.0401.</w:t>
      </w:r>
    </w:p>
    <w:p w14:paraId="2E3B865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Anderson, J. T. </w:t>
      </w:r>
      <w:r w:rsidRPr="004A640C">
        <w:rPr>
          <w:rFonts w:ascii="Calibri" w:hAnsi="Calibri" w:cs="Calibri"/>
          <w:i/>
          <w:iCs/>
          <w:noProof/>
          <w:kern w:val="0"/>
        </w:rPr>
        <w:t>et al.</w:t>
      </w:r>
      <w:r w:rsidRPr="004A640C">
        <w:rPr>
          <w:rFonts w:ascii="Calibri" w:hAnsi="Calibri" w:cs="Calibri"/>
          <w:noProof/>
          <w:kern w:val="0"/>
        </w:rPr>
        <w:t xml:space="preserve"> (2012) ‘Phenotypic plasticity and adaptive evolution contribute to advancing flowering phenology in response to climate change’, </w:t>
      </w:r>
      <w:r w:rsidRPr="004A640C">
        <w:rPr>
          <w:rFonts w:ascii="Calibri" w:hAnsi="Calibri" w:cs="Calibri"/>
          <w:i/>
          <w:iCs/>
          <w:noProof/>
          <w:kern w:val="0"/>
        </w:rPr>
        <w:t>Proceedings of the Royal Society B: Biological Sciences</w:t>
      </w:r>
      <w:r w:rsidRPr="004A640C">
        <w:rPr>
          <w:rFonts w:ascii="Calibri" w:hAnsi="Calibri" w:cs="Calibri"/>
          <w:noProof/>
          <w:kern w:val="0"/>
        </w:rPr>
        <w:t>, 279(1743), pp. 3843–3852. doi: 10.1098/rspb.2012.1051.</w:t>
      </w:r>
    </w:p>
    <w:p w14:paraId="3C9DF3A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Baskin, C. C. and Baskin, J. M. (2014) </w:t>
      </w:r>
      <w:r w:rsidRPr="004A640C">
        <w:rPr>
          <w:rFonts w:ascii="Calibri" w:hAnsi="Calibri" w:cs="Calibri"/>
          <w:i/>
          <w:iCs/>
          <w:noProof/>
          <w:kern w:val="0"/>
        </w:rPr>
        <w:t>Seeds. Ecology, Biogeography and Evolution of Dormancy and Germination</w:t>
      </w:r>
      <w:r w:rsidRPr="004A640C">
        <w:rPr>
          <w:rFonts w:ascii="Calibri" w:hAnsi="Calibri" w:cs="Calibri"/>
          <w:noProof/>
          <w:kern w:val="0"/>
        </w:rPr>
        <w:t xml:space="preserve">. 2nd Editio, </w:t>
      </w:r>
      <w:r w:rsidRPr="004A640C">
        <w:rPr>
          <w:rFonts w:ascii="Calibri" w:hAnsi="Calibri" w:cs="Calibri"/>
          <w:i/>
          <w:iCs/>
          <w:noProof/>
          <w:kern w:val="0"/>
        </w:rPr>
        <w:t>Seeds</w:t>
      </w:r>
      <w:r w:rsidRPr="004A640C">
        <w:rPr>
          <w:rFonts w:ascii="Calibri" w:hAnsi="Calibri" w:cs="Calibri"/>
          <w:noProof/>
          <w:kern w:val="0"/>
        </w:rPr>
        <w:t>. 2nd Editio. San Diego, CA, USA: Academic Press. doi: 10.1016/B978-0-12-416677-6.00001-9.</w:t>
      </w:r>
    </w:p>
    <w:p w14:paraId="129A0A8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de Bello, F. </w:t>
      </w:r>
      <w:r w:rsidRPr="004A640C">
        <w:rPr>
          <w:rFonts w:ascii="Calibri" w:hAnsi="Calibri" w:cs="Calibri"/>
          <w:i/>
          <w:iCs/>
          <w:noProof/>
          <w:kern w:val="0"/>
        </w:rPr>
        <w:t>et al.</w:t>
      </w:r>
      <w:r w:rsidRPr="004A640C">
        <w:rPr>
          <w:rFonts w:ascii="Calibri" w:hAnsi="Calibri" w:cs="Calibri"/>
          <w:noProof/>
          <w:kern w:val="0"/>
        </w:rPr>
        <w:t xml:space="preserve"> (2021) ‘Intraspecific Trait Variability’, in </w:t>
      </w:r>
      <w:r w:rsidRPr="004A640C">
        <w:rPr>
          <w:rFonts w:ascii="Calibri" w:hAnsi="Calibri" w:cs="Calibri"/>
          <w:i/>
          <w:iCs/>
          <w:noProof/>
          <w:kern w:val="0"/>
        </w:rPr>
        <w:t>Handbook of Trait-Based Ecology: From Theory to R Tools</w:t>
      </w:r>
      <w:r w:rsidRPr="004A640C">
        <w:rPr>
          <w:rFonts w:ascii="Calibri" w:hAnsi="Calibri" w:cs="Calibri"/>
          <w:noProof/>
          <w:kern w:val="0"/>
        </w:rPr>
        <w:t>. Cambridge University Press, pp. 105–128.</w:t>
      </w:r>
    </w:p>
    <w:p w14:paraId="3A9330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Bernau, V. M. </w:t>
      </w:r>
      <w:r w:rsidRPr="004A640C">
        <w:rPr>
          <w:rFonts w:ascii="Calibri" w:hAnsi="Calibri" w:cs="Calibri"/>
          <w:i/>
          <w:iCs/>
          <w:noProof/>
          <w:kern w:val="0"/>
        </w:rPr>
        <w:t>et al.</w:t>
      </w:r>
      <w:r w:rsidRPr="004A640C">
        <w:rPr>
          <w:rFonts w:ascii="Calibri" w:hAnsi="Calibri" w:cs="Calibri"/>
          <w:noProof/>
          <w:kern w:val="0"/>
        </w:rPr>
        <w:t xml:space="preserve"> (2020) ‘Germination response of diverse wild and landrace chile peppers (Capsicum spp.) under drought stress simulated with polyethylene glycol’, </w:t>
      </w:r>
      <w:r w:rsidRPr="004A640C">
        <w:rPr>
          <w:rFonts w:ascii="Calibri" w:hAnsi="Calibri" w:cs="Calibri"/>
          <w:i/>
          <w:iCs/>
          <w:noProof/>
          <w:kern w:val="0"/>
        </w:rPr>
        <w:t>PLoS ONE</w:t>
      </w:r>
      <w:r w:rsidRPr="004A640C">
        <w:rPr>
          <w:rFonts w:ascii="Calibri" w:hAnsi="Calibri" w:cs="Calibri"/>
          <w:noProof/>
          <w:kern w:val="0"/>
        </w:rPr>
        <w:t>, 15(11 November), pp. 1–19. doi: 10.1371/journal.pone.0236001.</w:t>
      </w:r>
    </w:p>
    <w:p w14:paraId="3BA6DCA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Bewley, J. </w:t>
      </w:r>
      <w:r w:rsidRPr="004A640C">
        <w:rPr>
          <w:rFonts w:ascii="Calibri" w:hAnsi="Calibri" w:cs="Calibri"/>
          <w:i/>
          <w:iCs/>
          <w:noProof/>
          <w:kern w:val="0"/>
        </w:rPr>
        <w:t>et al.</w:t>
      </w:r>
      <w:r w:rsidRPr="004A640C">
        <w:rPr>
          <w:rFonts w:ascii="Calibri" w:hAnsi="Calibri" w:cs="Calibri"/>
          <w:noProof/>
          <w:kern w:val="0"/>
        </w:rPr>
        <w:t xml:space="preserve"> (2013) ‘Environmental regulation of dormancy and germination’, in Bewley, J., Bradford, K, and Hilhorst, H (eds) </w:t>
      </w:r>
      <w:r w:rsidRPr="004A640C">
        <w:rPr>
          <w:rFonts w:ascii="Calibri" w:hAnsi="Calibri" w:cs="Calibri"/>
          <w:i/>
          <w:iCs/>
          <w:noProof/>
          <w:kern w:val="0"/>
        </w:rPr>
        <w:t>Seeds: physiology of development, germination and dormancy</w:t>
      </w:r>
      <w:r w:rsidRPr="004A640C">
        <w:rPr>
          <w:rFonts w:ascii="Calibri" w:hAnsi="Calibri" w:cs="Calibri"/>
          <w:noProof/>
          <w:kern w:val="0"/>
        </w:rPr>
        <w:t>. 3rd edn. New York: Springer.</w:t>
      </w:r>
    </w:p>
    <w:p w14:paraId="0B6BD78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Bond, W. J., Honig, M. and Maze, K. E. (1999) ‘Seed size and seedling emergence: An allometric relationship and some ecological implications’, </w:t>
      </w:r>
      <w:r w:rsidRPr="004A640C">
        <w:rPr>
          <w:rFonts w:ascii="Calibri" w:hAnsi="Calibri" w:cs="Calibri"/>
          <w:i/>
          <w:iCs/>
          <w:noProof/>
          <w:kern w:val="0"/>
        </w:rPr>
        <w:t>Oecologia</w:t>
      </w:r>
      <w:r w:rsidRPr="004A640C">
        <w:rPr>
          <w:rFonts w:ascii="Calibri" w:hAnsi="Calibri" w:cs="Calibri"/>
          <w:noProof/>
          <w:kern w:val="0"/>
        </w:rPr>
        <w:t>, 120(1), pp. 132–136. doi: 10.1007/s004420050841.</w:t>
      </w:r>
    </w:p>
    <w:p w14:paraId="4337F5E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(1990) ‘A Water Relations Analysis of Seed Germination’, </w:t>
      </w:r>
      <w:r w:rsidRPr="004A640C">
        <w:rPr>
          <w:rFonts w:ascii="Calibri" w:hAnsi="Calibri" w:cs="Calibri"/>
          <w:i/>
          <w:iCs/>
          <w:noProof/>
          <w:kern w:val="0"/>
        </w:rPr>
        <w:t>Plant Physiology</w:t>
      </w:r>
      <w:r w:rsidRPr="004A640C">
        <w:rPr>
          <w:rFonts w:ascii="Calibri" w:hAnsi="Calibri" w:cs="Calibri"/>
          <w:noProof/>
          <w:kern w:val="0"/>
        </w:rPr>
        <w:t>, 94, pp. 840–849.</w:t>
      </w:r>
    </w:p>
    <w:p w14:paraId="54E0E6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Bradford, K. J. (2002) ‘Applications of hydrothermal time to quantifying and modeling seed germination and dormancy’, </w:t>
      </w:r>
      <w:r w:rsidRPr="004A640C">
        <w:rPr>
          <w:rFonts w:ascii="Calibri" w:hAnsi="Calibri" w:cs="Calibri"/>
          <w:i/>
          <w:iCs/>
          <w:noProof/>
          <w:kern w:val="0"/>
        </w:rPr>
        <w:t>Weed Science</w:t>
      </w:r>
      <w:r w:rsidRPr="004A640C">
        <w:rPr>
          <w:rFonts w:ascii="Calibri" w:hAnsi="Calibri" w:cs="Calibri"/>
          <w:noProof/>
          <w:kern w:val="0"/>
        </w:rPr>
        <w:t>, 50(2), pp. 248–260. doi: 10.1614/0043-1745(2002)050[0248:aohttq]2.0.co;2.</w:t>
      </w:r>
    </w:p>
    <w:p w14:paraId="5305D7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Brooks, M. E. </w:t>
      </w:r>
      <w:r w:rsidRPr="004A640C">
        <w:rPr>
          <w:rFonts w:ascii="Calibri" w:hAnsi="Calibri" w:cs="Calibri"/>
          <w:i/>
          <w:iCs/>
          <w:noProof/>
          <w:kern w:val="0"/>
        </w:rPr>
        <w:t>et al.</w:t>
      </w:r>
      <w:r w:rsidRPr="004A640C">
        <w:rPr>
          <w:rFonts w:ascii="Calibri" w:hAnsi="Calibri" w:cs="Calibri"/>
          <w:noProof/>
          <w:kern w:val="0"/>
        </w:rPr>
        <w:t xml:space="preserve"> (2017) ‘glmmTMB Balances Speed and Flexibility Among Packages for Zero-inflated Generalized Linear Mixed Modeling’, </w:t>
      </w:r>
      <w:r w:rsidRPr="004A640C">
        <w:rPr>
          <w:rFonts w:ascii="Calibri" w:hAnsi="Calibri" w:cs="Calibri"/>
          <w:i/>
          <w:iCs/>
          <w:noProof/>
          <w:kern w:val="0"/>
        </w:rPr>
        <w:t>The R Journal</w:t>
      </w:r>
      <w:r w:rsidRPr="004A640C">
        <w:rPr>
          <w:rFonts w:ascii="Calibri" w:hAnsi="Calibri" w:cs="Calibri"/>
          <w:noProof/>
          <w:kern w:val="0"/>
        </w:rPr>
        <w:t>, 9(2), pp. 378–400. doi: 10.32614/RJ-2017-066.</w:t>
      </w:r>
    </w:p>
    <w:p w14:paraId="223A3E1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Byars, S. G., Papst, W. and Hoffmann, A. A. (2007) ‘Local adaptation and cogradient selection in the alpine plant, Poa hiemata, along a narrow altitudinal gradient’, </w:t>
      </w:r>
      <w:r w:rsidRPr="004A640C">
        <w:rPr>
          <w:rFonts w:ascii="Calibri" w:hAnsi="Calibri" w:cs="Calibri"/>
          <w:i/>
          <w:iCs/>
          <w:noProof/>
          <w:kern w:val="0"/>
        </w:rPr>
        <w:t>Evolution</w:t>
      </w:r>
      <w:r w:rsidRPr="004A640C">
        <w:rPr>
          <w:rFonts w:ascii="Calibri" w:hAnsi="Calibri" w:cs="Calibri"/>
          <w:noProof/>
          <w:kern w:val="0"/>
        </w:rPr>
        <w:t>, 61(12), pp. 2925–2941. doi: 10.1111/j.1558-5646.2007.00248.x.</w:t>
      </w:r>
    </w:p>
    <w:p w14:paraId="2F6C2C9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lastRenderedPageBreak/>
        <w:t xml:space="preserve">Camacho, M.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‘Seed germination responses to soil hydraulic conductivity and polyethylene glycol (PEG) osmotic solutions’, </w:t>
      </w:r>
      <w:r w:rsidRPr="004A640C">
        <w:rPr>
          <w:rFonts w:ascii="Calibri" w:hAnsi="Calibri" w:cs="Calibri"/>
          <w:i/>
          <w:iCs/>
          <w:noProof/>
          <w:kern w:val="0"/>
        </w:rPr>
        <w:t>Plant and Soil</w:t>
      </w:r>
      <w:r w:rsidRPr="004A640C">
        <w:rPr>
          <w:rFonts w:ascii="Calibri" w:hAnsi="Calibri" w:cs="Calibri"/>
          <w:noProof/>
          <w:kern w:val="0"/>
        </w:rPr>
        <w:t>, 462(1–2), pp. 175–188. doi: 10.1007/s11104-021-04857-5.</w:t>
      </w:r>
    </w:p>
    <w:p w14:paraId="63F7F7A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Chevin, L. M., Lande, R. and Mace, G. M. (2010) ‘Adaptation, plasticity, and extinction in a changing environment: Towards a predictive theory’, </w:t>
      </w:r>
      <w:r w:rsidRPr="004A640C">
        <w:rPr>
          <w:rFonts w:ascii="Calibri" w:hAnsi="Calibri" w:cs="Calibri"/>
          <w:i/>
          <w:iCs/>
          <w:noProof/>
          <w:kern w:val="0"/>
        </w:rPr>
        <w:t>PLoS Biology</w:t>
      </w:r>
      <w:r w:rsidRPr="004A640C">
        <w:rPr>
          <w:rFonts w:ascii="Calibri" w:hAnsi="Calibri" w:cs="Calibri"/>
          <w:noProof/>
          <w:kern w:val="0"/>
        </w:rPr>
        <w:t>, 8(4). doi: 10.1371/journal.pbio.1000357.</w:t>
      </w:r>
    </w:p>
    <w:p w14:paraId="3AE45DC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Christie, K. </w:t>
      </w:r>
      <w:r w:rsidRPr="004A640C">
        <w:rPr>
          <w:rFonts w:ascii="Calibri" w:hAnsi="Calibri" w:cs="Calibri"/>
          <w:i/>
          <w:iCs/>
          <w:noProof/>
          <w:kern w:val="0"/>
        </w:rPr>
        <w:t>et al.</w:t>
      </w:r>
      <w:r w:rsidRPr="004A640C">
        <w:rPr>
          <w:rFonts w:ascii="Calibri" w:hAnsi="Calibri" w:cs="Calibri"/>
          <w:noProof/>
          <w:kern w:val="0"/>
        </w:rPr>
        <w:t xml:space="preserve"> (2022) ‘Local adaptation of seed and seedling traits along a natural aridity gradient may both predict and constrain adaptive responses to climate change’, </w:t>
      </w:r>
      <w:r w:rsidRPr="004A640C">
        <w:rPr>
          <w:rFonts w:ascii="Calibri" w:hAnsi="Calibri" w:cs="Calibri"/>
          <w:i/>
          <w:iCs/>
          <w:noProof/>
          <w:kern w:val="0"/>
        </w:rPr>
        <w:t>American Journal of Botany</w:t>
      </w:r>
      <w:r w:rsidRPr="004A640C">
        <w:rPr>
          <w:rFonts w:ascii="Calibri" w:hAnsi="Calibri" w:cs="Calibri"/>
          <w:noProof/>
          <w:kern w:val="0"/>
        </w:rPr>
        <w:t>, 109(10), pp. 1529–1544. doi: 10.1002/ajb2.16070.</w:t>
      </w:r>
    </w:p>
    <w:p w14:paraId="65EE067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Cochrane, A. </w:t>
      </w:r>
      <w:r w:rsidRPr="004A640C">
        <w:rPr>
          <w:rFonts w:ascii="Calibri" w:hAnsi="Calibri" w:cs="Calibri"/>
          <w:i/>
          <w:iCs/>
          <w:noProof/>
          <w:kern w:val="0"/>
        </w:rPr>
        <w:t>et al.</w:t>
      </w:r>
      <w:r w:rsidRPr="004A640C">
        <w:rPr>
          <w:rFonts w:ascii="Calibri" w:hAnsi="Calibri" w:cs="Calibri"/>
          <w:noProof/>
          <w:kern w:val="0"/>
        </w:rPr>
        <w:t xml:space="preserve"> (2015) ‘Will among-population variation in seed traits improve the chance of species persistence under climate change?’, </w:t>
      </w:r>
      <w:r w:rsidRPr="004A640C">
        <w:rPr>
          <w:rFonts w:ascii="Calibri" w:hAnsi="Calibri" w:cs="Calibri"/>
          <w:i/>
          <w:iCs/>
          <w:noProof/>
          <w:kern w:val="0"/>
        </w:rPr>
        <w:t>Global Ecology and Biogeography</w:t>
      </w:r>
      <w:r w:rsidRPr="004A640C">
        <w:rPr>
          <w:rFonts w:ascii="Calibri" w:hAnsi="Calibri" w:cs="Calibri"/>
          <w:noProof/>
          <w:kern w:val="0"/>
        </w:rPr>
        <w:t>, 24(1), pp. 12–24. doi: 10.1111/geb.12234.</w:t>
      </w:r>
    </w:p>
    <w:p w14:paraId="777ACA0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Dickman, E. E. </w:t>
      </w:r>
      <w:r w:rsidRPr="004A640C">
        <w:rPr>
          <w:rFonts w:ascii="Calibri" w:hAnsi="Calibri" w:cs="Calibri"/>
          <w:i/>
          <w:iCs/>
          <w:noProof/>
          <w:kern w:val="0"/>
        </w:rPr>
        <w:t>et al.</w:t>
      </w:r>
      <w:r w:rsidRPr="004A640C">
        <w:rPr>
          <w:rFonts w:ascii="Calibri" w:hAnsi="Calibri" w:cs="Calibri"/>
          <w:noProof/>
          <w:kern w:val="0"/>
        </w:rPr>
        <w:t xml:space="preserve"> (2019) ‘Evidence for adaptive responses to historic drought across a native plant species range’, </w:t>
      </w:r>
      <w:r w:rsidRPr="004A640C">
        <w:rPr>
          <w:rFonts w:ascii="Calibri" w:hAnsi="Calibri" w:cs="Calibri"/>
          <w:i/>
          <w:iCs/>
          <w:noProof/>
          <w:kern w:val="0"/>
        </w:rPr>
        <w:t>Evolutionary Applications</w:t>
      </w:r>
      <w:r w:rsidRPr="004A640C">
        <w:rPr>
          <w:rFonts w:ascii="Calibri" w:hAnsi="Calibri" w:cs="Calibri"/>
          <w:noProof/>
          <w:kern w:val="0"/>
        </w:rPr>
        <w:t>, 12(8), pp. 1569–1582. doi: 10.1111/eva.12803.</w:t>
      </w:r>
    </w:p>
    <w:p w14:paraId="3CA5AE0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Donohue, K. </w:t>
      </w:r>
      <w:r w:rsidRPr="004A640C">
        <w:rPr>
          <w:rFonts w:ascii="Calibri" w:hAnsi="Calibri" w:cs="Calibri"/>
          <w:i/>
          <w:iCs/>
          <w:noProof/>
          <w:kern w:val="0"/>
        </w:rPr>
        <w:t>et al.</w:t>
      </w:r>
      <w:r w:rsidRPr="004A640C">
        <w:rPr>
          <w:rFonts w:ascii="Calibri" w:hAnsi="Calibri" w:cs="Calibri"/>
          <w:noProof/>
          <w:kern w:val="0"/>
        </w:rPr>
        <w:t xml:space="preserve"> (2015) ‘Applying developmental threshold models to evolutionary ecology’, </w:t>
      </w:r>
      <w:r w:rsidRPr="004A640C">
        <w:rPr>
          <w:rFonts w:ascii="Calibri" w:hAnsi="Calibri" w:cs="Calibri"/>
          <w:i/>
          <w:iCs/>
          <w:noProof/>
          <w:kern w:val="0"/>
        </w:rPr>
        <w:t>Trends in Ecology and Evolution</w:t>
      </w:r>
      <w:r w:rsidRPr="004A640C">
        <w:rPr>
          <w:rFonts w:ascii="Calibri" w:hAnsi="Calibri" w:cs="Calibri"/>
          <w:noProof/>
          <w:kern w:val="0"/>
        </w:rPr>
        <w:t>, 30(2), pp. 66–77. doi: 10.1016/j.tree.2014.11.008.</w:t>
      </w:r>
    </w:p>
    <w:p w14:paraId="3B1359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Escobar, D. F. E., Silveira, F. A. O. and Morellato, L. P. C. (2018) ‘Timing of seed dispersal and seed dormancy in Brazilian savanna: Two solutions to face seasonality’, </w:t>
      </w:r>
      <w:r w:rsidRPr="004A640C">
        <w:rPr>
          <w:rFonts w:ascii="Calibri" w:hAnsi="Calibri" w:cs="Calibri"/>
          <w:i/>
          <w:iCs/>
          <w:noProof/>
          <w:kern w:val="0"/>
        </w:rPr>
        <w:t>Annals of Botany</w:t>
      </w:r>
      <w:r w:rsidRPr="004A640C">
        <w:rPr>
          <w:rFonts w:ascii="Calibri" w:hAnsi="Calibri" w:cs="Calibri"/>
          <w:noProof/>
          <w:kern w:val="0"/>
        </w:rPr>
        <w:t>, 121(6), pp. 1197–1209. doi: 10.1093/aob/mcy006.</w:t>
      </w:r>
    </w:p>
    <w:p w14:paraId="7068097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C. E. and Etherington, J. R. (1991) ‘The effect of soil water potential on seedling growth of some British plants’, </w:t>
      </w:r>
      <w:r w:rsidRPr="004A640C">
        <w:rPr>
          <w:rFonts w:ascii="Calibri" w:hAnsi="Calibri" w:cs="Calibri"/>
          <w:i/>
          <w:iCs/>
          <w:noProof/>
          <w:kern w:val="0"/>
        </w:rPr>
        <w:t>New Phytologist</w:t>
      </w:r>
      <w:r w:rsidRPr="004A640C">
        <w:rPr>
          <w:rFonts w:ascii="Calibri" w:hAnsi="Calibri" w:cs="Calibri"/>
          <w:noProof/>
          <w:kern w:val="0"/>
        </w:rPr>
        <w:t>, 118(4), pp. 571–579. doi: 10.1111/j.1469-8137.1991.tb00998.x.</w:t>
      </w:r>
    </w:p>
    <w:p w14:paraId="623F58A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Evans, M. E. K. and Dennehy, J. J. (2014) ‘Germ Banking : Bet ‐ Hedging and Variable Release from Egg and Seed Dormancy’, </w:t>
      </w:r>
      <w:r w:rsidRPr="004A640C">
        <w:rPr>
          <w:rFonts w:ascii="Calibri" w:hAnsi="Calibri" w:cs="Calibri"/>
          <w:i/>
          <w:iCs/>
          <w:noProof/>
          <w:kern w:val="0"/>
        </w:rPr>
        <w:t>The Quarterly Review of Biology</w:t>
      </w:r>
      <w:r w:rsidRPr="004A640C">
        <w:rPr>
          <w:rFonts w:ascii="Calibri" w:hAnsi="Calibri" w:cs="Calibri"/>
          <w:noProof/>
          <w:kern w:val="0"/>
        </w:rPr>
        <w:t>, 80(4), pp. 431–451.</w:t>
      </w:r>
    </w:p>
    <w:p w14:paraId="3339748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(2013) ‘A local dormancy cline is related to the seed maturation environment, population genetic composition and climate’, </w:t>
      </w:r>
      <w:r w:rsidRPr="004A640C">
        <w:rPr>
          <w:rFonts w:ascii="Calibri" w:hAnsi="Calibri" w:cs="Calibri"/>
          <w:i/>
          <w:iCs/>
          <w:noProof/>
          <w:kern w:val="0"/>
        </w:rPr>
        <w:t>Annals of Botany</w:t>
      </w:r>
      <w:r w:rsidRPr="004A640C">
        <w:rPr>
          <w:rFonts w:ascii="Calibri" w:hAnsi="Calibri" w:cs="Calibri"/>
          <w:noProof/>
          <w:kern w:val="0"/>
        </w:rPr>
        <w:t>, 112(5), pp. 937–945. doi: 10.1093/aob/mct154.</w:t>
      </w:r>
    </w:p>
    <w:p w14:paraId="3E3777A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Fernández-Pascual, E.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‘The seed germination spectrum of alpine plants: a global meta-analysis’, </w:t>
      </w:r>
      <w:r w:rsidRPr="004A640C">
        <w:rPr>
          <w:rFonts w:ascii="Calibri" w:hAnsi="Calibri" w:cs="Calibri"/>
          <w:i/>
          <w:iCs/>
          <w:noProof/>
          <w:kern w:val="0"/>
        </w:rPr>
        <w:t>New Phytologist</w:t>
      </w:r>
      <w:r w:rsidRPr="004A640C">
        <w:rPr>
          <w:rFonts w:ascii="Calibri" w:hAnsi="Calibri" w:cs="Calibri"/>
          <w:noProof/>
          <w:kern w:val="0"/>
        </w:rPr>
        <w:t>, 229(6), pp. 3573–3586. doi: 10.1111/nph.17086.</w:t>
      </w:r>
    </w:p>
    <w:p w14:paraId="70F5B5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and González-Rodríguez, G. (2020) ‘seedr: Hydro and Thermal Time </w:t>
      </w:r>
      <w:r w:rsidRPr="004A640C">
        <w:rPr>
          <w:rFonts w:ascii="Calibri" w:hAnsi="Calibri" w:cs="Calibri"/>
          <w:noProof/>
          <w:kern w:val="0"/>
        </w:rPr>
        <w:lastRenderedPageBreak/>
        <w:t>Germination Models in R’. Available at: https://cran.r-project.org/package=seedr.</w:t>
      </w:r>
    </w:p>
    <w:p w14:paraId="1D394C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and Jiménez-Alfaro, B. (2014) ‘Phenotypic plasticity in seed germination relates differentially to overwintering and flowering temperatures’, </w:t>
      </w:r>
      <w:r w:rsidRPr="004A640C">
        <w:rPr>
          <w:rFonts w:ascii="Calibri" w:hAnsi="Calibri" w:cs="Calibri"/>
          <w:i/>
          <w:iCs/>
          <w:noProof/>
          <w:kern w:val="0"/>
        </w:rPr>
        <w:t>Seed Science Research</w:t>
      </w:r>
      <w:r w:rsidRPr="004A640C">
        <w:rPr>
          <w:rFonts w:ascii="Calibri" w:hAnsi="Calibri" w:cs="Calibri"/>
          <w:noProof/>
          <w:kern w:val="0"/>
        </w:rPr>
        <w:t>, 24(4), pp. 273–280. doi: 10.1017/S0960258514000269.</w:t>
      </w:r>
    </w:p>
    <w:p w14:paraId="3A30ED3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Fernández-Pascual, E., Mattana, E. and Pritchard, H. W. (2019) ‘Seeds of future past: climate change and the thermal memory of plant reproductive traits’, </w:t>
      </w:r>
      <w:r w:rsidRPr="004A640C">
        <w:rPr>
          <w:rFonts w:ascii="Calibri" w:hAnsi="Calibri" w:cs="Calibri"/>
          <w:i/>
          <w:iCs/>
          <w:noProof/>
          <w:kern w:val="0"/>
        </w:rPr>
        <w:t>Biological Reviews</w:t>
      </w:r>
      <w:r w:rsidRPr="004A640C">
        <w:rPr>
          <w:rFonts w:ascii="Calibri" w:hAnsi="Calibri" w:cs="Calibri"/>
          <w:noProof/>
          <w:kern w:val="0"/>
        </w:rPr>
        <w:t>, 94(2), pp. 439–456. doi: 10.1111/brv.12461.</w:t>
      </w:r>
    </w:p>
    <w:p w14:paraId="0209C05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Frischie, S. </w:t>
      </w:r>
      <w:r w:rsidRPr="004A640C">
        <w:rPr>
          <w:rFonts w:ascii="Calibri" w:hAnsi="Calibri" w:cs="Calibri"/>
          <w:i/>
          <w:iCs/>
          <w:noProof/>
          <w:kern w:val="0"/>
        </w:rPr>
        <w:t>et al.</w:t>
      </w:r>
      <w:r w:rsidRPr="004A640C">
        <w:rPr>
          <w:rFonts w:ascii="Calibri" w:hAnsi="Calibri" w:cs="Calibri"/>
          <w:noProof/>
          <w:kern w:val="0"/>
        </w:rPr>
        <w:t xml:space="preserve"> (2018) ‘Hydrothermal thresholds for seed germination in winter annual forbs from old-field Mediterranean landscapes’, </w:t>
      </w:r>
      <w:r w:rsidRPr="004A640C">
        <w:rPr>
          <w:rFonts w:ascii="Calibri" w:hAnsi="Calibri" w:cs="Calibri"/>
          <w:i/>
          <w:iCs/>
          <w:noProof/>
          <w:kern w:val="0"/>
        </w:rPr>
        <w:t>Plant Biology</w:t>
      </w:r>
      <w:r w:rsidRPr="004A640C">
        <w:rPr>
          <w:rFonts w:ascii="Calibri" w:hAnsi="Calibri" w:cs="Calibri"/>
          <w:noProof/>
          <w:kern w:val="0"/>
        </w:rPr>
        <w:t>, 21(3), pp. 449–457. doi: 10.1111/plb.12848.</w:t>
      </w:r>
    </w:p>
    <w:p w14:paraId="4B23624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Gelviz-Gelvez, S. M.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(2020) ‘Germination of seven species of shrubs in semiarid central Mexico: Effect of drought and seed size’, </w:t>
      </w:r>
      <w:r w:rsidRPr="004A640C">
        <w:rPr>
          <w:rFonts w:ascii="Calibri" w:hAnsi="Calibri" w:cs="Calibri"/>
          <w:i/>
          <w:iCs/>
          <w:noProof/>
          <w:kern w:val="0"/>
        </w:rPr>
        <w:t>Botanical Sciences</w:t>
      </w:r>
      <w:r w:rsidRPr="004A640C">
        <w:rPr>
          <w:rFonts w:ascii="Calibri" w:hAnsi="Calibri" w:cs="Calibri"/>
          <w:noProof/>
          <w:kern w:val="0"/>
        </w:rPr>
        <w:t>, 98(3), pp. 464–472. doi: 10.17129/BOTSCI.2537.</w:t>
      </w:r>
    </w:p>
    <w:p w14:paraId="277F086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Giménez-Benavides, L., Escudero, A. and Iriondo, J. M. (2007) ‘Local adaptation enhances seedling recruitment along an altitudinal gradient in a high mountain mediterranean plant’, </w:t>
      </w:r>
      <w:r w:rsidRPr="004A640C">
        <w:rPr>
          <w:rFonts w:ascii="Calibri" w:hAnsi="Calibri" w:cs="Calibri"/>
          <w:i/>
          <w:iCs/>
          <w:noProof/>
          <w:kern w:val="0"/>
        </w:rPr>
        <w:t>Annals of Botany</w:t>
      </w:r>
      <w:r w:rsidRPr="004A640C">
        <w:rPr>
          <w:rFonts w:ascii="Calibri" w:hAnsi="Calibri" w:cs="Calibri"/>
          <w:noProof/>
          <w:kern w:val="0"/>
        </w:rPr>
        <w:t>, 99(4), pp. 723–734. doi: 10.1093/aob/mcm007.</w:t>
      </w:r>
    </w:p>
    <w:p w14:paraId="4F714B0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Graham, E. </w:t>
      </w:r>
      <w:r w:rsidRPr="004A640C">
        <w:rPr>
          <w:rFonts w:ascii="Calibri" w:hAnsi="Calibri" w:cs="Calibri"/>
          <w:i/>
          <w:iCs/>
          <w:noProof/>
          <w:kern w:val="0"/>
        </w:rPr>
        <w:t>et al.</w:t>
      </w:r>
      <w:r w:rsidRPr="004A640C">
        <w:rPr>
          <w:rFonts w:ascii="Calibri" w:hAnsi="Calibri" w:cs="Calibri"/>
          <w:noProof/>
          <w:kern w:val="0"/>
        </w:rPr>
        <w:t xml:space="preserve"> (2012) ‘Fine-scale patterns of soil and plant surface temperatures in an alpine fellfield habitat, white mountains, California’, </w:t>
      </w:r>
      <w:r w:rsidRPr="004A640C">
        <w:rPr>
          <w:rFonts w:ascii="Calibri" w:hAnsi="Calibri" w:cs="Calibri"/>
          <w:i/>
          <w:iCs/>
          <w:noProof/>
          <w:kern w:val="0"/>
        </w:rPr>
        <w:t>Arctic, Antarctic, and Alpine Research</w:t>
      </w:r>
      <w:r w:rsidRPr="004A640C">
        <w:rPr>
          <w:rFonts w:ascii="Calibri" w:hAnsi="Calibri" w:cs="Calibri"/>
          <w:noProof/>
          <w:kern w:val="0"/>
        </w:rPr>
        <w:t>, 44(3), pp. 288–295. doi: 10.1657/1938-4246-44.3.288.</w:t>
      </w:r>
    </w:p>
    <w:p w14:paraId="4857301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Gremer, J. R. and Venable, D. L. (2014) ‘Bet hedging in desert winter annual plants: Optimal germination strategies in a variable environment’, </w:t>
      </w:r>
      <w:r w:rsidRPr="004A640C">
        <w:rPr>
          <w:rFonts w:ascii="Calibri" w:hAnsi="Calibri" w:cs="Calibri"/>
          <w:i/>
          <w:iCs/>
          <w:noProof/>
          <w:kern w:val="0"/>
        </w:rPr>
        <w:t>Ecology Letters</w:t>
      </w:r>
      <w:r w:rsidRPr="004A640C">
        <w:rPr>
          <w:rFonts w:ascii="Calibri" w:hAnsi="Calibri" w:cs="Calibri"/>
          <w:noProof/>
          <w:kern w:val="0"/>
        </w:rPr>
        <w:t>, 17(3), pp. 380–387. doi: 10.1111/ele.12241.</w:t>
      </w:r>
    </w:p>
    <w:p w14:paraId="53DBD9A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Gya, R. </w:t>
      </w:r>
      <w:r w:rsidRPr="004A640C">
        <w:rPr>
          <w:rFonts w:ascii="Calibri" w:hAnsi="Calibri" w:cs="Calibri"/>
          <w:i/>
          <w:iCs/>
          <w:noProof/>
          <w:kern w:val="0"/>
        </w:rPr>
        <w:t>et al.</w:t>
      </w:r>
      <w:r w:rsidRPr="004A640C">
        <w:rPr>
          <w:rFonts w:ascii="Calibri" w:hAnsi="Calibri" w:cs="Calibri"/>
          <w:noProof/>
          <w:kern w:val="0"/>
        </w:rPr>
        <w:t xml:space="preserve"> (2023) ‘A test of local adaptation to drought in germination and seedling traits in populations of two alpine forbs across a 2000 mm/year precipitation gradient’, </w:t>
      </w:r>
      <w:r w:rsidRPr="004A640C">
        <w:rPr>
          <w:rFonts w:ascii="Calibri" w:hAnsi="Calibri" w:cs="Calibri"/>
          <w:i/>
          <w:iCs/>
          <w:noProof/>
          <w:kern w:val="0"/>
        </w:rPr>
        <w:t>Ecology and Evolution</w:t>
      </w:r>
      <w:r w:rsidRPr="004A640C">
        <w:rPr>
          <w:rFonts w:ascii="Calibri" w:hAnsi="Calibri" w:cs="Calibri"/>
          <w:noProof/>
          <w:kern w:val="0"/>
        </w:rPr>
        <w:t>, 13(2), pp. 1–19. doi: 10.1002/ece3.9772.</w:t>
      </w:r>
    </w:p>
    <w:p w14:paraId="343B02C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Hartig, F. (2020) ‘DHARMa: Residual Diagnostics for Hierarchical (Multi-Level / Mixed) Regression Models’. Available at: https://cran.r-project.org/package=DHARMa.</w:t>
      </w:r>
    </w:p>
    <w:p w14:paraId="56E6CEA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Jiménez-Alfaro, B. </w:t>
      </w:r>
      <w:r w:rsidRPr="004A640C">
        <w:rPr>
          <w:rFonts w:ascii="Calibri" w:hAnsi="Calibri" w:cs="Calibri"/>
          <w:i/>
          <w:iCs/>
          <w:noProof/>
          <w:kern w:val="0"/>
        </w:rPr>
        <w:t>et al.</w:t>
      </w:r>
      <w:r w:rsidRPr="004A640C">
        <w:rPr>
          <w:rFonts w:ascii="Calibri" w:hAnsi="Calibri" w:cs="Calibri"/>
          <w:noProof/>
          <w:kern w:val="0"/>
        </w:rPr>
        <w:t xml:space="preserve"> (2018) ‘Germination ecology of winter annual grasses in Mediterranean climates: Applications for soil cover in olive groves’, </w:t>
      </w:r>
      <w:r w:rsidRPr="004A640C">
        <w:rPr>
          <w:rFonts w:ascii="Calibri" w:hAnsi="Calibri" w:cs="Calibri"/>
          <w:i/>
          <w:iCs/>
          <w:noProof/>
          <w:kern w:val="0"/>
        </w:rPr>
        <w:t>Agriculture, Ecosystems and Environment</w:t>
      </w:r>
      <w:r w:rsidRPr="004A640C">
        <w:rPr>
          <w:rFonts w:ascii="Calibri" w:hAnsi="Calibri" w:cs="Calibri"/>
          <w:noProof/>
          <w:kern w:val="0"/>
        </w:rPr>
        <w:t>, 262, pp. 29–35. doi: 10.1016/j.agee.2018.04.013.</w:t>
      </w:r>
    </w:p>
    <w:p w14:paraId="6F92E39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lastRenderedPageBreak/>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(2021) ‘Checklist of the vascular plants of the Cantabrian Mountains’, </w:t>
      </w:r>
      <w:r w:rsidRPr="004A640C">
        <w:rPr>
          <w:rFonts w:ascii="Calibri" w:hAnsi="Calibri" w:cs="Calibri"/>
          <w:i/>
          <w:iCs/>
          <w:noProof/>
          <w:kern w:val="0"/>
        </w:rPr>
        <w:t>Mediterranean Botany</w:t>
      </w:r>
      <w:r w:rsidRPr="004A640C">
        <w:rPr>
          <w:rFonts w:ascii="Calibri" w:hAnsi="Calibri" w:cs="Calibri"/>
          <w:noProof/>
          <w:kern w:val="0"/>
        </w:rPr>
        <w:t>, 42, pp. 1–60. doi: 10.5209/MBOT.74570.</w:t>
      </w:r>
    </w:p>
    <w:p w14:paraId="7132DD0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Jiménez-Alfaro,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(2024) ‘Journal of Vegetation Science Spatiotemporal patterns of microclimatic buffering in relict alpine communities’, </w:t>
      </w:r>
      <w:r w:rsidRPr="004A640C">
        <w:rPr>
          <w:rFonts w:ascii="Calibri" w:hAnsi="Calibri" w:cs="Calibri"/>
          <w:i/>
          <w:iCs/>
          <w:noProof/>
          <w:kern w:val="0"/>
        </w:rPr>
        <w:t>Journal of Vegeta</w:t>
      </w:r>
      <w:r w:rsidRPr="004A640C">
        <w:rPr>
          <w:rFonts w:ascii="Calibri" w:hAnsi="Calibri" w:cs="Calibri"/>
          <w:noProof/>
          <w:kern w:val="0"/>
        </w:rPr>
        <w:t>, (July 2023). doi: 10.1111/jvs.13242.</w:t>
      </w:r>
    </w:p>
    <w:p w14:paraId="4756D52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Jump, A. S., Marchant, R. and Peñuelas, J. (2009) ‘Environmental change and the option value of genetic diversity’, </w:t>
      </w:r>
      <w:r w:rsidRPr="004A640C">
        <w:rPr>
          <w:rFonts w:ascii="Calibri" w:hAnsi="Calibri" w:cs="Calibri"/>
          <w:i/>
          <w:iCs/>
          <w:noProof/>
          <w:kern w:val="0"/>
        </w:rPr>
        <w:t>Trends in Plant Science</w:t>
      </w:r>
      <w:r w:rsidRPr="004A640C">
        <w:rPr>
          <w:rFonts w:ascii="Calibri" w:hAnsi="Calibri" w:cs="Calibri"/>
          <w:noProof/>
          <w:kern w:val="0"/>
        </w:rPr>
        <w:t>, 14(1), pp. 51–58. doi: 10.1016/j.tplants.2008.10.002.</w:t>
      </w:r>
    </w:p>
    <w:p w14:paraId="693AF6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Kidson, R. and Westoby, M. (2000) ‘International Association for Ecology Seed Mass and Seedling Dimensions in Relation to Seedling Establishment Published by : Springer in cooperation with International Association for Ecology Stable URL : http://www.jstor.org/stable/4222740 Seed mass and’, </w:t>
      </w:r>
      <w:r w:rsidRPr="004A640C">
        <w:rPr>
          <w:rFonts w:ascii="Calibri" w:hAnsi="Calibri" w:cs="Calibri"/>
          <w:i/>
          <w:iCs/>
          <w:noProof/>
          <w:kern w:val="0"/>
        </w:rPr>
        <w:t>Oecologia</w:t>
      </w:r>
      <w:r w:rsidRPr="004A640C">
        <w:rPr>
          <w:rFonts w:ascii="Calibri" w:hAnsi="Calibri" w:cs="Calibri"/>
          <w:noProof/>
          <w:kern w:val="0"/>
        </w:rPr>
        <w:t>, 125(1), pp. 11–17.</w:t>
      </w:r>
    </w:p>
    <w:p w14:paraId="1606F0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Kikuzawa, K. and Koyama, H. (1999) ‘Scaling of soil water absorption by seeds: an experiment using seed analogues’, </w:t>
      </w:r>
      <w:r w:rsidRPr="004A640C">
        <w:rPr>
          <w:rFonts w:ascii="Calibri" w:hAnsi="Calibri" w:cs="Calibri"/>
          <w:i/>
          <w:iCs/>
          <w:noProof/>
          <w:kern w:val="0"/>
        </w:rPr>
        <w:t>Seed Science Research</w:t>
      </w:r>
      <w:r w:rsidRPr="004A640C">
        <w:rPr>
          <w:rFonts w:ascii="Calibri" w:hAnsi="Calibri" w:cs="Calibri"/>
          <w:noProof/>
          <w:kern w:val="0"/>
        </w:rPr>
        <w:t>, 9(2), pp. 171–178.</w:t>
      </w:r>
    </w:p>
    <w:p w14:paraId="235222E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Kinnison, M. T. and Hairston, N. G. (2007) ‘Eco-evolutionary conservation biology: Contemporary evolution and the dynamics of persistence’, </w:t>
      </w:r>
      <w:r w:rsidRPr="004A640C">
        <w:rPr>
          <w:rFonts w:ascii="Calibri" w:hAnsi="Calibri" w:cs="Calibri"/>
          <w:i/>
          <w:iCs/>
          <w:noProof/>
          <w:kern w:val="0"/>
        </w:rPr>
        <w:t>Functional Ecology</w:t>
      </w:r>
      <w:r w:rsidRPr="004A640C">
        <w:rPr>
          <w:rFonts w:ascii="Calibri" w:hAnsi="Calibri" w:cs="Calibri"/>
          <w:noProof/>
          <w:kern w:val="0"/>
        </w:rPr>
        <w:t>, 21(3), pp. 444–454. doi: 10.1111/j.1365-2435.2007.01278.x.</w:t>
      </w:r>
    </w:p>
    <w:p w14:paraId="2112A82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Van Kleunen, M. and Fischer, M. (2005) ‘Constraints on the evolution of adaptive phenotypic plasticity in plants’, </w:t>
      </w:r>
      <w:r w:rsidRPr="004A640C">
        <w:rPr>
          <w:rFonts w:ascii="Calibri" w:hAnsi="Calibri" w:cs="Calibri"/>
          <w:i/>
          <w:iCs/>
          <w:noProof/>
          <w:kern w:val="0"/>
        </w:rPr>
        <w:t>New Phytologist</w:t>
      </w:r>
      <w:r w:rsidRPr="004A640C">
        <w:rPr>
          <w:rFonts w:ascii="Calibri" w:hAnsi="Calibri" w:cs="Calibri"/>
          <w:noProof/>
          <w:kern w:val="0"/>
        </w:rPr>
        <w:t>, 166(1), pp. 49–60. doi: 10.1111/j.1469-8137.2004.01296.x.</w:t>
      </w:r>
    </w:p>
    <w:p w14:paraId="63C8BF2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(2021) </w:t>
      </w:r>
      <w:r w:rsidRPr="004A640C">
        <w:rPr>
          <w:rFonts w:ascii="Calibri" w:hAnsi="Calibri" w:cs="Calibri"/>
          <w:i/>
          <w:iCs/>
          <w:noProof/>
          <w:kern w:val="0"/>
        </w:rPr>
        <w:t>Alpine Plant Life</w:t>
      </w:r>
      <w:r w:rsidRPr="004A640C">
        <w:rPr>
          <w:rFonts w:ascii="Calibri" w:hAnsi="Calibri" w:cs="Calibri"/>
          <w:noProof/>
          <w:kern w:val="0"/>
        </w:rPr>
        <w:t>. 3rd edn. Edited by Springer Nature Switzerland AG 2021. Springer Cham. doi: 10.1007/978-3-030-59538-8.</w:t>
      </w:r>
    </w:p>
    <w:p w14:paraId="2759E16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Körner, C. and Hiltbrunner, E. (2021) ‘Why is the alpine flora comparatively robust against climatic warming?’, </w:t>
      </w:r>
      <w:r w:rsidRPr="004A640C">
        <w:rPr>
          <w:rFonts w:ascii="Calibri" w:hAnsi="Calibri" w:cs="Calibri"/>
          <w:i/>
          <w:iCs/>
          <w:noProof/>
          <w:kern w:val="0"/>
        </w:rPr>
        <w:t>Diversity</w:t>
      </w:r>
      <w:r w:rsidRPr="004A640C">
        <w:rPr>
          <w:rFonts w:ascii="Calibri" w:hAnsi="Calibri" w:cs="Calibri"/>
          <w:noProof/>
          <w:kern w:val="0"/>
        </w:rPr>
        <w:t>, 13(8). doi: 10.3390/D13080383.</w:t>
      </w:r>
    </w:p>
    <w:p w14:paraId="3E28388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Kos, M. and Poschlod, P. (2008) ‘Correlates of inter-specific variation in germination response to water stress in a semi-arid savannah’, </w:t>
      </w:r>
      <w:r w:rsidRPr="004A640C">
        <w:rPr>
          <w:rFonts w:ascii="Calibri" w:hAnsi="Calibri" w:cs="Calibri"/>
          <w:i/>
          <w:iCs/>
          <w:noProof/>
          <w:kern w:val="0"/>
        </w:rPr>
        <w:t>Basic and Applied Ecology</w:t>
      </w:r>
      <w:r w:rsidRPr="004A640C">
        <w:rPr>
          <w:rFonts w:ascii="Calibri" w:hAnsi="Calibri" w:cs="Calibri"/>
          <w:noProof/>
          <w:kern w:val="0"/>
        </w:rPr>
        <w:t>, 9(6), pp. 645–652. doi: 10.1016/j.baae.2007.10.005.</w:t>
      </w:r>
    </w:p>
    <w:p w14:paraId="280C86C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Kotlarski, S. </w:t>
      </w:r>
      <w:r w:rsidRPr="004A640C">
        <w:rPr>
          <w:rFonts w:ascii="Calibri" w:hAnsi="Calibri" w:cs="Calibri"/>
          <w:i/>
          <w:iCs/>
          <w:noProof/>
          <w:kern w:val="0"/>
        </w:rPr>
        <w:t>et al.</w:t>
      </w:r>
      <w:r w:rsidRPr="004A640C">
        <w:rPr>
          <w:rFonts w:ascii="Calibri" w:hAnsi="Calibri" w:cs="Calibri"/>
          <w:noProof/>
          <w:kern w:val="0"/>
        </w:rPr>
        <w:t xml:space="preserve"> (2023) ‘21st Century alpine climate change’, </w:t>
      </w:r>
      <w:r w:rsidRPr="004A640C">
        <w:rPr>
          <w:rFonts w:ascii="Calibri" w:hAnsi="Calibri" w:cs="Calibri"/>
          <w:i/>
          <w:iCs/>
          <w:noProof/>
          <w:kern w:val="0"/>
        </w:rPr>
        <w:t>Climate Dynamics</w:t>
      </w:r>
      <w:r w:rsidRPr="004A640C">
        <w:rPr>
          <w:rFonts w:ascii="Calibri" w:hAnsi="Calibri" w:cs="Calibri"/>
          <w:noProof/>
          <w:kern w:val="0"/>
        </w:rPr>
        <w:t>, 60(1–2), pp. 65–86. doi: 10.1007/s00382-022-06303-3.</w:t>
      </w:r>
    </w:p>
    <w:p w14:paraId="039B58F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Kurze, S., Bareither, N. and Metz, J. (2017) ‘Phenology, roots and reproductive allocation, but </w:t>
      </w:r>
      <w:r w:rsidRPr="004A640C">
        <w:rPr>
          <w:rFonts w:ascii="Calibri" w:hAnsi="Calibri" w:cs="Calibri"/>
          <w:noProof/>
          <w:kern w:val="0"/>
        </w:rPr>
        <w:lastRenderedPageBreak/>
        <w:t xml:space="preserve">not the LHS scheme, shape ecotypes along an aridity gradient’, </w:t>
      </w:r>
      <w:r w:rsidRPr="004A640C">
        <w:rPr>
          <w:rFonts w:ascii="Calibri" w:hAnsi="Calibri" w:cs="Calibri"/>
          <w:i/>
          <w:iCs/>
          <w:noProof/>
          <w:kern w:val="0"/>
        </w:rPr>
        <w:t>Perspectives in Plant Ecology, Evolution and Systematics</w:t>
      </w:r>
      <w:r w:rsidRPr="004A640C">
        <w:rPr>
          <w:rFonts w:ascii="Calibri" w:hAnsi="Calibri" w:cs="Calibri"/>
          <w:noProof/>
          <w:kern w:val="0"/>
        </w:rPr>
        <w:t>, 29(May), pp. 20–29. doi: 10.1016/j.ppees.2017.09.004.</w:t>
      </w:r>
    </w:p>
    <w:p w14:paraId="79AF9E1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Lampei, C., Metz, J. and Tielbörger, K. (2017) ‘Clinal population divergence in an adaptive parental environmental effect that adjusts seed banking’, </w:t>
      </w:r>
      <w:r w:rsidRPr="004A640C">
        <w:rPr>
          <w:rFonts w:ascii="Calibri" w:hAnsi="Calibri" w:cs="Calibri"/>
          <w:i/>
          <w:iCs/>
          <w:noProof/>
          <w:kern w:val="0"/>
        </w:rPr>
        <w:t>New Phytologist</w:t>
      </w:r>
      <w:r w:rsidRPr="004A640C">
        <w:rPr>
          <w:rFonts w:ascii="Calibri" w:hAnsi="Calibri" w:cs="Calibri"/>
          <w:noProof/>
          <w:kern w:val="0"/>
        </w:rPr>
        <w:t>, 214(3), pp. 1230–1244. doi: 10.1111/nph.14436.</w:t>
      </w:r>
    </w:p>
    <w:p w14:paraId="6150CD5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Lande, R. (2009) ‘Adaptation to an extraordinary environment by evolution of phenotypic plasticity and genetic assimilation’, </w:t>
      </w:r>
      <w:r w:rsidRPr="004A640C">
        <w:rPr>
          <w:rFonts w:ascii="Calibri" w:hAnsi="Calibri" w:cs="Calibri"/>
          <w:i/>
          <w:iCs/>
          <w:noProof/>
          <w:kern w:val="0"/>
        </w:rPr>
        <w:t>Journal of Evolutionary Biology</w:t>
      </w:r>
      <w:r w:rsidRPr="004A640C">
        <w:rPr>
          <w:rFonts w:ascii="Calibri" w:hAnsi="Calibri" w:cs="Calibri"/>
          <w:noProof/>
          <w:kern w:val="0"/>
        </w:rPr>
        <w:t>, 22(7), pp. 1435–1446. doi: 10.1111/j.1420-9101.2009.01754.x.</w:t>
      </w:r>
    </w:p>
    <w:p w14:paraId="73E18B18"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Leck, M. A., Simpson, R. L. and Parker, V Thomas (2008) ‘Why seedlings ?’, in Leck, M. A., Parker, V.T, and Simpson, R. L. (eds) </w:t>
      </w:r>
      <w:r w:rsidRPr="004A640C">
        <w:rPr>
          <w:rFonts w:ascii="Calibri" w:hAnsi="Calibri" w:cs="Calibri"/>
          <w:i/>
          <w:iCs/>
          <w:noProof/>
          <w:kern w:val="0"/>
        </w:rPr>
        <w:t>Seedling Ecology and Evolution</w:t>
      </w:r>
      <w:r w:rsidRPr="004A640C">
        <w:rPr>
          <w:rFonts w:ascii="Calibri" w:hAnsi="Calibri" w:cs="Calibri"/>
          <w:noProof/>
          <w:kern w:val="0"/>
        </w:rPr>
        <w:t>. Cambridge University Press, pp. 3–14.</w:t>
      </w:r>
    </w:p>
    <w:p w14:paraId="2EA1FC6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Levine, J. M., Mceachern, A. K. and Cowan, C. (2011) ‘Seasonal timing of first rain storms affects rare plant population dynamics’, </w:t>
      </w:r>
      <w:r w:rsidRPr="004A640C">
        <w:rPr>
          <w:rFonts w:ascii="Calibri" w:hAnsi="Calibri" w:cs="Calibri"/>
          <w:i/>
          <w:iCs/>
          <w:noProof/>
          <w:kern w:val="0"/>
        </w:rPr>
        <w:t>Ecology</w:t>
      </w:r>
      <w:r w:rsidRPr="004A640C">
        <w:rPr>
          <w:rFonts w:ascii="Calibri" w:hAnsi="Calibri" w:cs="Calibri"/>
          <w:noProof/>
          <w:kern w:val="0"/>
        </w:rPr>
        <w:t>, 92(12), pp. 2236–2247.</w:t>
      </w:r>
    </w:p>
    <w:p w14:paraId="175D99D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Long, R. L. </w:t>
      </w:r>
      <w:r w:rsidRPr="004A640C">
        <w:rPr>
          <w:rFonts w:ascii="Calibri" w:hAnsi="Calibri" w:cs="Calibri"/>
          <w:i/>
          <w:iCs/>
          <w:noProof/>
          <w:kern w:val="0"/>
        </w:rPr>
        <w:t>et al.</w:t>
      </w:r>
      <w:r w:rsidRPr="004A640C">
        <w:rPr>
          <w:rFonts w:ascii="Calibri" w:hAnsi="Calibri" w:cs="Calibri"/>
          <w:noProof/>
          <w:kern w:val="0"/>
        </w:rPr>
        <w:t xml:space="preserve"> (2011) ‘Wet-dry cycling extends seed persistence by re-instating antioxidant capacity’, </w:t>
      </w:r>
      <w:r w:rsidRPr="004A640C">
        <w:rPr>
          <w:rFonts w:ascii="Calibri" w:hAnsi="Calibri" w:cs="Calibri"/>
          <w:i/>
          <w:iCs/>
          <w:noProof/>
          <w:kern w:val="0"/>
        </w:rPr>
        <w:t>Plant and Soil</w:t>
      </w:r>
      <w:r w:rsidRPr="004A640C">
        <w:rPr>
          <w:rFonts w:ascii="Calibri" w:hAnsi="Calibri" w:cs="Calibri"/>
          <w:noProof/>
          <w:kern w:val="0"/>
        </w:rPr>
        <w:t>, 338(1), pp. 511–519. doi: 10.1007/s11104-010-0564-2.</w:t>
      </w:r>
    </w:p>
    <w:p w14:paraId="7CE4C34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Matesanz, S., Gianoli, E. and Valladares, F. (2010) ‘Global change and the evolution of phenotypic plasticity in plants’, </w:t>
      </w:r>
      <w:r w:rsidRPr="004A640C">
        <w:rPr>
          <w:rFonts w:ascii="Calibri" w:hAnsi="Calibri" w:cs="Calibri"/>
          <w:i/>
          <w:iCs/>
          <w:noProof/>
          <w:kern w:val="0"/>
        </w:rPr>
        <w:t>Annals of the New York Academy of Sciences</w:t>
      </w:r>
      <w:r w:rsidRPr="004A640C">
        <w:rPr>
          <w:rFonts w:ascii="Calibri" w:hAnsi="Calibri" w:cs="Calibri"/>
          <w:noProof/>
          <w:kern w:val="0"/>
        </w:rPr>
        <w:t>, 1206, pp. 35–55. doi: 10.1111/j.1749-6632.2010.05704.x.</w:t>
      </w:r>
    </w:p>
    <w:p w14:paraId="6F2518CB"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Mattana, E. </w:t>
      </w:r>
      <w:r w:rsidRPr="004A640C">
        <w:rPr>
          <w:rFonts w:ascii="Calibri" w:hAnsi="Calibri" w:cs="Calibri"/>
          <w:i/>
          <w:iCs/>
          <w:noProof/>
          <w:kern w:val="0"/>
        </w:rPr>
        <w:t>et al.</w:t>
      </w:r>
      <w:r w:rsidRPr="004A640C">
        <w:rPr>
          <w:rFonts w:ascii="Calibri" w:hAnsi="Calibri" w:cs="Calibri"/>
          <w:noProof/>
          <w:kern w:val="0"/>
        </w:rPr>
        <w:t xml:space="preserve"> (2022) ‘Physiological and environmental control of seed germination timing in Mediterranean mountain populations of Gundelia tournefortii’, </w:t>
      </w:r>
      <w:r w:rsidRPr="004A640C">
        <w:rPr>
          <w:rFonts w:ascii="Calibri" w:hAnsi="Calibri" w:cs="Calibri"/>
          <w:i/>
          <w:iCs/>
          <w:noProof/>
          <w:kern w:val="0"/>
        </w:rPr>
        <w:t>Plant Growth Regulation</w:t>
      </w:r>
      <w:r w:rsidRPr="004A640C">
        <w:rPr>
          <w:rFonts w:ascii="Calibri" w:hAnsi="Calibri" w:cs="Calibri"/>
          <w:noProof/>
          <w:kern w:val="0"/>
        </w:rPr>
        <w:t>, 97(2), pp. 175–184. doi: 10.1007/s10725-021-00717-5.</w:t>
      </w:r>
    </w:p>
    <w:p w14:paraId="7D350A0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Merino-Martín, L.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(2017) ‘Interactions between seed functional traits and burial depth regulate germination and seedling emergence under water stress in species from semi-arid environments’, </w:t>
      </w:r>
      <w:r w:rsidRPr="004A640C">
        <w:rPr>
          <w:rFonts w:ascii="Calibri" w:hAnsi="Calibri" w:cs="Calibri"/>
          <w:i/>
          <w:iCs/>
          <w:noProof/>
          <w:kern w:val="0"/>
        </w:rPr>
        <w:t>Journal of Arid Environments</w:t>
      </w:r>
      <w:r w:rsidRPr="004A640C">
        <w:rPr>
          <w:rFonts w:ascii="Calibri" w:hAnsi="Calibri" w:cs="Calibri"/>
          <w:noProof/>
          <w:kern w:val="0"/>
        </w:rPr>
        <w:t>, 147, pp. 25–33. doi: https://doi.org/10.1016/j.jaridenv.2017.07.018.</w:t>
      </w:r>
    </w:p>
    <w:p w14:paraId="76CE5FC5"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Michel, B. E. and Kaufmann, M. R. (1973) ‘The Osmotic Potential of Polyethylene Glycol 60001’, pp. 914–916.</w:t>
      </w:r>
    </w:p>
    <w:p w14:paraId="663CEF7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Mira, S. </w:t>
      </w:r>
      <w:r w:rsidRPr="004A640C">
        <w:rPr>
          <w:rFonts w:ascii="Calibri" w:hAnsi="Calibri" w:cs="Calibri"/>
          <w:i/>
          <w:iCs/>
          <w:noProof/>
          <w:kern w:val="0"/>
        </w:rPr>
        <w:t>et al.</w:t>
      </w:r>
      <w:r w:rsidRPr="004A640C">
        <w:rPr>
          <w:rFonts w:ascii="Calibri" w:hAnsi="Calibri" w:cs="Calibri"/>
          <w:noProof/>
          <w:kern w:val="0"/>
        </w:rPr>
        <w:t xml:space="preserve"> (2023) ‘Effect of osmotic stress and salinity on germination and mucilage expansion of seeds of Plantago albicans L. (Plantaginaceae): Inter-population variation’, </w:t>
      </w:r>
      <w:r w:rsidRPr="004A640C">
        <w:rPr>
          <w:rFonts w:ascii="Calibri" w:hAnsi="Calibri" w:cs="Calibri"/>
          <w:i/>
          <w:iCs/>
          <w:noProof/>
          <w:kern w:val="0"/>
        </w:rPr>
        <w:t>Plant Species Biology</w:t>
      </w:r>
      <w:r w:rsidRPr="004A640C">
        <w:rPr>
          <w:rFonts w:ascii="Calibri" w:hAnsi="Calibri" w:cs="Calibri"/>
          <w:noProof/>
          <w:kern w:val="0"/>
        </w:rPr>
        <w:t>, 38(6), pp. 286–297. doi: 10.1111/1442-1984.12430.</w:t>
      </w:r>
    </w:p>
    <w:p w14:paraId="4ABAAB0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 xml:space="preserve">Mondoni, A. </w:t>
      </w:r>
      <w:r w:rsidRPr="004A640C">
        <w:rPr>
          <w:rFonts w:ascii="Calibri" w:hAnsi="Calibri" w:cs="Calibri"/>
          <w:i/>
          <w:iCs/>
          <w:noProof/>
          <w:kern w:val="0"/>
        </w:rPr>
        <w:t>et al.</w:t>
      </w:r>
      <w:r w:rsidRPr="004A640C">
        <w:rPr>
          <w:rFonts w:ascii="Calibri" w:hAnsi="Calibri" w:cs="Calibri"/>
          <w:noProof/>
          <w:kern w:val="0"/>
        </w:rPr>
        <w:t xml:space="preserve"> (2009) ‘Germination requirements of the alpine endemic Silene elisabethae Jan: Effects of cold stratification, light and GA3’, </w:t>
      </w:r>
      <w:r w:rsidRPr="004A640C">
        <w:rPr>
          <w:rFonts w:ascii="Calibri" w:hAnsi="Calibri" w:cs="Calibri"/>
          <w:i/>
          <w:iCs/>
          <w:noProof/>
          <w:kern w:val="0"/>
        </w:rPr>
        <w:t>Seed Science and Technology</w:t>
      </w:r>
      <w:r w:rsidRPr="004A640C">
        <w:rPr>
          <w:rFonts w:ascii="Calibri" w:hAnsi="Calibri" w:cs="Calibri"/>
          <w:noProof/>
          <w:kern w:val="0"/>
        </w:rPr>
        <w:t>, 37(1), pp. 79–87. doi: 10.15258/sst.2009.37.1.10.</w:t>
      </w:r>
    </w:p>
    <w:p w14:paraId="763FF160"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Nicotra, A. B.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(2010) ‘Plant phenotypic plasticity in a changing climate’, </w:t>
      </w:r>
      <w:r w:rsidRPr="004A640C">
        <w:rPr>
          <w:rFonts w:ascii="Calibri" w:hAnsi="Calibri" w:cs="Calibri"/>
          <w:i/>
          <w:iCs/>
          <w:noProof/>
          <w:kern w:val="0"/>
        </w:rPr>
        <w:t>Trends in Plant Science</w:t>
      </w:r>
      <w:r w:rsidRPr="004A640C">
        <w:rPr>
          <w:rFonts w:ascii="Calibri" w:hAnsi="Calibri" w:cs="Calibri"/>
          <w:noProof/>
          <w:kern w:val="0"/>
        </w:rPr>
        <w:t>, 15(12), pp. 684–692. doi: 10.1016/j.tplants.2010.09.008.</w:t>
      </w:r>
    </w:p>
    <w:p w14:paraId="0E1BD4C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Orrù, M. </w:t>
      </w:r>
      <w:r w:rsidRPr="004A640C">
        <w:rPr>
          <w:rFonts w:ascii="Calibri" w:hAnsi="Calibri" w:cs="Calibri"/>
          <w:i/>
          <w:iCs/>
          <w:noProof/>
          <w:kern w:val="0"/>
        </w:rPr>
        <w:t>et al.</w:t>
      </w:r>
      <w:r w:rsidRPr="004A640C">
        <w:rPr>
          <w:rFonts w:ascii="Calibri" w:hAnsi="Calibri" w:cs="Calibri"/>
          <w:noProof/>
          <w:kern w:val="0"/>
        </w:rPr>
        <w:t xml:space="preserve"> (2012) ‘Thermal thresholds as predictors of seed dormancy release and germination timing: Altitude-related risks from climate warming for the wild grapevine Vitis vinifera subsp. sylvestris’, </w:t>
      </w:r>
      <w:r w:rsidRPr="004A640C">
        <w:rPr>
          <w:rFonts w:ascii="Calibri" w:hAnsi="Calibri" w:cs="Calibri"/>
          <w:i/>
          <w:iCs/>
          <w:noProof/>
          <w:kern w:val="0"/>
        </w:rPr>
        <w:t>Annals of Botany</w:t>
      </w:r>
      <w:r w:rsidRPr="004A640C">
        <w:rPr>
          <w:rFonts w:ascii="Calibri" w:hAnsi="Calibri" w:cs="Calibri"/>
          <w:noProof/>
          <w:kern w:val="0"/>
        </w:rPr>
        <w:t>, 110(8), pp. 1651–1660. doi: 10.1093/aob/mcs218.</w:t>
      </w:r>
    </w:p>
    <w:p w14:paraId="5CBFB016"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Pausas, J. G.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(2022) ‘Bet-hedging and best-bet strategies shape seed dormancy’, </w:t>
      </w:r>
      <w:r w:rsidRPr="004A640C">
        <w:rPr>
          <w:rFonts w:ascii="Calibri" w:hAnsi="Calibri" w:cs="Calibri"/>
          <w:i/>
          <w:iCs/>
          <w:noProof/>
          <w:kern w:val="0"/>
        </w:rPr>
        <w:t>New Phytologist</w:t>
      </w:r>
      <w:r w:rsidRPr="004A640C">
        <w:rPr>
          <w:rFonts w:ascii="Calibri" w:hAnsi="Calibri" w:cs="Calibri"/>
          <w:noProof/>
          <w:kern w:val="0"/>
        </w:rPr>
        <w:t>, 236(4), pp. 1232–1236. doi: 10.1111/nph.18436.</w:t>
      </w:r>
    </w:p>
    <w:p w14:paraId="40D3203F"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Pedersen, T. L. (2023) ‘patchwork: The Composer of Plots’. Available at: https://cran.r-project.org/package=patchwork.</w:t>
      </w:r>
    </w:p>
    <w:p w14:paraId="7E88EC1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Pons, T. L. and Fenner, M. (2000) ‘Seed responses to light’, in </w:t>
      </w:r>
      <w:r w:rsidRPr="004A640C">
        <w:rPr>
          <w:rFonts w:ascii="Calibri" w:hAnsi="Calibri" w:cs="Calibri"/>
          <w:i/>
          <w:iCs/>
          <w:noProof/>
          <w:kern w:val="0"/>
        </w:rPr>
        <w:t>Seeds: the ecology of regeneration in plant communities 2</w:t>
      </w:r>
      <w:r w:rsidRPr="004A640C">
        <w:rPr>
          <w:rFonts w:ascii="Calibri" w:hAnsi="Calibri" w:cs="Calibri"/>
          <w:noProof/>
          <w:kern w:val="0"/>
        </w:rPr>
        <w:t>, pp. 237–260.</w:t>
      </w:r>
    </w:p>
    <w:p w14:paraId="65D570EA"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Potvin, C. and Tousignant, D. (1996) ‘Evolutionary consequences of simulated global change: Genetic adaptation or adaptive phenotypic plasticity’, </w:t>
      </w:r>
      <w:r w:rsidRPr="004A640C">
        <w:rPr>
          <w:rFonts w:ascii="Calibri" w:hAnsi="Calibri" w:cs="Calibri"/>
          <w:i/>
          <w:iCs/>
          <w:noProof/>
          <w:kern w:val="0"/>
        </w:rPr>
        <w:t>Oecologia</w:t>
      </w:r>
      <w:r w:rsidRPr="004A640C">
        <w:rPr>
          <w:rFonts w:ascii="Calibri" w:hAnsi="Calibri" w:cs="Calibri"/>
          <w:noProof/>
          <w:kern w:val="0"/>
        </w:rPr>
        <w:t>, 108(4), pp. 683–693. doi: 10.1007/BF00329043.</w:t>
      </w:r>
    </w:p>
    <w:p w14:paraId="48599C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 Core Team (2022) ‘R: A Language and Environment for Statistical Computing’. Vienna, Austria: R Foundation for Statistical Computing. Available at: https://www.r-project.org/.</w:t>
      </w:r>
    </w:p>
    <w:p w14:paraId="30E6C4E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Ram, K. and Wickham, H. (2023) ‘wesanderson: A Wes Anderson Palette Generator’. Available at: https://cran.r-project.org/package=wesanderson.</w:t>
      </w:r>
    </w:p>
    <w:p w14:paraId="201BEB3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Reed, T. E., Schindler, D. E. and Waples, R. S. (2011) ‘Interacting Effects of Phenotypic Plasticity and Evolution on Population Persistence in a Changing Climate’, </w:t>
      </w:r>
      <w:r w:rsidRPr="004A640C">
        <w:rPr>
          <w:rFonts w:ascii="Calibri" w:hAnsi="Calibri" w:cs="Calibri"/>
          <w:i/>
          <w:iCs/>
          <w:noProof/>
          <w:kern w:val="0"/>
        </w:rPr>
        <w:t>Conservation Biology</w:t>
      </w:r>
      <w:r w:rsidRPr="004A640C">
        <w:rPr>
          <w:rFonts w:ascii="Calibri" w:hAnsi="Calibri" w:cs="Calibri"/>
          <w:noProof/>
          <w:kern w:val="0"/>
        </w:rPr>
        <w:t>, 25(1), pp. 56–63. doi: 10.1111/j.1523-1739.2010.01552.x.</w:t>
      </w:r>
    </w:p>
    <w:p w14:paraId="6A1A8F8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Roach, D. A. and Wulff, R. D. . (1987) ‘Maternal Effects in Plants’, </w:t>
      </w:r>
      <w:r w:rsidRPr="004A640C">
        <w:rPr>
          <w:rFonts w:ascii="Calibri" w:hAnsi="Calibri" w:cs="Calibri"/>
          <w:i/>
          <w:iCs/>
          <w:noProof/>
          <w:kern w:val="0"/>
        </w:rPr>
        <w:t>Annual Review of Ecology and Systematics</w:t>
      </w:r>
      <w:r w:rsidRPr="004A640C">
        <w:rPr>
          <w:rFonts w:ascii="Calibri" w:hAnsi="Calibri" w:cs="Calibri"/>
          <w:noProof/>
          <w:kern w:val="0"/>
        </w:rPr>
        <w:t>, 18, pp. 209–235.</w:t>
      </w:r>
    </w:p>
    <w:p w14:paraId="18009731"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Rocha, J. </w:t>
      </w:r>
      <w:r w:rsidRPr="004A640C">
        <w:rPr>
          <w:rFonts w:ascii="Calibri" w:hAnsi="Calibri" w:cs="Calibri"/>
          <w:i/>
          <w:iCs/>
          <w:noProof/>
          <w:kern w:val="0"/>
        </w:rPr>
        <w:t>et al.</w:t>
      </w:r>
      <w:r w:rsidRPr="004A640C">
        <w:rPr>
          <w:rFonts w:ascii="Calibri" w:hAnsi="Calibri" w:cs="Calibri"/>
          <w:noProof/>
          <w:kern w:val="0"/>
        </w:rPr>
        <w:t xml:space="preserve"> (2017) ‘Morpho-environmental characterization of the genus dianthus L. In the Iberian peninsula: Environmental trends for D. Pungens group under climate change scenarios’, </w:t>
      </w:r>
      <w:r w:rsidRPr="004A640C">
        <w:rPr>
          <w:rFonts w:ascii="Calibri" w:hAnsi="Calibri" w:cs="Calibri"/>
          <w:i/>
          <w:iCs/>
          <w:noProof/>
          <w:kern w:val="0"/>
        </w:rPr>
        <w:t>Botany Letters</w:t>
      </w:r>
      <w:r w:rsidRPr="004A640C">
        <w:rPr>
          <w:rFonts w:ascii="Calibri" w:hAnsi="Calibri" w:cs="Calibri"/>
          <w:noProof/>
          <w:kern w:val="0"/>
        </w:rPr>
        <w:t>, 164(3), pp. 209–227. doi: 10.1080/23818107.2017.1340190.</w:t>
      </w:r>
    </w:p>
    <w:p w14:paraId="69B4FD4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Rosbakh, S. </w:t>
      </w:r>
      <w:r w:rsidRPr="004A640C">
        <w:rPr>
          <w:rFonts w:ascii="Calibri" w:hAnsi="Calibri" w:cs="Calibri"/>
          <w:i/>
          <w:iCs/>
          <w:noProof/>
          <w:kern w:val="0"/>
        </w:rPr>
        <w:t>et al.</w:t>
      </w:r>
      <w:r w:rsidRPr="004A640C">
        <w:rPr>
          <w:rFonts w:ascii="Calibri" w:hAnsi="Calibri" w:cs="Calibri"/>
          <w:noProof/>
          <w:kern w:val="0"/>
        </w:rPr>
        <w:t xml:space="preserve"> (2022) ‘Alpine plant communities differ in their seed germination </w:t>
      </w:r>
      <w:r w:rsidRPr="004A640C">
        <w:rPr>
          <w:rFonts w:ascii="Calibri" w:hAnsi="Calibri" w:cs="Calibri"/>
          <w:noProof/>
          <w:kern w:val="0"/>
        </w:rPr>
        <w:lastRenderedPageBreak/>
        <w:t xml:space="preserve">requirements along a snowmelt gradient in the Caucasus’, </w:t>
      </w:r>
      <w:r w:rsidRPr="004A640C">
        <w:rPr>
          <w:rFonts w:ascii="Calibri" w:hAnsi="Calibri" w:cs="Calibri"/>
          <w:i/>
          <w:iCs/>
          <w:noProof/>
          <w:kern w:val="0"/>
        </w:rPr>
        <w:t>Alpine Botany</w:t>
      </w:r>
      <w:r w:rsidRPr="004A640C">
        <w:rPr>
          <w:rFonts w:ascii="Calibri" w:hAnsi="Calibri" w:cs="Calibri"/>
          <w:noProof/>
          <w:kern w:val="0"/>
        </w:rPr>
        <w:t>, 132(2), pp. 223–232. doi: 10.1007/s00035-022-00286-x.</w:t>
      </w:r>
    </w:p>
    <w:p w14:paraId="5F657BC3"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Scherrer, D. and Körner, C. (2011) ‘Topographically controlled thermal-habitat differentiation buffers alpine plant diversity against climate warming’, </w:t>
      </w:r>
      <w:r w:rsidRPr="004A640C">
        <w:rPr>
          <w:rFonts w:ascii="Calibri" w:hAnsi="Calibri" w:cs="Calibri"/>
          <w:i/>
          <w:iCs/>
          <w:noProof/>
          <w:kern w:val="0"/>
        </w:rPr>
        <w:t>Journal of Biogeography</w:t>
      </w:r>
      <w:r w:rsidRPr="004A640C">
        <w:rPr>
          <w:rFonts w:ascii="Calibri" w:hAnsi="Calibri" w:cs="Calibri"/>
          <w:noProof/>
          <w:kern w:val="0"/>
        </w:rPr>
        <w:t>, 38, pp. 406–416. doi: https://doi.org/10.1111/j.1365-2699.2010.02407.x.</w:t>
      </w:r>
    </w:p>
    <w:p w14:paraId="5349C20D"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F10AB1">
        <w:rPr>
          <w:rFonts w:ascii="Calibri" w:hAnsi="Calibri" w:cs="Calibri"/>
          <w:noProof/>
          <w:kern w:val="0"/>
          <w:lang w:val="es-ES"/>
        </w:rPr>
        <w:t xml:space="preserve">Seneviratne, S. I. </w:t>
      </w:r>
      <w:r w:rsidRPr="00F10AB1">
        <w:rPr>
          <w:rFonts w:ascii="Calibri" w:hAnsi="Calibri" w:cs="Calibri"/>
          <w:i/>
          <w:iCs/>
          <w:noProof/>
          <w:kern w:val="0"/>
          <w:lang w:val="es-ES"/>
        </w:rPr>
        <w:t>et al.</w:t>
      </w:r>
      <w:r w:rsidRPr="00F10AB1">
        <w:rPr>
          <w:rFonts w:ascii="Calibri" w:hAnsi="Calibri" w:cs="Calibri"/>
          <w:noProof/>
          <w:kern w:val="0"/>
          <w:lang w:val="es-ES"/>
        </w:rPr>
        <w:t xml:space="preserve"> </w:t>
      </w:r>
      <w:r w:rsidRPr="004A640C">
        <w:rPr>
          <w:rFonts w:ascii="Calibri" w:hAnsi="Calibri" w:cs="Calibri"/>
          <w:noProof/>
          <w:kern w:val="0"/>
        </w:rPr>
        <w:t xml:space="preserve">(2010) ‘Investigating soil moisture-climate interactions in a changing climate: A review’, </w:t>
      </w:r>
      <w:r w:rsidRPr="004A640C">
        <w:rPr>
          <w:rFonts w:ascii="Calibri" w:hAnsi="Calibri" w:cs="Calibri"/>
          <w:i/>
          <w:iCs/>
          <w:noProof/>
          <w:kern w:val="0"/>
        </w:rPr>
        <w:t>Earth-Science Reviews</w:t>
      </w:r>
      <w:r w:rsidRPr="004A640C">
        <w:rPr>
          <w:rFonts w:ascii="Calibri" w:hAnsi="Calibri" w:cs="Calibri"/>
          <w:noProof/>
          <w:kern w:val="0"/>
        </w:rPr>
        <w:t>, 99(3–4), pp. 125–161. doi: 10.1016/j.earscirev.2010.02.004.</w:t>
      </w:r>
    </w:p>
    <w:p w14:paraId="4FA6613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Sumner, E. and Venn, S. (2021) ‘Plant responses to changing water supply and availability in high elevation ecosystems: A quantitative systematic review and meta‐analysis’, </w:t>
      </w:r>
      <w:r w:rsidRPr="004A640C">
        <w:rPr>
          <w:rFonts w:ascii="Calibri" w:hAnsi="Calibri" w:cs="Calibri"/>
          <w:i/>
          <w:iCs/>
          <w:noProof/>
          <w:kern w:val="0"/>
        </w:rPr>
        <w:t>Land</w:t>
      </w:r>
      <w:r w:rsidRPr="004A640C">
        <w:rPr>
          <w:rFonts w:ascii="Calibri" w:hAnsi="Calibri" w:cs="Calibri"/>
          <w:noProof/>
          <w:kern w:val="0"/>
        </w:rPr>
        <w:t>, 10(11). doi: 10.3390/land10111150.</w:t>
      </w:r>
    </w:p>
    <w:p w14:paraId="3CED25F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(1990) ‘Delayed reproduction and fitness in variable environments’, </w:t>
      </w:r>
      <w:r w:rsidRPr="004A640C">
        <w:rPr>
          <w:rFonts w:ascii="Calibri" w:hAnsi="Calibri" w:cs="Calibri"/>
          <w:i/>
          <w:iCs/>
          <w:noProof/>
          <w:kern w:val="0"/>
        </w:rPr>
        <w:t>Proceedings of the National Academy of Sciences of the United States of America</w:t>
      </w:r>
      <w:r w:rsidRPr="004A640C">
        <w:rPr>
          <w:rFonts w:ascii="Calibri" w:hAnsi="Calibri" w:cs="Calibri"/>
          <w:noProof/>
          <w:kern w:val="0"/>
        </w:rPr>
        <w:t>, 87(3), pp. 1139–1143. doi: 10.1073/pnas.87.3.1139.</w:t>
      </w:r>
    </w:p>
    <w:p w14:paraId="70D585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Tuljapurkar, S. and Wiener, P. (2000) ‘Escape in time: stay young or age gracefully?’, </w:t>
      </w:r>
      <w:r w:rsidRPr="004A640C">
        <w:rPr>
          <w:rFonts w:ascii="Calibri" w:hAnsi="Calibri" w:cs="Calibri"/>
          <w:i/>
          <w:iCs/>
          <w:noProof/>
          <w:kern w:val="0"/>
        </w:rPr>
        <w:t>Ecological Modelling</w:t>
      </w:r>
      <w:r w:rsidRPr="004A640C">
        <w:rPr>
          <w:rFonts w:ascii="Calibri" w:hAnsi="Calibri" w:cs="Calibri"/>
          <w:noProof/>
          <w:kern w:val="0"/>
        </w:rPr>
        <w:t>, 133(1–2), pp. 143–159. doi: 10.1016/S0304-3800(00)00288-X.</w:t>
      </w:r>
    </w:p>
    <w:p w14:paraId="4A5CA499"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Venable, D. L. and Brown, J. S. (1988) ‘The selective interactions of dispersal, dormancy, and seed size as adaptations for reducing risk in variable environments’, </w:t>
      </w:r>
      <w:r w:rsidRPr="004A640C">
        <w:rPr>
          <w:rFonts w:ascii="Calibri" w:hAnsi="Calibri" w:cs="Calibri"/>
          <w:i/>
          <w:iCs/>
          <w:noProof/>
          <w:kern w:val="0"/>
        </w:rPr>
        <w:t>American Naturalist</w:t>
      </w:r>
      <w:r w:rsidRPr="004A640C">
        <w:rPr>
          <w:rFonts w:ascii="Calibri" w:hAnsi="Calibri" w:cs="Calibri"/>
          <w:noProof/>
          <w:kern w:val="0"/>
        </w:rPr>
        <w:t>, 131(3), pp. 360–384. doi: 10.1086/284795.</w:t>
      </w:r>
    </w:p>
    <w:p w14:paraId="5F23599F" w14:textId="77777777" w:rsidR="004A640C" w:rsidRPr="00F10AB1" w:rsidRDefault="004A640C" w:rsidP="004A640C">
      <w:pPr>
        <w:widowControl w:val="0"/>
        <w:autoSpaceDE w:val="0"/>
        <w:autoSpaceDN w:val="0"/>
        <w:adjustRightInd w:val="0"/>
        <w:spacing w:line="360" w:lineRule="auto"/>
        <w:rPr>
          <w:rFonts w:ascii="Calibri" w:hAnsi="Calibri" w:cs="Calibri"/>
          <w:noProof/>
          <w:kern w:val="0"/>
          <w:lang w:val="es-ES"/>
        </w:rPr>
      </w:pPr>
      <w:r w:rsidRPr="00F10AB1">
        <w:rPr>
          <w:rFonts w:ascii="Calibri" w:hAnsi="Calibri" w:cs="Calibri"/>
          <w:noProof/>
          <w:kern w:val="0"/>
          <w:lang w:val="es-ES"/>
        </w:rPr>
        <w:t xml:space="preserve">Villela, F. A., Doni Filho, L. and Sequeira, E. L. (1991) ‘Tabela de potencial osmótico em função da concentração de polietileno glicol 6.000 e da temperatura’, </w:t>
      </w:r>
      <w:r w:rsidRPr="00F10AB1">
        <w:rPr>
          <w:rFonts w:ascii="Calibri" w:hAnsi="Calibri" w:cs="Calibri"/>
          <w:i/>
          <w:iCs/>
          <w:noProof/>
          <w:kern w:val="0"/>
          <w:lang w:val="es-ES"/>
        </w:rPr>
        <w:t>Pesquisa Agropecuária Brasileira</w:t>
      </w:r>
      <w:r w:rsidRPr="00F10AB1">
        <w:rPr>
          <w:rFonts w:ascii="Calibri" w:hAnsi="Calibri" w:cs="Calibri"/>
          <w:noProof/>
          <w:kern w:val="0"/>
          <w:lang w:val="es-ES"/>
        </w:rPr>
        <w:t>, 26(11/12), pp. 1957–1968.</w:t>
      </w:r>
    </w:p>
    <w:p w14:paraId="6A321302"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Vorkauf, M. </w:t>
      </w:r>
      <w:r w:rsidRPr="004A640C">
        <w:rPr>
          <w:rFonts w:ascii="Calibri" w:hAnsi="Calibri" w:cs="Calibri"/>
          <w:i/>
          <w:iCs/>
          <w:noProof/>
          <w:kern w:val="0"/>
        </w:rPr>
        <w:t>et al.</w:t>
      </w:r>
      <w:r w:rsidRPr="004A640C">
        <w:rPr>
          <w:rFonts w:ascii="Calibri" w:hAnsi="Calibri" w:cs="Calibri"/>
          <w:noProof/>
          <w:kern w:val="0"/>
        </w:rPr>
        <w:t xml:space="preserve"> (2021) ‘Past and future snowmelt trends in the Swiss Alps: the role of temperature and snowpack’, </w:t>
      </w:r>
      <w:r w:rsidRPr="004A640C">
        <w:rPr>
          <w:rFonts w:ascii="Calibri" w:hAnsi="Calibri" w:cs="Calibri"/>
          <w:i/>
          <w:iCs/>
          <w:noProof/>
          <w:kern w:val="0"/>
        </w:rPr>
        <w:t>Climatic Change</w:t>
      </w:r>
      <w:r w:rsidRPr="004A640C">
        <w:rPr>
          <w:rFonts w:ascii="Calibri" w:hAnsi="Calibri" w:cs="Calibri"/>
          <w:noProof/>
          <w:kern w:val="0"/>
        </w:rPr>
        <w:t>, 165(3–4), pp. 1–19. doi: 10.1007/s10584-021-03027-x.</w:t>
      </w:r>
    </w:p>
    <w:p w14:paraId="1E10234C"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Walck, J. L. </w:t>
      </w:r>
      <w:r w:rsidRPr="004A640C">
        <w:rPr>
          <w:rFonts w:ascii="Calibri" w:hAnsi="Calibri" w:cs="Calibri"/>
          <w:i/>
          <w:iCs/>
          <w:noProof/>
          <w:kern w:val="0"/>
        </w:rPr>
        <w:t>et al.</w:t>
      </w:r>
      <w:r w:rsidRPr="004A640C">
        <w:rPr>
          <w:rFonts w:ascii="Calibri" w:hAnsi="Calibri" w:cs="Calibri"/>
          <w:noProof/>
          <w:kern w:val="0"/>
        </w:rPr>
        <w:t xml:space="preserve"> (2011) ‘Climate change and plant regeneration from seed’, </w:t>
      </w:r>
      <w:r w:rsidRPr="004A640C">
        <w:rPr>
          <w:rFonts w:ascii="Calibri" w:hAnsi="Calibri" w:cs="Calibri"/>
          <w:i/>
          <w:iCs/>
          <w:noProof/>
          <w:kern w:val="0"/>
        </w:rPr>
        <w:t>Global Change Biology</w:t>
      </w:r>
      <w:r w:rsidRPr="004A640C">
        <w:rPr>
          <w:rFonts w:ascii="Calibri" w:hAnsi="Calibri" w:cs="Calibri"/>
          <w:noProof/>
          <w:kern w:val="0"/>
        </w:rPr>
        <w:t>, 17(6), pp. 2145–2161. doi: 10.1111/j.1365-2486.2010.02368.x.</w:t>
      </w:r>
    </w:p>
    <w:p w14:paraId="6C26DFD7"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t xml:space="preserve">Westerband, A. C., Funk, J. L. and Barton, K. E. (2021) ‘Intraspecific trait variation in plants: A renewed focus on its role in ecological processes’, </w:t>
      </w:r>
      <w:r w:rsidRPr="004A640C">
        <w:rPr>
          <w:rFonts w:ascii="Calibri" w:hAnsi="Calibri" w:cs="Calibri"/>
          <w:i/>
          <w:iCs/>
          <w:noProof/>
          <w:kern w:val="0"/>
        </w:rPr>
        <w:t>Annals of Botany</w:t>
      </w:r>
      <w:r w:rsidRPr="004A640C">
        <w:rPr>
          <w:rFonts w:ascii="Calibri" w:hAnsi="Calibri" w:cs="Calibri"/>
          <w:noProof/>
          <w:kern w:val="0"/>
        </w:rPr>
        <w:t>, 127(4), pp. 397–410. doi: 10.1093/aob/mcab011.</w:t>
      </w:r>
    </w:p>
    <w:p w14:paraId="2A663504" w14:textId="77777777" w:rsidR="004A640C" w:rsidRPr="004A640C" w:rsidRDefault="004A640C" w:rsidP="004A640C">
      <w:pPr>
        <w:widowControl w:val="0"/>
        <w:autoSpaceDE w:val="0"/>
        <w:autoSpaceDN w:val="0"/>
        <w:adjustRightInd w:val="0"/>
        <w:spacing w:line="360" w:lineRule="auto"/>
        <w:rPr>
          <w:rFonts w:ascii="Calibri" w:hAnsi="Calibri" w:cs="Calibri"/>
          <w:noProof/>
          <w:kern w:val="0"/>
        </w:rPr>
      </w:pPr>
      <w:r w:rsidRPr="004A640C">
        <w:rPr>
          <w:rFonts w:ascii="Calibri" w:hAnsi="Calibri" w:cs="Calibri"/>
          <w:noProof/>
          <w:kern w:val="0"/>
        </w:rPr>
        <w:lastRenderedPageBreak/>
        <w:t>Wickham, H. (2016) ‘ggplot2: Elegant Graphics for Data Analysis’. New York: Springer-Verlag.</w:t>
      </w:r>
    </w:p>
    <w:p w14:paraId="2E0CA250" w14:textId="77777777" w:rsidR="004A640C" w:rsidRPr="004A640C" w:rsidRDefault="004A640C" w:rsidP="004A640C">
      <w:pPr>
        <w:widowControl w:val="0"/>
        <w:autoSpaceDE w:val="0"/>
        <w:autoSpaceDN w:val="0"/>
        <w:adjustRightInd w:val="0"/>
        <w:spacing w:line="360" w:lineRule="auto"/>
        <w:rPr>
          <w:rFonts w:ascii="Calibri" w:hAnsi="Calibri" w:cs="Calibri"/>
          <w:noProof/>
        </w:rPr>
      </w:pPr>
      <w:r w:rsidRPr="004A640C">
        <w:rPr>
          <w:rFonts w:ascii="Calibri" w:hAnsi="Calibri" w:cs="Calibri"/>
          <w:noProof/>
          <w:kern w:val="0"/>
        </w:rPr>
        <w:t xml:space="preserve">Yi, F. </w:t>
      </w:r>
      <w:r w:rsidRPr="004A640C">
        <w:rPr>
          <w:rFonts w:ascii="Calibri" w:hAnsi="Calibri" w:cs="Calibri"/>
          <w:i/>
          <w:iCs/>
          <w:noProof/>
          <w:kern w:val="0"/>
        </w:rPr>
        <w:t>et al.</w:t>
      </w:r>
      <w:r w:rsidRPr="004A640C">
        <w:rPr>
          <w:rFonts w:ascii="Calibri" w:hAnsi="Calibri" w:cs="Calibri"/>
          <w:noProof/>
          <w:kern w:val="0"/>
        </w:rPr>
        <w:t xml:space="preserve"> (2019) ‘Seed germination responses to seasonal temperature and drought stress are species-specific but not related to seed size in a desert steppe: Implications for effect of climate change on community structure’, </w:t>
      </w:r>
      <w:r w:rsidRPr="004A640C">
        <w:rPr>
          <w:rFonts w:ascii="Calibri" w:hAnsi="Calibri" w:cs="Calibri"/>
          <w:i/>
          <w:iCs/>
          <w:noProof/>
          <w:kern w:val="0"/>
        </w:rPr>
        <w:t>Ecology and Evolution</w:t>
      </w:r>
      <w:r w:rsidRPr="004A640C">
        <w:rPr>
          <w:rFonts w:ascii="Calibri" w:hAnsi="Calibri" w:cs="Calibri"/>
          <w:noProof/>
          <w:kern w:val="0"/>
        </w:rPr>
        <w:t>, 9(4), pp. 2149–2159. doi: 10.1002/ece3.4909.</w:t>
      </w:r>
    </w:p>
    <w:p w14:paraId="49E2A4A5" w14:textId="680F5262" w:rsidR="006417B9" w:rsidRDefault="00594767" w:rsidP="00B023A8">
      <w:pPr>
        <w:pStyle w:val="Ttulo2"/>
      </w:pPr>
      <w:r w:rsidRPr="00927584">
        <w:fldChar w:fldCharType="end"/>
      </w:r>
      <w:r w:rsidR="006417B9">
        <w:t>Figure captions</w:t>
      </w:r>
    </w:p>
    <w:p w14:paraId="54E09F3C" w14:textId="3D717DA3" w:rsidR="00F71699" w:rsidRPr="00927584" w:rsidRDefault="00F71699" w:rsidP="00F1181B">
      <w:pPr>
        <w:spacing w:line="360" w:lineRule="auto"/>
        <w:jc w:val="both"/>
      </w:pPr>
      <w:r w:rsidRPr="00660184">
        <w:rPr>
          <w:b/>
        </w:rPr>
        <w:t>Figure 1.</w:t>
      </w:r>
      <w:r>
        <w:t xml:space="preserve"> Study system</w:t>
      </w:r>
      <w:r w:rsidR="002D4B9F">
        <w:t xml:space="preserve"> </w:t>
      </w:r>
      <w:r w:rsidR="00B023A8">
        <w:t>description</w:t>
      </w:r>
      <w:r>
        <w:t xml:space="preserve">. (A) Distribution of Dianthus langeanus in the Iberian Peninsula (dark areas, adapted from </w:t>
      </w:r>
      <w:r w:rsidR="004A640C">
        <w:fldChar w:fldCharType="begin" w:fldLock="1"/>
      </w:r>
      <w:r w:rsidR="004A640C">
        <w:instrText>ADDIN CSL_CITATION {"citationItems":[{"id":"ITEM-1","itemData":{"DOI":"10.1080/23818107.2017.1340190","ISSN":"23818115","abstract":"Potential habitat characterizations for past (Late Glacial Maximum), present and future scenarios were calculated for Iberian species of D. pungens gr. (D. pungens subsp. pungens, D. pungens subsp. langeanus, D. pungens subsp. gredensis, D. pungens subsp. brachyanthus and D. pungens subsp. hispanicus). Results were discussed according to Allison’s interpretation of insurance theory, where diversity is contrasted with resilient behaviours. Resilience is here defined as the diversification of responses to assure that functionality. The discussion of results was also compared with the morphological characterization. Environmental results confirmed the morphological similarity between these taxa. An apparent geographic divergence was observed: D. pungens subsp. hispanicus and D. pungens subsp. pungens supported an eastern response, while D. pungens subsp. langeanus and D. pungens subsp. gredensis supported a western response. The intermediate response for those extremes was supported by D. pungens subsp. brachyanthus. Based on these results, resilience in this genetic pool is concentrated on D. pungens subsp. gredensis and D. pungens subsp. hispanicus, while D. pungens subsp. langeanus, D. pungens subsp. brachyanthus and D. pungens subsp. pungens showed their resilience strategies to guarantee responses along the eastern, northern and western mountain systems for current environmental conditions only.","author":[{"dropping-particle":"","family":"Rocha","given":"João","non-dropping-particle":"","parse-names":false,"suffix":""},{"dropping-particle":"","family":"Almeida","given":"Paulo","non-dropping-particle":"","parse-names":false,"suffix":""},{"dropping-particle":"","family":"Garcia-Cabral","given":"Isabel","non-dropping-particle":"","parse-names":false,"suffix":""},{"dropping-particle":"","family":"Jaffe","given":"Maxim","non-dropping-particle":"","parse-names":false,"suffix":""},{"dropping-particle":"","family":"Ramírez-Rodríguez","given":"Rubén","non-dropping-particle":"","parse-names":false,"suffix":""},{"dropping-particle":"","family":"Amich","given":"Francisco","non-dropping-particle":"","parse-names":false,"suffix":""},{"dropping-particle":"","family":"Crespí","given":"António L.","non-dropping-particle":"","parse-names":false,"suffix":""}],"container-title":"Botany Letters","id":"ITEM-1","issue":"3","issued":{"date-parts":[["2017"]]},"page":"209-227","publisher":"Taylor &amp; Francis","title":"Morpho-environmental characterization of the genus dianthus L. In the Iberian peninsula: Environmental trends for D. Pungens group under climate change scenarios","type":"article-journal","volume":"164"},"uris":["http://www.mendeley.com/documents/?uuid=d1606f8e-8924-4235-800e-b050860ff10d"]}],"mendeley":{"formattedCitation":"(Rocha &lt;i&gt;et al.&lt;/i&gt;, 2017)","plainTextFormattedCitation":"(Rocha et al., 2017)"},"properties":{"noteIndex":0},"schema":"https://github.com/citation-style-language/schema/raw/master/csl-citation.json"}</w:instrText>
      </w:r>
      <w:r w:rsidR="004A640C">
        <w:fldChar w:fldCharType="separate"/>
      </w:r>
      <w:r w:rsidR="004A640C" w:rsidRPr="004A640C">
        <w:rPr>
          <w:noProof/>
        </w:rPr>
        <w:t xml:space="preserve">(Rocha </w:t>
      </w:r>
      <w:r w:rsidR="004A640C" w:rsidRPr="004A640C">
        <w:rPr>
          <w:i/>
          <w:noProof/>
        </w:rPr>
        <w:t>et al.</w:t>
      </w:r>
      <w:r w:rsidR="004A640C" w:rsidRPr="004A640C">
        <w:rPr>
          <w:noProof/>
        </w:rPr>
        <w:t>, 2017)</w:t>
      </w:r>
      <w:r w:rsidR="004A640C">
        <w:fldChar w:fldCharType="end"/>
      </w:r>
      <w:r>
        <w:t xml:space="preserve">; the red square highlights our study system. (B) One studied community with D. langeanus in Mediterranean alpine acidic grasslands of Sierra de </w:t>
      </w:r>
      <w:proofErr w:type="spellStart"/>
      <w:r>
        <w:t>Villabandín</w:t>
      </w:r>
      <w:proofErr w:type="spellEnd"/>
      <w:r>
        <w:t>, Cantabrian Mountains, Spain. (C) Detail of D. langeanus flowers and seeds.</w:t>
      </w:r>
    </w:p>
    <w:p w14:paraId="4C522CDA" w14:textId="742B2D29" w:rsidR="00F71699" w:rsidRPr="00927584" w:rsidRDefault="00F71699" w:rsidP="00F1181B">
      <w:pPr>
        <w:spacing w:line="360" w:lineRule="auto"/>
        <w:jc w:val="both"/>
      </w:pPr>
      <w:r w:rsidRPr="00660184">
        <w:rPr>
          <w:b/>
        </w:rPr>
        <w:t>Figure 2</w:t>
      </w:r>
      <w:r w:rsidRPr="00660184">
        <w:t xml:space="preserve">. Field </w:t>
      </w:r>
      <w:proofErr w:type="gramStart"/>
      <w:r w:rsidR="00B06B65">
        <w:t>sites</w:t>
      </w:r>
      <w:proofErr w:type="gramEnd"/>
      <w:r w:rsidR="00B023A8">
        <w:t xml:space="preserve"> location</w:t>
      </w:r>
      <w:r w:rsidRPr="00660184">
        <w:t xml:space="preserve">. Upper panel: Location of the four summits included in our study. Lower panels: Aerial image of our sampling cross design in each of the four summits. In each diamond, we registered floristic relevés, buried environmental data loggers and collected </w:t>
      </w:r>
      <w:r w:rsidRPr="00660184">
        <w:rPr>
          <w:i/>
        </w:rPr>
        <w:t>Dianthus langeanus</w:t>
      </w:r>
      <w:r w:rsidRPr="00660184">
        <w:t xml:space="preserve"> seeds when available. Coloured squares represent subpopulations where </w:t>
      </w:r>
      <w:r w:rsidRPr="00660184">
        <w:rPr>
          <w:i/>
        </w:rPr>
        <w:t>D. langeanus</w:t>
      </w:r>
      <w:r w:rsidRPr="00660184">
        <w:t xml:space="preserve"> was present; black squares sites where </w:t>
      </w:r>
      <w:r w:rsidRPr="00F36B92">
        <w:rPr>
          <w:i/>
        </w:rPr>
        <w:t>D. langeanus</w:t>
      </w:r>
      <w:r w:rsidRPr="00660184">
        <w:t xml:space="preserve"> was absent.</w:t>
      </w:r>
    </w:p>
    <w:p w14:paraId="4EB348F5" w14:textId="77777777" w:rsidR="00F71699" w:rsidRPr="00660184" w:rsidRDefault="00F71699" w:rsidP="00F1181B">
      <w:pPr>
        <w:spacing w:line="360" w:lineRule="auto"/>
        <w:jc w:val="both"/>
      </w:pPr>
      <w:r w:rsidRPr="00927584">
        <w:rPr>
          <w:b/>
          <w:bCs/>
        </w:rPr>
        <w:t>Figure 3</w:t>
      </w:r>
      <w:r w:rsidRPr="00927584">
        <w:t xml:space="preserve">. Climate of the study sites. (A) Climatic diagram of our study area, based on </w:t>
      </w:r>
      <w:proofErr w:type="spellStart"/>
      <w:r w:rsidRPr="00927584">
        <w:t>Microlog</w:t>
      </w:r>
      <w:proofErr w:type="spellEnd"/>
      <w:r w:rsidRPr="00927584">
        <w:t xml:space="preserve"> SP3 data from July 2021 to June 2022 from three of the four investigated summits. Lines in red represent monthly averages of the daily maximum and minimum temperatures (left y-axis); bars in grey represent the monthly averages of the maximum </w:t>
      </w:r>
      <w:r w:rsidRPr="00927584">
        <w:rPr>
          <w:rFonts w:cstheme="minorHAnsi"/>
        </w:rPr>
        <w:t xml:space="preserve">water stress </w:t>
      </w:r>
      <w:r w:rsidRPr="00927584">
        <w:t xml:space="preserve">in MPa (right y-axis). (B) Positive correlation between GDD and cumulative </w:t>
      </w:r>
      <w:r w:rsidRPr="00927584">
        <w:rPr>
          <w:rFonts w:cstheme="minorHAnsi"/>
        </w:rPr>
        <w:t xml:space="preserve">water stress </w:t>
      </w:r>
      <w:r w:rsidRPr="00927584">
        <w:t xml:space="preserve">(ΣΨ) </w:t>
      </w:r>
      <w:r w:rsidRPr="00927584">
        <w:rPr>
          <w:rFonts w:cstheme="minorHAnsi"/>
        </w:rPr>
        <w:t xml:space="preserve">in </w:t>
      </w:r>
      <w:r>
        <w:rPr>
          <w:rFonts w:cstheme="minorHAnsi"/>
        </w:rPr>
        <w:t xml:space="preserve">two </w:t>
      </w:r>
      <w:r w:rsidRPr="00927584">
        <w:rPr>
          <w:rFonts w:cstheme="minorHAnsi"/>
        </w:rPr>
        <w:t>different years</w:t>
      </w:r>
      <w:r w:rsidRPr="00927584">
        <w:t xml:space="preserve"> at each site. We used data from the growing season (April-</w:t>
      </w:r>
      <w:r>
        <w:t>September</w:t>
      </w:r>
      <w:r w:rsidRPr="00927584">
        <w:t xml:space="preserve">) of 2022 and 2023 in our </w:t>
      </w:r>
      <w:r>
        <w:t xml:space="preserve">four </w:t>
      </w:r>
      <w:r w:rsidRPr="00927584">
        <w:t xml:space="preserve">summits. (C) Principal Component Analysis ordination of the microclimatic indices for the 78 plots with environmental data. Each colour represents plots from a different summit. </w:t>
      </w:r>
    </w:p>
    <w:p w14:paraId="006861FE" w14:textId="77777777" w:rsidR="008A26DC" w:rsidRPr="00927584" w:rsidRDefault="008A26DC" w:rsidP="00F1181B">
      <w:pPr>
        <w:spacing w:line="360" w:lineRule="auto"/>
        <w:jc w:val="both"/>
      </w:pPr>
      <w:r w:rsidRPr="00927584">
        <w:rPr>
          <w:b/>
          <w:bCs/>
        </w:rPr>
        <w:t>Figure 4</w:t>
      </w:r>
      <w:r w:rsidRPr="00927584">
        <w:t>. Germination responses to water stress in fresh (i.e. dormant) and after-ripened (i.e. non-dormant) seeds. Figures show the values averaged across all subpopulations (n = 12). (A) Mean final germination proportions and binomial confidence intervals in both storage treatments and every water potential treatment. (B) Cumulative germination curves in both storage treatments and every water potential treatment.</w:t>
      </w:r>
    </w:p>
    <w:p w14:paraId="66A2382F" w14:textId="42D7D6EE" w:rsidR="00F71699" w:rsidRDefault="008A26DC" w:rsidP="00443DA5">
      <w:pPr>
        <w:spacing w:line="360" w:lineRule="auto"/>
        <w:jc w:val="both"/>
      </w:pPr>
      <w:r w:rsidRPr="00927584">
        <w:rPr>
          <w:b/>
          <w:bCs/>
        </w:rPr>
        <w:t>Figure 5</w:t>
      </w:r>
      <w:r w:rsidRPr="00927584">
        <w:t xml:space="preserve">. Seed germination </w:t>
      </w:r>
      <w:proofErr w:type="spellStart"/>
      <w:r w:rsidRPr="00927584">
        <w:rPr>
          <w:rFonts w:cstheme="minorHAnsi"/>
        </w:rPr>
        <w:t>ψ</w:t>
      </w:r>
      <w:r w:rsidRPr="00927584">
        <w:rPr>
          <w:rFonts w:cstheme="minorHAnsi"/>
          <w:vertAlign w:val="subscript"/>
        </w:rPr>
        <w:t>b</w:t>
      </w:r>
      <w:proofErr w:type="spellEnd"/>
      <w:r w:rsidRPr="00927584">
        <w:t xml:space="preserve"> as a function of microclimatic conditions</w:t>
      </w:r>
      <w:r w:rsidR="00443DA5">
        <w:t xml:space="preserve"> (GDD)</w:t>
      </w:r>
      <w:r w:rsidRPr="00927584">
        <w:t xml:space="preserve">. Results are shown separately for fresh (i.e. dormant) and after-ripened (i.e. non-dormant) seeds (n = 12, subpopulations in each storage treatment). Germination </w:t>
      </w:r>
      <w:proofErr w:type="spellStart"/>
      <w:r w:rsidRPr="00927584">
        <w:rPr>
          <w:rFonts w:cstheme="minorHAnsi"/>
        </w:rPr>
        <w:t>ψ</w:t>
      </w:r>
      <w:r w:rsidRPr="00927584">
        <w:rPr>
          <w:rFonts w:cstheme="minorHAnsi"/>
          <w:vertAlign w:val="subscript"/>
        </w:rPr>
        <w:t>b</w:t>
      </w:r>
      <w:proofErr w:type="spellEnd"/>
      <w:r w:rsidRPr="00927584">
        <w:t xml:space="preserve"> was calculated using the hydro-time </w:t>
      </w:r>
      <w:r w:rsidRPr="00927584">
        <w:lastRenderedPageBreak/>
        <w:t>model. Microclimate was measured as growing degree days (GDD) above 5 °C. P-values obtained from GLMM</w:t>
      </w:r>
      <w:r>
        <w:t xml:space="preserve">s as explained in the methods. </w:t>
      </w:r>
    </w:p>
    <w:p w14:paraId="10DF0F5A" w14:textId="0F49A006" w:rsidR="006417B9" w:rsidRDefault="00F71699" w:rsidP="00443DA5">
      <w:pPr>
        <w:pStyle w:val="Ttulo2"/>
      </w:pPr>
      <w:r>
        <w:t>Supporting information</w:t>
      </w:r>
    </w:p>
    <w:p w14:paraId="7D2F94CD" w14:textId="1C872B5D" w:rsidR="00443DA5" w:rsidRDefault="004300DA" w:rsidP="00443DA5">
      <w:r>
        <w:t>Supporting Figure 1:</w:t>
      </w:r>
      <w:r w:rsidR="00717863">
        <w:t xml:space="preserve"> Subpopulations cumulative germination </w:t>
      </w:r>
      <w:r w:rsidR="004D1F38">
        <w:t>curves</w:t>
      </w:r>
    </w:p>
    <w:p w14:paraId="40AB307F" w14:textId="34291FCF" w:rsidR="004300DA" w:rsidRDefault="004300DA" w:rsidP="00443DA5">
      <w:r>
        <w:t>Supporting Figure 2:</w:t>
      </w:r>
      <w:r w:rsidR="004D1F38">
        <w:t xml:space="preserve"> Subpopulations Bradford </w:t>
      </w:r>
      <w:proofErr w:type="spellStart"/>
      <w:r w:rsidR="004D1F38">
        <w:t>Hydrotime</w:t>
      </w:r>
      <w:proofErr w:type="spellEnd"/>
      <w:r w:rsidR="004D1F38">
        <w:t xml:space="preserve"> representation</w:t>
      </w:r>
    </w:p>
    <w:p w14:paraId="49789F17" w14:textId="09380023" w:rsidR="004300DA" w:rsidRDefault="004300DA" w:rsidP="00443DA5">
      <w:r>
        <w:t>Supporting Table 1:</w:t>
      </w:r>
      <w:r w:rsidR="004D1F38">
        <w:t xml:space="preserve"> Subpopulations bioclimatic indices</w:t>
      </w:r>
    </w:p>
    <w:p w14:paraId="700A99EF" w14:textId="004FC545" w:rsidR="004300DA" w:rsidRDefault="004300DA" w:rsidP="00443DA5">
      <w:r>
        <w:t>Supporting Table 2:</w:t>
      </w:r>
      <w:r w:rsidR="004D1F38">
        <w:t xml:space="preserve"> </w:t>
      </w:r>
      <w:r w:rsidR="00A1247E">
        <w:t>PCA summary from Figure 3C</w:t>
      </w:r>
    </w:p>
    <w:p w14:paraId="7AD4208F" w14:textId="07AAFC44" w:rsidR="004300DA" w:rsidRDefault="004300DA" w:rsidP="00443DA5">
      <w:r>
        <w:t>Supporting Table 3:</w:t>
      </w:r>
      <w:r w:rsidR="00A1247E">
        <w:t xml:space="preserve"> Germination model results</w:t>
      </w:r>
    </w:p>
    <w:p w14:paraId="4A785578" w14:textId="343D7037" w:rsidR="004300DA" w:rsidRDefault="004300DA" w:rsidP="00443DA5">
      <w:pPr>
        <w:rPr>
          <w:ins w:id="440" w:author="CLARA ESPINOSA DEL ALBA" w:date="2024-08-07T11:54:00Z" w16du:dateUtc="2024-08-07T09:54:00Z"/>
        </w:rPr>
      </w:pPr>
      <w:r>
        <w:t>Supporting Table 4:</w:t>
      </w:r>
      <w:r w:rsidR="00A1247E">
        <w:t xml:space="preserve"> </w:t>
      </w:r>
      <w:r w:rsidR="004F7730">
        <w:t>Base water potential model results</w:t>
      </w:r>
    </w:p>
    <w:p w14:paraId="34574FE7" w14:textId="77777777" w:rsidR="00014F4E" w:rsidRDefault="00014F4E">
      <w:pPr>
        <w:rPr>
          <w:rFonts w:asciiTheme="majorHAnsi" w:eastAsiaTheme="majorEastAsia" w:hAnsiTheme="majorHAnsi" w:cstheme="majorBidi"/>
          <w:color w:val="2E74B5" w:themeColor="accent1" w:themeShade="BF"/>
          <w:sz w:val="26"/>
          <w:szCs w:val="26"/>
        </w:rPr>
      </w:pPr>
      <w:r>
        <w:br w:type="page"/>
      </w:r>
    </w:p>
    <w:p w14:paraId="49654CCA" w14:textId="63C5BFAE" w:rsidR="007B23BF" w:rsidRDefault="00014F4E" w:rsidP="00014F4E">
      <w:pPr>
        <w:pStyle w:val="Ttulo2"/>
      </w:pPr>
      <w:r>
        <w:lastRenderedPageBreak/>
        <w:t>Tables</w:t>
      </w:r>
    </w:p>
    <w:p w14:paraId="3D8B2715" w14:textId="77777777" w:rsidR="00014F4E" w:rsidRDefault="00014F4E" w:rsidP="00014F4E">
      <w:pPr>
        <w:spacing w:line="360" w:lineRule="auto"/>
        <w:jc w:val="both"/>
      </w:pPr>
      <w:r w:rsidRPr="00661FC8">
        <w:rPr>
          <w:b/>
          <w:bCs/>
        </w:rPr>
        <w:t>Table 1.</w:t>
      </w:r>
      <w:r>
        <w:t xml:space="preserve"> Replication statement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52"/>
        <w:gridCol w:w="4104"/>
      </w:tblGrid>
      <w:tr w:rsidR="00014F4E" w14:paraId="1B158F36" w14:textId="77777777" w:rsidTr="00A10AA5">
        <w:tc>
          <w:tcPr>
            <w:tcW w:w="1838" w:type="dxa"/>
            <w:tcBorders>
              <w:bottom w:val="single" w:sz="4" w:space="0" w:color="auto"/>
            </w:tcBorders>
          </w:tcPr>
          <w:p w14:paraId="1E672A2C" w14:textId="77777777" w:rsidR="00014F4E" w:rsidRPr="005622D3" w:rsidRDefault="00014F4E" w:rsidP="00A10AA5">
            <w:pPr>
              <w:spacing w:line="360" w:lineRule="auto"/>
              <w:jc w:val="both"/>
              <w:rPr>
                <w:rFonts w:cstheme="minorHAnsi"/>
                <w:b/>
                <w:bCs/>
              </w:rPr>
            </w:pPr>
            <w:r w:rsidRPr="005622D3">
              <w:rPr>
                <w:rFonts w:cstheme="minorHAnsi"/>
                <w:b/>
                <w:bCs/>
              </w:rPr>
              <w:t>Scale of inference</w:t>
            </w:r>
          </w:p>
        </w:tc>
        <w:tc>
          <w:tcPr>
            <w:tcW w:w="2552" w:type="dxa"/>
            <w:tcBorders>
              <w:bottom w:val="single" w:sz="4" w:space="0" w:color="auto"/>
            </w:tcBorders>
          </w:tcPr>
          <w:p w14:paraId="76C98FC8" w14:textId="77777777" w:rsidR="00014F4E" w:rsidRPr="005622D3" w:rsidRDefault="00014F4E" w:rsidP="00A10AA5">
            <w:pPr>
              <w:spacing w:line="360" w:lineRule="auto"/>
              <w:jc w:val="both"/>
              <w:rPr>
                <w:rFonts w:cstheme="minorHAnsi"/>
                <w:b/>
                <w:bCs/>
              </w:rPr>
            </w:pPr>
            <w:r w:rsidRPr="005622D3">
              <w:rPr>
                <w:rFonts w:cstheme="minorHAnsi"/>
                <w:b/>
                <w:bCs/>
              </w:rPr>
              <w:t>Scale at which the factor of interest is applied</w:t>
            </w:r>
          </w:p>
        </w:tc>
        <w:tc>
          <w:tcPr>
            <w:tcW w:w="4104" w:type="dxa"/>
            <w:tcBorders>
              <w:bottom w:val="single" w:sz="4" w:space="0" w:color="auto"/>
            </w:tcBorders>
          </w:tcPr>
          <w:p w14:paraId="2D9DD588" w14:textId="77777777" w:rsidR="00014F4E" w:rsidRPr="00B05DE0" w:rsidRDefault="00014F4E" w:rsidP="00A10AA5">
            <w:pPr>
              <w:spacing w:line="360" w:lineRule="auto"/>
              <w:jc w:val="both"/>
              <w:rPr>
                <w:rFonts w:cstheme="minorHAnsi"/>
                <w:b/>
                <w:bCs/>
              </w:rPr>
            </w:pPr>
            <w:r w:rsidRPr="00B05DE0">
              <w:rPr>
                <w:rFonts w:cstheme="minorHAnsi"/>
                <w:b/>
                <w:bCs/>
              </w:rPr>
              <w:t>Number of replicates at the appropriate scale</w:t>
            </w:r>
          </w:p>
        </w:tc>
      </w:tr>
      <w:tr w:rsidR="00014F4E" w14:paraId="4B6C659C" w14:textId="77777777" w:rsidTr="00A10AA5">
        <w:tc>
          <w:tcPr>
            <w:tcW w:w="1838" w:type="dxa"/>
            <w:tcBorders>
              <w:top w:val="single" w:sz="4" w:space="0" w:color="auto"/>
            </w:tcBorders>
          </w:tcPr>
          <w:p w14:paraId="2523C510" w14:textId="77777777" w:rsidR="00014F4E" w:rsidRDefault="00014F4E" w:rsidP="00A10AA5">
            <w:pPr>
              <w:spacing w:line="360" w:lineRule="auto"/>
              <w:jc w:val="both"/>
              <w:rPr>
                <w:rFonts w:cstheme="minorHAnsi"/>
              </w:rPr>
            </w:pPr>
            <w:r>
              <w:rPr>
                <w:rFonts w:cstheme="minorHAnsi"/>
              </w:rPr>
              <w:t>Subpopulation</w:t>
            </w:r>
          </w:p>
        </w:tc>
        <w:tc>
          <w:tcPr>
            <w:tcW w:w="2552" w:type="dxa"/>
            <w:tcBorders>
              <w:top w:val="single" w:sz="4" w:space="0" w:color="auto"/>
            </w:tcBorders>
          </w:tcPr>
          <w:p w14:paraId="684BC45C" w14:textId="77777777" w:rsidR="00014F4E" w:rsidRDefault="00014F4E" w:rsidP="00A10AA5">
            <w:pPr>
              <w:spacing w:line="360" w:lineRule="auto"/>
              <w:jc w:val="both"/>
              <w:rPr>
                <w:rFonts w:cstheme="minorHAnsi"/>
              </w:rPr>
            </w:pPr>
            <w:r>
              <w:rPr>
                <w:rFonts w:cstheme="minorHAnsi"/>
              </w:rPr>
              <w:t>Seed</w:t>
            </w:r>
          </w:p>
        </w:tc>
        <w:tc>
          <w:tcPr>
            <w:tcW w:w="4104" w:type="dxa"/>
            <w:tcBorders>
              <w:top w:val="single" w:sz="4" w:space="0" w:color="auto"/>
            </w:tcBorders>
          </w:tcPr>
          <w:p w14:paraId="3DB8FD8D" w14:textId="77777777" w:rsidR="00014F4E" w:rsidRDefault="00014F4E" w:rsidP="00A10AA5">
            <w:pPr>
              <w:spacing w:line="360" w:lineRule="auto"/>
              <w:jc w:val="both"/>
              <w:rPr>
                <w:rFonts w:cstheme="minorHAnsi"/>
              </w:rPr>
            </w:pPr>
            <w:r>
              <w:rPr>
                <w:rFonts w:cstheme="minorHAnsi"/>
              </w:rPr>
              <w:t>25 seeds x 4 Petri dish x 2 storage treatments x 12 subpopulations</w:t>
            </w:r>
          </w:p>
          <w:p w14:paraId="7CE3D4EC" w14:textId="77777777" w:rsidR="00014F4E" w:rsidRDefault="00014F4E" w:rsidP="00A10AA5">
            <w:pPr>
              <w:spacing w:line="360" w:lineRule="auto"/>
              <w:jc w:val="both"/>
              <w:rPr>
                <w:rFonts w:cstheme="minorHAnsi"/>
              </w:rPr>
            </w:pPr>
            <w:r>
              <w:rPr>
                <w:rFonts w:cstheme="minorHAnsi"/>
              </w:rPr>
              <w:t>25 seeds x 4 Petri dish x 7 Water Potential treatments x 18 subpopulations</w:t>
            </w:r>
          </w:p>
        </w:tc>
      </w:tr>
    </w:tbl>
    <w:p w14:paraId="6F4A6EA4" w14:textId="77777777" w:rsidR="00014F4E" w:rsidRDefault="00014F4E" w:rsidP="00014F4E"/>
    <w:p w14:paraId="52F3F50E" w14:textId="77777777" w:rsidR="000973E9" w:rsidRPr="00927584" w:rsidRDefault="000973E9" w:rsidP="000973E9">
      <w:pPr>
        <w:spacing w:line="240" w:lineRule="auto"/>
        <w:jc w:val="both"/>
      </w:pPr>
      <w:r w:rsidRPr="00927584">
        <w:rPr>
          <w:b/>
          <w:bCs/>
        </w:rPr>
        <w:t xml:space="preserve">Table </w:t>
      </w:r>
      <w:r>
        <w:rPr>
          <w:b/>
          <w:bCs/>
        </w:rPr>
        <w:t>2</w:t>
      </w:r>
      <w:r w:rsidRPr="00927584">
        <w:t>. Bradford hydro-time model results for the studied subpopulations in fresh and after-ripened conditions. The detailed location of subpopulation codes is shown in Figure 2. N treatments = number of water potential treatments that could be included in the model; theta = hydro-time constant</w:t>
      </w:r>
      <w:ins w:id="441" w:author="CLARA ESPINOSA DEL ALBA" w:date="2024-07-16T15:05:00Z">
        <w:r>
          <w:t>, represents</w:t>
        </w:r>
        <w:r w:rsidRPr="00B65633">
          <w:t xml:space="preserve"> the difference in time between a </w:t>
        </w:r>
        <w:r>
          <w:t>specific</w:t>
        </w:r>
        <w:r w:rsidRPr="00B65633">
          <w:t xml:space="preserve"> water potential and the base water potential needed for germination</w:t>
        </w:r>
      </w:ins>
      <w:r w:rsidRPr="00927584">
        <w:t xml:space="preserve">; </w:t>
      </w:r>
      <w:proofErr w:type="spellStart"/>
      <w:r w:rsidRPr="00927584">
        <w:rPr>
          <w:rFonts w:cstheme="minorHAnsi"/>
        </w:rPr>
        <w:t>ψ</w:t>
      </w:r>
      <w:r w:rsidRPr="00927584">
        <w:rPr>
          <w:rFonts w:cstheme="minorHAnsi"/>
          <w:vertAlign w:val="subscript"/>
        </w:rPr>
        <w:t>b</w:t>
      </w:r>
      <w:proofErr w:type="spellEnd"/>
      <w:r w:rsidRPr="00927584">
        <w:t xml:space="preserve"> = Base water potential (</w:t>
      </w:r>
      <w:del w:id="442" w:author="CLARA ESPINOSA DEL ALBA" w:date="2024-07-16T15:03:00Z">
        <w:r w:rsidRPr="00927584" w:rsidDel="00BF4E00">
          <w:delText>median</w:delText>
        </w:r>
      </w:del>
      <w:ins w:id="443" w:author="CLARA ESPINOSA DEL ALBA" w:date="2024-07-16T15:04:00Z">
        <w:r w:rsidRPr="00BA2305">
          <w:t xml:space="preserve"> estimate for the 50th germination percentile</w:t>
        </w:r>
      </w:ins>
      <w:r w:rsidRPr="00927584">
        <w:t xml:space="preserve">); sigma = </w:t>
      </w:r>
      <w:ins w:id="444" w:author="CLARA ESPINOSA DEL ALBA" w:date="2024-07-16T15:04:00Z">
        <w:r w:rsidRPr="000025E5">
          <w:t xml:space="preserve">represents the standard deviation of the base water potential estimate across the percentiles of seed populations </w:t>
        </w:r>
        <w:proofErr w:type="spellStart"/>
        <w:r w:rsidRPr="000025E5">
          <w:t>i.e</w:t>
        </w:r>
        <w:proofErr w:type="spellEnd"/>
        <w:r w:rsidRPr="000025E5">
          <w:t xml:space="preserve"> how much seeds within seed populations differ in base water potential. Giving a quantitative estimate of the uniformity or synchrony in germination timing among seeds in the population (</w:t>
        </w:r>
      </w:ins>
      <w:ins w:id="445" w:author="CLARA ESPINOSA DEL ALBA" w:date="2024-08-07T09:34:00Z" w16du:dateUtc="2024-08-07T07:34:00Z">
        <w:r>
          <w:t xml:space="preserve"> </w:t>
        </w:r>
        <w:r>
          <w:fldChar w:fldCharType="begin" w:fldLock="1"/>
        </w:r>
      </w:ins>
      <w:r>
        <w:instrText>ADDIN CSL_CITATION {"citationItems":[{"id":"ITEM-1","itemData":{"DOI":"10.1614/0043-1745(2002)050[0248:aohttq]2.0.co;2","ISSN":"0043-1745","abstract":"Knowledge and prediction of seasonal weed seedling emergence patterns is useful in weed management programs. Seed dormancy is a major factor influencing the timing of seedling emergence, and once dormancy is broken, environmental conditions determine the rate of germination and seedling emergence. Seed dormancy is a population-based phenomenon, because individual seeds are independently sensing their environment and responding physiologically to the signals they perceive. Mathematical models based on characterizing the variation that occurs in germination times among individual seeds in a population can describe and quantify environmental and after-ripening effects on seed dormancy. In particular, the hydrothermal time model can describe and quantify the effects of temperature and water potential on seed germination. This model states that the time to germination of a given seed fraction is inversely proportional to the amount by which a given germination factor (e.g., temperature or water potential) exceeds a threshold level for that factor. The hydrothermal time model provides a robust method for understanding how environmental factors interact to result in the germination phenotype (i.e., germination pattern over time) of a seed population. In addition, other factors that influence seed dormancy and germination act by causing the water potential thresholds of the seed population to shift to higher or lower values. This relatively simple model can describe and quantify the germination behavior of seeds across a wide array of environmental conditions and dormancy states, and can be used as an input to more general models of seed germination and seedling emergence in the field.","author":[{"dropping-particle":"","family":"Bradford","given":"Kent J.","non-dropping-particle":"","parse-names":false,"suffix":""}],"container-title":"Weed Science","id":"ITEM-1","issue":"2","issued":{"date-parts":[["2002"]]},"page":"248-260","title":"Applications of hydrothermal time to quantifying and modeling seed germination and dormancy","type":"article-journal","volume":"50"},"uris":["http://www.mendeley.com/documents/?uuid=c3c90c78-e390-4928-9fe8-703e576e67bf"]}],"mendeley":{"formattedCitation":"(Bradford, 2002)","plainTextFormattedCitation":"(Bradford, 2002)","previouslyFormattedCitation":"(Bradford, 2002)"},"properties":{"noteIndex":0},"schema":"https://github.com/citation-style-language/schema/raw/master/csl-citation.json"}</w:instrText>
      </w:r>
      <w:r>
        <w:fldChar w:fldCharType="separate"/>
      </w:r>
      <w:r w:rsidRPr="00BD51F9">
        <w:rPr>
          <w:noProof/>
        </w:rPr>
        <w:t>(Bradford, 2002)</w:t>
      </w:r>
      <w:ins w:id="446" w:author="CLARA ESPINOSA DEL ALBA" w:date="2024-08-07T09:34:00Z" w16du:dateUtc="2024-08-07T07:34:00Z">
        <w:r>
          <w:fldChar w:fldCharType="end"/>
        </w:r>
      </w:ins>
      <w:ins w:id="447" w:author="CLARA ESPINOSA DEL ALBA" w:date="2024-07-16T15:04:00Z">
        <w:r w:rsidRPr="000025E5">
          <w:t>.</w:t>
        </w:r>
      </w:ins>
      <w:del w:id="448" w:author="CLARA ESPINOSA DEL ALBA" w:date="2024-07-16T15:04:00Z">
        <w:r w:rsidRPr="00927584" w:rsidDel="000025E5">
          <w:delText>sigma of the base water potential</w:delText>
        </w:r>
      </w:del>
      <w:r w:rsidRPr="00927584">
        <w:t>; R</w:t>
      </w:r>
      <w:r w:rsidRPr="00927584">
        <w:rPr>
          <w:vertAlign w:val="superscript"/>
        </w:rPr>
        <w:t>2</w:t>
      </w:r>
      <w:r w:rsidRPr="00927584">
        <w:t xml:space="preserve"> = </w:t>
      </w:r>
      <w:ins w:id="449" w:author="CLARA ESPINOSA DEL ALBA" w:date="2024-07-16T15:04:00Z">
        <w:r w:rsidRPr="00E55A29">
          <w:t xml:space="preserve">adjustment of the linear model used to calculate the </w:t>
        </w:r>
        <w:proofErr w:type="spellStart"/>
        <w:r w:rsidRPr="00927584">
          <w:rPr>
            <w:rFonts w:cstheme="minorHAnsi"/>
          </w:rPr>
          <w:t>ψ</w:t>
        </w:r>
        <w:r w:rsidRPr="00927584">
          <w:rPr>
            <w:rFonts w:cstheme="minorHAnsi"/>
            <w:vertAlign w:val="subscript"/>
          </w:rPr>
          <w:t>b</w:t>
        </w:r>
        <w:proofErr w:type="spellEnd"/>
        <w:r w:rsidRPr="00927584" w:rsidDel="00E55A29">
          <w:t xml:space="preserve"> </w:t>
        </w:r>
      </w:ins>
      <w:del w:id="450" w:author="CLARA ESPINOSA DEL ALBA" w:date="2024-07-16T15:04:00Z">
        <w:r w:rsidRPr="00927584" w:rsidDel="00E55A29">
          <w:delText>adjustment of the model</w:delText>
        </w:r>
      </w:del>
      <w:r w:rsidRPr="00927584">
        <w:t>.</w:t>
      </w:r>
    </w:p>
    <w:tbl>
      <w:tblPr>
        <w:tblW w:w="8790" w:type="dxa"/>
        <w:tblCellMar>
          <w:left w:w="70" w:type="dxa"/>
          <w:right w:w="70" w:type="dxa"/>
        </w:tblCellMar>
        <w:tblLook w:val="04A0" w:firstRow="1" w:lastRow="0" w:firstColumn="1" w:lastColumn="0" w:noHBand="0" w:noVBand="1"/>
      </w:tblPr>
      <w:tblGrid>
        <w:gridCol w:w="1325"/>
        <w:gridCol w:w="1222"/>
        <w:gridCol w:w="709"/>
        <w:gridCol w:w="567"/>
        <w:gridCol w:w="708"/>
        <w:gridCol w:w="567"/>
        <w:gridCol w:w="1276"/>
        <w:gridCol w:w="571"/>
        <w:gridCol w:w="567"/>
        <w:gridCol w:w="709"/>
        <w:gridCol w:w="569"/>
      </w:tblGrid>
      <w:tr w:rsidR="000973E9" w:rsidRPr="00927584" w14:paraId="62711E1F" w14:textId="77777777" w:rsidTr="00A10AA5">
        <w:trPr>
          <w:trHeight w:val="228"/>
        </w:trPr>
        <w:tc>
          <w:tcPr>
            <w:tcW w:w="1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D084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3773" w:type="dxa"/>
            <w:gridSpan w:val="5"/>
            <w:tcBorders>
              <w:top w:val="single" w:sz="4" w:space="0" w:color="auto"/>
              <w:left w:val="nil"/>
              <w:bottom w:val="single" w:sz="4" w:space="0" w:color="auto"/>
              <w:right w:val="single" w:sz="4" w:space="0" w:color="auto"/>
            </w:tcBorders>
            <w:shd w:val="clear" w:color="auto" w:fill="auto"/>
            <w:noWrap/>
            <w:vAlign w:val="bottom"/>
            <w:hideMark/>
          </w:tcPr>
          <w:p w14:paraId="33047998" w14:textId="77777777" w:rsidR="000973E9" w:rsidRPr="00927584" w:rsidRDefault="000973E9" w:rsidP="00A10AA5">
            <w:pPr>
              <w:pStyle w:val="Sinespaciado"/>
              <w:jc w:val="center"/>
              <w:rPr>
                <w:sz w:val="20"/>
                <w:szCs w:val="20"/>
                <w:lang w:eastAsia="es-ES"/>
              </w:rPr>
            </w:pPr>
            <w:r w:rsidRPr="00927584">
              <w:rPr>
                <w:sz w:val="20"/>
                <w:szCs w:val="20"/>
                <w:lang w:eastAsia="es-ES"/>
              </w:rPr>
              <w:t>Fresh</w:t>
            </w:r>
          </w:p>
        </w:tc>
        <w:tc>
          <w:tcPr>
            <w:tcW w:w="3692" w:type="dxa"/>
            <w:gridSpan w:val="5"/>
            <w:tcBorders>
              <w:top w:val="single" w:sz="4" w:space="0" w:color="auto"/>
              <w:left w:val="nil"/>
              <w:bottom w:val="single" w:sz="4" w:space="0" w:color="auto"/>
              <w:right w:val="single" w:sz="4" w:space="0" w:color="auto"/>
            </w:tcBorders>
            <w:shd w:val="clear" w:color="auto" w:fill="auto"/>
            <w:noWrap/>
            <w:vAlign w:val="bottom"/>
            <w:hideMark/>
          </w:tcPr>
          <w:p w14:paraId="4DB98D5E" w14:textId="77777777" w:rsidR="000973E9" w:rsidRPr="00927584" w:rsidRDefault="000973E9" w:rsidP="00A10AA5">
            <w:pPr>
              <w:pStyle w:val="Sinespaciado"/>
              <w:jc w:val="center"/>
              <w:rPr>
                <w:sz w:val="20"/>
                <w:szCs w:val="20"/>
                <w:lang w:eastAsia="es-ES"/>
              </w:rPr>
            </w:pPr>
            <w:r w:rsidRPr="00927584">
              <w:rPr>
                <w:sz w:val="20"/>
                <w:szCs w:val="20"/>
                <w:lang w:eastAsia="es-ES"/>
              </w:rPr>
              <w:t>After ripened</w:t>
            </w:r>
          </w:p>
        </w:tc>
      </w:tr>
      <w:tr w:rsidR="000973E9" w:rsidRPr="00927584" w14:paraId="6A4E954C"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center"/>
            <w:hideMark/>
          </w:tcPr>
          <w:p w14:paraId="289D7656" w14:textId="77777777" w:rsidR="000973E9" w:rsidRPr="00927584" w:rsidRDefault="000973E9" w:rsidP="00A10AA5">
            <w:pPr>
              <w:pStyle w:val="Sinespaciado"/>
              <w:rPr>
                <w:sz w:val="20"/>
                <w:szCs w:val="20"/>
                <w:lang w:eastAsia="es-ES"/>
              </w:rPr>
            </w:pPr>
            <w:r w:rsidRPr="00927584">
              <w:rPr>
                <w:sz w:val="20"/>
                <w:szCs w:val="20"/>
                <w:lang w:eastAsia="es-ES"/>
              </w:rPr>
              <w:t>Subpopulation</w:t>
            </w:r>
          </w:p>
        </w:tc>
        <w:tc>
          <w:tcPr>
            <w:tcW w:w="1222" w:type="dxa"/>
            <w:tcBorders>
              <w:top w:val="nil"/>
              <w:left w:val="nil"/>
              <w:bottom w:val="single" w:sz="4" w:space="0" w:color="auto"/>
              <w:right w:val="single" w:sz="4" w:space="0" w:color="auto"/>
            </w:tcBorders>
            <w:shd w:val="clear" w:color="auto" w:fill="auto"/>
            <w:noWrap/>
            <w:vAlign w:val="center"/>
            <w:hideMark/>
          </w:tcPr>
          <w:p w14:paraId="3BD18A5F" w14:textId="77777777" w:rsidR="000973E9" w:rsidRPr="00927584" w:rsidRDefault="000973E9" w:rsidP="00A10AA5">
            <w:pPr>
              <w:pStyle w:val="Sinespaciado"/>
              <w:rPr>
                <w:sz w:val="20"/>
                <w:szCs w:val="20"/>
                <w:lang w:eastAsia="es-ES"/>
              </w:rPr>
            </w:pPr>
            <w:r w:rsidRPr="00927584">
              <w:rPr>
                <w:sz w:val="20"/>
                <w:szCs w:val="20"/>
                <w:lang w:eastAsia="es-ES"/>
              </w:rPr>
              <w:t>N treatments</w:t>
            </w:r>
          </w:p>
        </w:tc>
        <w:tc>
          <w:tcPr>
            <w:tcW w:w="709" w:type="dxa"/>
            <w:tcBorders>
              <w:top w:val="nil"/>
              <w:left w:val="nil"/>
              <w:bottom w:val="single" w:sz="4" w:space="0" w:color="auto"/>
              <w:right w:val="single" w:sz="4" w:space="0" w:color="auto"/>
            </w:tcBorders>
            <w:shd w:val="clear" w:color="auto" w:fill="auto"/>
            <w:noWrap/>
            <w:vAlign w:val="center"/>
            <w:hideMark/>
          </w:tcPr>
          <w:p w14:paraId="70B64323" w14:textId="77777777" w:rsidR="000973E9" w:rsidRPr="00927584" w:rsidRDefault="000973E9" w:rsidP="00A10AA5">
            <w:pPr>
              <w:pStyle w:val="Sinespaciado"/>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1B3A93BF" w14:textId="77777777" w:rsidR="000973E9" w:rsidRPr="00927584" w:rsidRDefault="000973E9" w:rsidP="00A10AA5">
            <w:pPr>
              <w:pStyle w:val="Sinespaciado"/>
              <w:rPr>
                <w:sz w:val="20"/>
                <w:szCs w:val="20"/>
                <w:lang w:eastAsia="es-ES"/>
              </w:rPr>
            </w:pPr>
            <w:proofErr w:type="spellStart"/>
            <w:r w:rsidRPr="00927584">
              <w:rPr>
                <w:rFonts w:cstheme="minorHAnsi"/>
                <w:sz w:val="20"/>
                <w:szCs w:val="20"/>
              </w:rPr>
              <w:t>ψ</w:t>
            </w:r>
            <w:r w:rsidRPr="00927584">
              <w:rPr>
                <w:rFonts w:cstheme="minorHAnsi"/>
                <w:sz w:val="20"/>
                <w:szCs w:val="20"/>
                <w:vertAlign w:val="subscript"/>
              </w:rPr>
              <w:t>b</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14:paraId="3142CDF2" w14:textId="77777777" w:rsidR="000973E9" w:rsidRPr="00927584" w:rsidRDefault="000973E9" w:rsidP="00A10AA5">
            <w:pPr>
              <w:pStyle w:val="Sinespaciado"/>
              <w:rPr>
                <w:sz w:val="20"/>
                <w:szCs w:val="20"/>
                <w:lang w:eastAsia="es-ES"/>
              </w:rPr>
            </w:pPr>
            <w:r w:rsidRPr="00927584">
              <w:rPr>
                <w:sz w:val="20"/>
                <w:szCs w:val="20"/>
                <w:lang w:eastAsia="es-ES"/>
              </w:rPr>
              <w:t>sigma</w:t>
            </w:r>
          </w:p>
        </w:tc>
        <w:tc>
          <w:tcPr>
            <w:tcW w:w="567" w:type="dxa"/>
            <w:tcBorders>
              <w:top w:val="nil"/>
              <w:left w:val="nil"/>
              <w:bottom w:val="single" w:sz="4" w:space="0" w:color="auto"/>
              <w:right w:val="single" w:sz="4" w:space="0" w:color="auto"/>
            </w:tcBorders>
            <w:shd w:val="clear" w:color="auto" w:fill="auto"/>
            <w:noWrap/>
            <w:vAlign w:val="center"/>
            <w:hideMark/>
          </w:tcPr>
          <w:p w14:paraId="6AE3824C" w14:textId="77777777" w:rsidR="000973E9" w:rsidRPr="00927584" w:rsidRDefault="000973E9" w:rsidP="00A10AA5">
            <w:pPr>
              <w:pStyle w:val="Sinespaciado"/>
              <w:rPr>
                <w:sz w:val="20"/>
                <w:szCs w:val="20"/>
                <w:lang w:eastAsia="es-ES"/>
              </w:rPr>
            </w:pPr>
            <w:r w:rsidRPr="00927584">
              <w:rPr>
                <w:sz w:val="20"/>
                <w:szCs w:val="20"/>
                <w:lang w:eastAsia="es-ES"/>
              </w:rPr>
              <w:t>R</w:t>
            </w:r>
            <w:r w:rsidRPr="00927584">
              <w:rPr>
                <w:sz w:val="20"/>
                <w:szCs w:val="20"/>
                <w:vertAlign w:val="superscript"/>
                <w:lang w:eastAsia="es-ES"/>
              </w:rPr>
              <w:t>2</w:t>
            </w:r>
          </w:p>
        </w:tc>
        <w:tc>
          <w:tcPr>
            <w:tcW w:w="1276" w:type="dxa"/>
            <w:tcBorders>
              <w:top w:val="nil"/>
              <w:left w:val="nil"/>
              <w:bottom w:val="single" w:sz="4" w:space="0" w:color="auto"/>
              <w:right w:val="single" w:sz="4" w:space="0" w:color="auto"/>
            </w:tcBorders>
            <w:shd w:val="clear" w:color="auto" w:fill="auto"/>
            <w:noWrap/>
            <w:vAlign w:val="center"/>
            <w:hideMark/>
          </w:tcPr>
          <w:p w14:paraId="350A7F18" w14:textId="77777777" w:rsidR="000973E9" w:rsidRPr="00927584" w:rsidRDefault="000973E9" w:rsidP="00A10AA5">
            <w:pPr>
              <w:pStyle w:val="Sinespaciado"/>
              <w:rPr>
                <w:sz w:val="20"/>
                <w:szCs w:val="20"/>
                <w:lang w:eastAsia="es-ES"/>
              </w:rPr>
            </w:pPr>
            <w:r w:rsidRPr="00927584">
              <w:rPr>
                <w:sz w:val="20"/>
                <w:szCs w:val="20"/>
                <w:lang w:eastAsia="es-ES"/>
              </w:rPr>
              <w:t>N treatments</w:t>
            </w:r>
          </w:p>
        </w:tc>
        <w:tc>
          <w:tcPr>
            <w:tcW w:w="571" w:type="dxa"/>
            <w:tcBorders>
              <w:top w:val="nil"/>
              <w:left w:val="nil"/>
              <w:bottom w:val="single" w:sz="4" w:space="0" w:color="auto"/>
              <w:right w:val="single" w:sz="4" w:space="0" w:color="auto"/>
            </w:tcBorders>
            <w:shd w:val="clear" w:color="auto" w:fill="auto"/>
            <w:noWrap/>
            <w:vAlign w:val="center"/>
            <w:hideMark/>
          </w:tcPr>
          <w:p w14:paraId="6EBA7B55" w14:textId="77777777" w:rsidR="000973E9" w:rsidRPr="00927584" w:rsidRDefault="000973E9" w:rsidP="00A10AA5">
            <w:pPr>
              <w:pStyle w:val="Sinespaciado"/>
              <w:rPr>
                <w:sz w:val="20"/>
                <w:szCs w:val="20"/>
                <w:lang w:eastAsia="es-ES"/>
              </w:rPr>
            </w:pPr>
            <w:r w:rsidRPr="00927584">
              <w:rPr>
                <w:sz w:val="20"/>
                <w:szCs w:val="20"/>
                <w:lang w:eastAsia="es-ES"/>
              </w:rPr>
              <w:t>theta</w:t>
            </w:r>
          </w:p>
        </w:tc>
        <w:tc>
          <w:tcPr>
            <w:tcW w:w="567" w:type="dxa"/>
            <w:tcBorders>
              <w:top w:val="nil"/>
              <w:left w:val="nil"/>
              <w:bottom w:val="single" w:sz="4" w:space="0" w:color="auto"/>
              <w:right w:val="single" w:sz="4" w:space="0" w:color="auto"/>
            </w:tcBorders>
            <w:shd w:val="clear" w:color="auto" w:fill="auto"/>
            <w:noWrap/>
            <w:vAlign w:val="center"/>
            <w:hideMark/>
          </w:tcPr>
          <w:p w14:paraId="031A4DE4" w14:textId="77777777" w:rsidR="000973E9" w:rsidRPr="00927584" w:rsidRDefault="000973E9" w:rsidP="00A10AA5">
            <w:pPr>
              <w:pStyle w:val="Sinespaciado"/>
              <w:rPr>
                <w:sz w:val="20"/>
                <w:szCs w:val="20"/>
                <w:lang w:eastAsia="es-ES"/>
              </w:rPr>
            </w:pPr>
            <w:proofErr w:type="spellStart"/>
            <w:r w:rsidRPr="00927584">
              <w:rPr>
                <w:rFonts w:cstheme="minorHAnsi"/>
                <w:sz w:val="20"/>
                <w:szCs w:val="20"/>
              </w:rPr>
              <w:t>ψ</w:t>
            </w:r>
            <w:r w:rsidRPr="00927584">
              <w:rPr>
                <w:rFonts w:cstheme="minorHAnsi"/>
                <w:sz w:val="20"/>
                <w:szCs w:val="20"/>
                <w:vertAlign w:val="subscript"/>
              </w:rPr>
              <w:t>b</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232AC76C" w14:textId="77777777" w:rsidR="000973E9" w:rsidRPr="00927584" w:rsidRDefault="000973E9" w:rsidP="00A10AA5">
            <w:pPr>
              <w:pStyle w:val="Sinespaciado"/>
              <w:rPr>
                <w:sz w:val="20"/>
                <w:szCs w:val="20"/>
                <w:lang w:eastAsia="es-ES"/>
              </w:rPr>
            </w:pPr>
            <w:r w:rsidRPr="00927584">
              <w:rPr>
                <w:sz w:val="20"/>
                <w:szCs w:val="20"/>
                <w:lang w:eastAsia="es-ES"/>
              </w:rPr>
              <w:t>sigma</w:t>
            </w:r>
          </w:p>
        </w:tc>
        <w:tc>
          <w:tcPr>
            <w:tcW w:w="569" w:type="dxa"/>
            <w:tcBorders>
              <w:top w:val="nil"/>
              <w:left w:val="nil"/>
              <w:bottom w:val="single" w:sz="4" w:space="0" w:color="auto"/>
              <w:right w:val="single" w:sz="4" w:space="0" w:color="auto"/>
            </w:tcBorders>
            <w:shd w:val="clear" w:color="auto" w:fill="auto"/>
            <w:noWrap/>
            <w:vAlign w:val="center"/>
            <w:hideMark/>
          </w:tcPr>
          <w:p w14:paraId="3B31386E" w14:textId="77777777" w:rsidR="000973E9" w:rsidRPr="00927584" w:rsidRDefault="000973E9" w:rsidP="00A10AA5">
            <w:pPr>
              <w:pStyle w:val="Sinespaciado"/>
              <w:rPr>
                <w:sz w:val="20"/>
                <w:szCs w:val="20"/>
                <w:lang w:eastAsia="es-ES"/>
              </w:rPr>
            </w:pPr>
            <w:r w:rsidRPr="00927584">
              <w:rPr>
                <w:sz w:val="20"/>
                <w:szCs w:val="20"/>
                <w:lang w:eastAsia="es-ES"/>
              </w:rPr>
              <w:t>R</w:t>
            </w:r>
            <w:r w:rsidRPr="00927584">
              <w:rPr>
                <w:sz w:val="20"/>
                <w:szCs w:val="20"/>
                <w:vertAlign w:val="superscript"/>
                <w:lang w:eastAsia="es-ES"/>
              </w:rPr>
              <w:t>2</w:t>
            </w:r>
          </w:p>
        </w:tc>
      </w:tr>
      <w:tr w:rsidR="000973E9" w:rsidRPr="00927584" w14:paraId="37D4FA7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3C26D6F" w14:textId="77777777" w:rsidR="000973E9" w:rsidRPr="00927584" w:rsidRDefault="000973E9" w:rsidP="00A10AA5">
            <w:pPr>
              <w:pStyle w:val="Sinespaciado"/>
              <w:rPr>
                <w:sz w:val="20"/>
                <w:szCs w:val="20"/>
                <w:lang w:eastAsia="es-ES"/>
              </w:rPr>
            </w:pPr>
            <w:r w:rsidRPr="00927584">
              <w:rPr>
                <w:sz w:val="20"/>
                <w:szCs w:val="20"/>
                <w:lang w:eastAsia="es-ES"/>
              </w:rPr>
              <w:t>A00</w:t>
            </w:r>
          </w:p>
        </w:tc>
        <w:tc>
          <w:tcPr>
            <w:tcW w:w="1222" w:type="dxa"/>
            <w:tcBorders>
              <w:top w:val="nil"/>
              <w:left w:val="nil"/>
              <w:bottom w:val="single" w:sz="4" w:space="0" w:color="auto"/>
              <w:right w:val="single" w:sz="4" w:space="0" w:color="auto"/>
            </w:tcBorders>
            <w:shd w:val="clear" w:color="auto" w:fill="auto"/>
            <w:noWrap/>
            <w:vAlign w:val="bottom"/>
            <w:hideMark/>
          </w:tcPr>
          <w:p w14:paraId="34ED1996" w14:textId="77777777" w:rsidR="000973E9" w:rsidRPr="00927584" w:rsidRDefault="000973E9" w:rsidP="00A10AA5">
            <w:pPr>
              <w:pStyle w:val="Sinespaciado"/>
              <w:rPr>
                <w:sz w:val="20"/>
                <w:szCs w:val="20"/>
                <w:lang w:eastAsia="es-ES"/>
              </w:rPr>
            </w:pPr>
            <w:r w:rsidRPr="00927584">
              <w:rPr>
                <w:sz w:val="20"/>
                <w:szCs w:val="20"/>
                <w:lang w:eastAsia="es-ES"/>
              </w:rPr>
              <w:t>7</w:t>
            </w:r>
          </w:p>
        </w:tc>
        <w:tc>
          <w:tcPr>
            <w:tcW w:w="709" w:type="dxa"/>
            <w:tcBorders>
              <w:top w:val="nil"/>
              <w:left w:val="nil"/>
              <w:bottom w:val="single" w:sz="4" w:space="0" w:color="auto"/>
              <w:right w:val="single" w:sz="4" w:space="0" w:color="auto"/>
            </w:tcBorders>
            <w:shd w:val="clear" w:color="auto" w:fill="auto"/>
            <w:noWrap/>
            <w:vAlign w:val="bottom"/>
            <w:hideMark/>
          </w:tcPr>
          <w:p w14:paraId="06FB564E" w14:textId="77777777" w:rsidR="000973E9" w:rsidRPr="00927584" w:rsidRDefault="000973E9" w:rsidP="00A10AA5">
            <w:pPr>
              <w:pStyle w:val="Sinespaciado"/>
              <w:rPr>
                <w:sz w:val="20"/>
                <w:szCs w:val="20"/>
                <w:lang w:eastAsia="es-ES"/>
              </w:rPr>
            </w:pPr>
            <w:r w:rsidRPr="00927584">
              <w:rPr>
                <w:sz w:val="20"/>
                <w:szCs w:val="20"/>
                <w:lang w:eastAsia="es-ES"/>
              </w:rPr>
              <w:t>0.73</w:t>
            </w:r>
          </w:p>
        </w:tc>
        <w:tc>
          <w:tcPr>
            <w:tcW w:w="567" w:type="dxa"/>
            <w:tcBorders>
              <w:top w:val="nil"/>
              <w:left w:val="nil"/>
              <w:bottom w:val="single" w:sz="4" w:space="0" w:color="auto"/>
              <w:right w:val="single" w:sz="4" w:space="0" w:color="auto"/>
            </w:tcBorders>
            <w:shd w:val="clear" w:color="auto" w:fill="auto"/>
            <w:noWrap/>
            <w:vAlign w:val="bottom"/>
            <w:hideMark/>
          </w:tcPr>
          <w:p w14:paraId="732A9466" w14:textId="77777777" w:rsidR="000973E9" w:rsidRPr="00927584" w:rsidRDefault="000973E9" w:rsidP="00A10AA5">
            <w:pPr>
              <w:pStyle w:val="Sinespaciado"/>
              <w:rPr>
                <w:sz w:val="20"/>
                <w:szCs w:val="20"/>
                <w:lang w:eastAsia="es-ES"/>
              </w:rPr>
            </w:pPr>
            <w:r w:rsidRPr="00927584">
              <w:rPr>
                <w:sz w:val="20"/>
                <w:szCs w:val="20"/>
                <w:lang w:eastAsia="es-ES"/>
              </w:rPr>
              <w:t>0.04</w:t>
            </w:r>
          </w:p>
        </w:tc>
        <w:tc>
          <w:tcPr>
            <w:tcW w:w="708" w:type="dxa"/>
            <w:tcBorders>
              <w:top w:val="nil"/>
              <w:left w:val="nil"/>
              <w:bottom w:val="single" w:sz="4" w:space="0" w:color="auto"/>
              <w:right w:val="single" w:sz="4" w:space="0" w:color="auto"/>
            </w:tcBorders>
            <w:shd w:val="clear" w:color="auto" w:fill="auto"/>
            <w:noWrap/>
            <w:vAlign w:val="bottom"/>
            <w:hideMark/>
          </w:tcPr>
          <w:p w14:paraId="438BF162" w14:textId="77777777" w:rsidR="000973E9" w:rsidRPr="00927584" w:rsidRDefault="000973E9" w:rsidP="00A10AA5">
            <w:pPr>
              <w:pStyle w:val="Sinespaciado"/>
              <w:rPr>
                <w:sz w:val="20"/>
                <w:szCs w:val="20"/>
                <w:lang w:eastAsia="es-ES"/>
              </w:rPr>
            </w:pPr>
            <w:r w:rsidRPr="00927584">
              <w:rPr>
                <w:sz w:val="20"/>
                <w:szCs w:val="20"/>
                <w:lang w:eastAsia="es-ES"/>
              </w:rPr>
              <w:t>0.47</w:t>
            </w:r>
          </w:p>
        </w:tc>
        <w:tc>
          <w:tcPr>
            <w:tcW w:w="567" w:type="dxa"/>
            <w:tcBorders>
              <w:top w:val="nil"/>
              <w:left w:val="nil"/>
              <w:bottom w:val="single" w:sz="4" w:space="0" w:color="auto"/>
              <w:right w:val="single" w:sz="4" w:space="0" w:color="auto"/>
            </w:tcBorders>
            <w:shd w:val="clear" w:color="auto" w:fill="auto"/>
            <w:noWrap/>
            <w:vAlign w:val="bottom"/>
            <w:hideMark/>
          </w:tcPr>
          <w:p w14:paraId="6AB81ED5" w14:textId="77777777" w:rsidR="000973E9" w:rsidRPr="00927584" w:rsidRDefault="000973E9" w:rsidP="00A10AA5">
            <w:pPr>
              <w:pStyle w:val="Sinespaciado"/>
              <w:rPr>
                <w:sz w:val="20"/>
                <w:szCs w:val="20"/>
                <w:lang w:eastAsia="es-ES"/>
              </w:rPr>
            </w:pPr>
            <w:r w:rsidRPr="00927584">
              <w:rPr>
                <w:sz w:val="20"/>
                <w:szCs w:val="20"/>
                <w:lang w:eastAsia="es-ES"/>
              </w:rPr>
              <w:t>0.81</w:t>
            </w:r>
          </w:p>
        </w:tc>
        <w:tc>
          <w:tcPr>
            <w:tcW w:w="1276" w:type="dxa"/>
            <w:tcBorders>
              <w:top w:val="nil"/>
              <w:left w:val="nil"/>
              <w:bottom w:val="single" w:sz="4" w:space="0" w:color="auto"/>
              <w:right w:val="single" w:sz="4" w:space="0" w:color="auto"/>
            </w:tcBorders>
            <w:shd w:val="clear" w:color="auto" w:fill="auto"/>
            <w:noWrap/>
            <w:vAlign w:val="bottom"/>
            <w:hideMark/>
          </w:tcPr>
          <w:p w14:paraId="3483B03D"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3B0CEC5A" w14:textId="77777777" w:rsidR="000973E9" w:rsidRPr="00927584" w:rsidRDefault="000973E9" w:rsidP="00A10AA5">
            <w:pPr>
              <w:pStyle w:val="Sinespaciado"/>
              <w:rPr>
                <w:sz w:val="20"/>
                <w:szCs w:val="20"/>
                <w:lang w:eastAsia="es-ES"/>
              </w:rPr>
            </w:pPr>
            <w:r w:rsidRPr="00927584">
              <w:rPr>
                <w:sz w:val="20"/>
                <w:szCs w:val="20"/>
                <w:lang w:eastAsia="es-ES"/>
              </w:rPr>
              <w:t>1.03</w:t>
            </w:r>
          </w:p>
        </w:tc>
        <w:tc>
          <w:tcPr>
            <w:tcW w:w="567" w:type="dxa"/>
            <w:tcBorders>
              <w:top w:val="nil"/>
              <w:left w:val="nil"/>
              <w:bottom w:val="single" w:sz="4" w:space="0" w:color="auto"/>
              <w:right w:val="single" w:sz="4" w:space="0" w:color="auto"/>
            </w:tcBorders>
            <w:shd w:val="clear" w:color="auto" w:fill="auto"/>
            <w:noWrap/>
            <w:vAlign w:val="bottom"/>
            <w:hideMark/>
          </w:tcPr>
          <w:p w14:paraId="79D40A84" w14:textId="77777777" w:rsidR="000973E9" w:rsidRPr="00927584" w:rsidRDefault="000973E9" w:rsidP="00A10AA5">
            <w:pPr>
              <w:pStyle w:val="Sinespaciado"/>
              <w:rPr>
                <w:sz w:val="20"/>
                <w:szCs w:val="20"/>
                <w:lang w:eastAsia="es-ES"/>
              </w:rPr>
            </w:pPr>
            <w:r w:rsidRPr="00927584">
              <w:rPr>
                <w:sz w:val="20"/>
                <w:szCs w:val="20"/>
                <w:lang w:eastAsia="es-ES"/>
              </w:rPr>
              <w:t>-0.40</w:t>
            </w:r>
          </w:p>
        </w:tc>
        <w:tc>
          <w:tcPr>
            <w:tcW w:w="709" w:type="dxa"/>
            <w:tcBorders>
              <w:top w:val="nil"/>
              <w:left w:val="nil"/>
              <w:bottom w:val="single" w:sz="4" w:space="0" w:color="auto"/>
              <w:right w:val="single" w:sz="4" w:space="0" w:color="auto"/>
            </w:tcBorders>
            <w:shd w:val="clear" w:color="auto" w:fill="auto"/>
            <w:noWrap/>
            <w:vAlign w:val="bottom"/>
            <w:hideMark/>
          </w:tcPr>
          <w:p w14:paraId="56A45147"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569" w:type="dxa"/>
            <w:tcBorders>
              <w:top w:val="nil"/>
              <w:left w:val="nil"/>
              <w:bottom w:val="single" w:sz="4" w:space="0" w:color="auto"/>
              <w:right w:val="single" w:sz="4" w:space="0" w:color="auto"/>
            </w:tcBorders>
            <w:shd w:val="clear" w:color="auto" w:fill="auto"/>
            <w:noWrap/>
            <w:vAlign w:val="bottom"/>
            <w:hideMark/>
          </w:tcPr>
          <w:p w14:paraId="78CEFD36" w14:textId="77777777" w:rsidR="000973E9" w:rsidRPr="00927584" w:rsidRDefault="000973E9" w:rsidP="00A10AA5">
            <w:pPr>
              <w:pStyle w:val="Sinespaciado"/>
              <w:rPr>
                <w:sz w:val="20"/>
                <w:szCs w:val="20"/>
                <w:lang w:eastAsia="es-ES"/>
              </w:rPr>
            </w:pPr>
            <w:r w:rsidRPr="00927584">
              <w:rPr>
                <w:sz w:val="20"/>
                <w:szCs w:val="20"/>
                <w:lang w:eastAsia="es-ES"/>
              </w:rPr>
              <w:t>0.97</w:t>
            </w:r>
          </w:p>
        </w:tc>
      </w:tr>
      <w:tr w:rsidR="000973E9" w:rsidRPr="00927584" w14:paraId="03908EB3"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098F51C" w14:textId="77777777" w:rsidR="000973E9" w:rsidRPr="00927584" w:rsidRDefault="000973E9" w:rsidP="00A10AA5">
            <w:pPr>
              <w:pStyle w:val="Sinespaciado"/>
              <w:rPr>
                <w:sz w:val="20"/>
                <w:szCs w:val="20"/>
                <w:lang w:eastAsia="es-ES"/>
              </w:rPr>
            </w:pPr>
            <w:r w:rsidRPr="00927584">
              <w:rPr>
                <w:sz w:val="20"/>
                <w:szCs w:val="20"/>
                <w:lang w:eastAsia="es-ES"/>
              </w:rPr>
              <w:t>A02</w:t>
            </w:r>
          </w:p>
        </w:tc>
        <w:tc>
          <w:tcPr>
            <w:tcW w:w="1222" w:type="dxa"/>
            <w:tcBorders>
              <w:top w:val="nil"/>
              <w:left w:val="nil"/>
              <w:bottom w:val="single" w:sz="4" w:space="0" w:color="auto"/>
              <w:right w:val="single" w:sz="4" w:space="0" w:color="auto"/>
            </w:tcBorders>
            <w:shd w:val="clear" w:color="auto" w:fill="auto"/>
            <w:noWrap/>
            <w:vAlign w:val="bottom"/>
            <w:hideMark/>
          </w:tcPr>
          <w:p w14:paraId="06FFD2C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F468240"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EFFA1A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FEAA34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785F3C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78E58968"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8D54781" w14:textId="77777777" w:rsidR="000973E9" w:rsidRPr="00927584" w:rsidRDefault="000973E9" w:rsidP="00A10AA5">
            <w:pPr>
              <w:pStyle w:val="Sinespaciado"/>
              <w:rPr>
                <w:sz w:val="20"/>
                <w:szCs w:val="20"/>
                <w:lang w:eastAsia="es-ES"/>
              </w:rPr>
            </w:pPr>
            <w:r w:rsidRPr="00927584">
              <w:rPr>
                <w:sz w:val="20"/>
                <w:szCs w:val="20"/>
                <w:lang w:eastAsia="es-ES"/>
              </w:rPr>
              <w:t>1.50</w:t>
            </w:r>
          </w:p>
        </w:tc>
        <w:tc>
          <w:tcPr>
            <w:tcW w:w="567" w:type="dxa"/>
            <w:tcBorders>
              <w:top w:val="nil"/>
              <w:left w:val="nil"/>
              <w:bottom w:val="single" w:sz="4" w:space="0" w:color="auto"/>
              <w:right w:val="single" w:sz="4" w:space="0" w:color="auto"/>
            </w:tcBorders>
            <w:shd w:val="clear" w:color="auto" w:fill="auto"/>
            <w:noWrap/>
            <w:vAlign w:val="bottom"/>
            <w:hideMark/>
          </w:tcPr>
          <w:p w14:paraId="4924E8EB" w14:textId="77777777" w:rsidR="000973E9" w:rsidRPr="00927584" w:rsidRDefault="000973E9" w:rsidP="00A10AA5">
            <w:pPr>
              <w:pStyle w:val="Sinespaciado"/>
              <w:rPr>
                <w:sz w:val="20"/>
                <w:szCs w:val="20"/>
                <w:lang w:eastAsia="es-ES"/>
              </w:rPr>
            </w:pPr>
            <w:r w:rsidRPr="00927584">
              <w:rPr>
                <w:sz w:val="20"/>
                <w:szCs w:val="20"/>
                <w:lang w:eastAsia="es-ES"/>
              </w:rPr>
              <w:t>-0.55</w:t>
            </w:r>
          </w:p>
        </w:tc>
        <w:tc>
          <w:tcPr>
            <w:tcW w:w="709" w:type="dxa"/>
            <w:tcBorders>
              <w:top w:val="nil"/>
              <w:left w:val="nil"/>
              <w:bottom w:val="single" w:sz="4" w:space="0" w:color="auto"/>
              <w:right w:val="single" w:sz="4" w:space="0" w:color="auto"/>
            </w:tcBorders>
            <w:shd w:val="clear" w:color="auto" w:fill="auto"/>
            <w:noWrap/>
            <w:vAlign w:val="bottom"/>
            <w:hideMark/>
          </w:tcPr>
          <w:p w14:paraId="28085D09"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63E5D7B1" w14:textId="77777777" w:rsidR="000973E9" w:rsidRPr="00927584" w:rsidRDefault="000973E9" w:rsidP="00A10AA5">
            <w:pPr>
              <w:pStyle w:val="Sinespaciado"/>
              <w:rPr>
                <w:sz w:val="20"/>
                <w:szCs w:val="20"/>
                <w:lang w:eastAsia="es-ES"/>
              </w:rPr>
            </w:pPr>
            <w:r w:rsidRPr="00927584">
              <w:rPr>
                <w:sz w:val="20"/>
                <w:szCs w:val="20"/>
                <w:lang w:eastAsia="es-ES"/>
              </w:rPr>
              <w:t>0.96</w:t>
            </w:r>
          </w:p>
        </w:tc>
      </w:tr>
      <w:tr w:rsidR="000973E9" w:rsidRPr="00927584" w14:paraId="0E7ABE8A"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BF23FF" w14:textId="77777777" w:rsidR="000973E9" w:rsidRPr="00927584" w:rsidRDefault="000973E9" w:rsidP="00A10AA5">
            <w:pPr>
              <w:pStyle w:val="Sinespaciado"/>
              <w:rPr>
                <w:sz w:val="20"/>
                <w:szCs w:val="20"/>
                <w:lang w:eastAsia="es-ES"/>
              </w:rPr>
            </w:pPr>
            <w:r w:rsidRPr="00927584">
              <w:rPr>
                <w:sz w:val="20"/>
                <w:szCs w:val="20"/>
                <w:lang w:eastAsia="es-ES"/>
              </w:rPr>
              <w:t>A11</w:t>
            </w:r>
          </w:p>
        </w:tc>
        <w:tc>
          <w:tcPr>
            <w:tcW w:w="1222" w:type="dxa"/>
            <w:tcBorders>
              <w:top w:val="nil"/>
              <w:left w:val="nil"/>
              <w:bottom w:val="single" w:sz="4" w:space="0" w:color="auto"/>
              <w:right w:val="single" w:sz="4" w:space="0" w:color="auto"/>
            </w:tcBorders>
            <w:shd w:val="clear" w:color="auto" w:fill="auto"/>
            <w:noWrap/>
            <w:vAlign w:val="bottom"/>
            <w:hideMark/>
          </w:tcPr>
          <w:p w14:paraId="4ED4C59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3AD883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4FE665"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6B469BE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ED8371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7C5B071"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0E9F0B" w14:textId="77777777" w:rsidR="000973E9" w:rsidRPr="00927584" w:rsidRDefault="000973E9" w:rsidP="00A10AA5">
            <w:pPr>
              <w:pStyle w:val="Sinespaciado"/>
              <w:rPr>
                <w:sz w:val="20"/>
                <w:szCs w:val="20"/>
                <w:lang w:eastAsia="es-ES"/>
              </w:rPr>
            </w:pPr>
            <w:r w:rsidRPr="00927584">
              <w:rPr>
                <w:sz w:val="20"/>
                <w:szCs w:val="20"/>
                <w:lang w:eastAsia="es-ES"/>
              </w:rPr>
              <w:t>1.18</w:t>
            </w:r>
          </w:p>
        </w:tc>
        <w:tc>
          <w:tcPr>
            <w:tcW w:w="567" w:type="dxa"/>
            <w:tcBorders>
              <w:top w:val="nil"/>
              <w:left w:val="nil"/>
              <w:bottom w:val="single" w:sz="4" w:space="0" w:color="auto"/>
              <w:right w:val="single" w:sz="4" w:space="0" w:color="auto"/>
            </w:tcBorders>
            <w:shd w:val="clear" w:color="auto" w:fill="auto"/>
            <w:noWrap/>
            <w:vAlign w:val="bottom"/>
            <w:hideMark/>
          </w:tcPr>
          <w:p w14:paraId="49F8211E" w14:textId="77777777" w:rsidR="000973E9" w:rsidRPr="00927584" w:rsidRDefault="000973E9" w:rsidP="00A10AA5">
            <w:pPr>
              <w:pStyle w:val="Sinespaciado"/>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4F1B579C" w14:textId="77777777" w:rsidR="000973E9" w:rsidRPr="00927584" w:rsidRDefault="000973E9" w:rsidP="00A10AA5">
            <w:pPr>
              <w:pStyle w:val="Sinespaciado"/>
              <w:rPr>
                <w:sz w:val="20"/>
                <w:szCs w:val="20"/>
                <w:lang w:eastAsia="es-ES"/>
              </w:rPr>
            </w:pPr>
            <w:r w:rsidRPr="00927584">
              <w:rPr>
                <w:sz w:val="20"/>
                <w:szCs w:val="20"/>
                <w:lang w:eastAsia="es-ES"/>
              </w:rPr>
              <w:t>0.27</w:t>
            </w:r>
          </w:p>
        </w:tc>
        <w:tc>
          <w:tcPr>
            <w:tcW w:w="569" w:type="dxa"/>
            <w:tcBorders>
              <w:top w:val="nil"/>
              <w:left w:val="nil"/>
              <w:bottom w:val="single" w:sz="4" w:space="0" w:color="auto"/>
              <w:right w:val="single" w:sz="4" w:space="0" w:color="auto"/>
            </w:tcBorders>
            <w:shd w:val="clear" w:color="auto" w:fill="auto"/>
            <w:noWrap/>
            <w:vAlign w:val="bottom"/>
            <w:hideMark/>
          </w:tcPr>
          <w:p w14:paraId="66FCE219" w14:textId="77777777" w:rsidR="000973E9" w:rsidRPr="00927584" w:rsidRDefault="000973E9" w:rsidP="00A10AA5">
            <w:pPr>
              <w:pStyle w:val="Sinespaciado"/>
              <w:rPr>
                <w:sz w:val="20"/>
                <w:szCs w:val="20"/>
                <w:lang w:eastAsia="es-ES"/>
              </w:rPr>
            </w:pPr>
            <w:r w:rsidRPr="00927584">
              <w:rPr>
                <w:sz w:val="20"/>
                <w:szCs w:val="20"/>
                <w:lang w:eastAsia="es-ES"/>
              </w:rPr>
              <w:t>0.98</w:t>
            </w:r>
          </w:p>
        </w:tc>
      </w:tr>
      <w:tr w:rsidR="000973E9" w:rsidRPr="00927584" w14:paraId="5A4008CC"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5EC655D" w14:textId="77777777" w:rsidR="000973E9" w:rsidRPr="00927584" w:rsidRDefault="000973E9" w:rsidP="00A10AA5">
            <w:pPr>
              <w:pStyle w:val="Sinespaciado"/>
              <w:rPr>
                <w:sz w:val="20"/>
                <w:szCs w:val="20"/>
                <w:lang w:eastAsia="es-ES"/>
              </w:rPr>
            </w:pPr>
            <w:r w:rsidRPr="00927584">
              <w:rPr>
                <w:sz w:val="20"/>
                <w:szCs w:val="20"/>
                <w:lang w:eastAsia="es-ES"/>
              </w:rPr>
              <w:t>B00</w:t>
            </w:r>
          </w:p>
        </w:tc>
        <w:tc>
          <w:tcPr>
            <w:tcW w:w="1222" w:type="dxa"/>
            <w:tcBorders>
              <w:top w:val="nil"/>
              <w:left w:val="nil"/>
              <w:bottom w:val="single" w:sz="4" w:space="0" w:color="auto"/>
              <w:right w:val="single" w:sz="4" w:space="0" w:color="auto"/>
            </w:tcBorders>
            <w:shd w:val="clear" w:color="auto" w:fill="auto"/>
            <w:noWrap/>
            <w:vAlign w:val="bottom"/>
            <w:hideMark/>
          </w:tcPr>
          <w:p w14:paraId="28F9613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0213A9A4" w14:textId="77777777" w:rsidR="000973E9" w:rsidRPr="00927584" w:rsidRDefault="000973E9" w:rsidP="00A10AA5">
            <w:pPr>
              <w:pStyle w:val="Sinespaciado"/>
              <w:rPr>
                <w:sz w:val="20"/>
                <w:szCs w:val="20"/>
                <w:lang w:eastAsia="es-ES"/>
              </w:rPr>
            </w:pPr>
            <w:r w:rsidRPr="00927584">
              <w:rPr>
                <w:sz w:val="20"/>
                <w:szCs w:val="20"/>
                <w:lang w:eastAsia="es-ES"/>
              </w:rPr>
              <w:t>0.95</w:t>
            </w:r>
          </w:p>
        </w:tc>
        <w:tc>
          <w:tcPr>
            <w:tcW w:w="567" w:type="dxa"/>
            <w:tcBorders>
              <w:top w:val="nil"/>
              <w:left w:val="nil"/>
              <w:bottom w:val="single" w:sz="4" w:space="0" w:color="auto"/>
              <w:right w:val="single" w:sz="4" w:space="0" w:color="auto"/>
            </w:tcBorders>
            <w:shd w:val="clear" w:color="auto" w:fill="auto"/>
            <w:noWrap/>
            <w:vAlign w:val="bottom"/>
            <w:hideMark/>
          </w:tcPr>
          <w:p w14:paraId="475FBB90" w14:textId="77777777" w:rsidR="000973E9" w:rsidRPr="00927584" w:rsidRDefault="000973E9" w:rsidP="00A10AA5">
            <w:pPr>
              <w:pStyle w:val="Sinespaciado"/>
              <w:rPr>
                <w:sz w:val="20"/>
                <w:szCs w:val="20"/>
                <w:lang w:eastAsia="es-ES"/>
              </w:rPr>
            </w:pPr>
            <w:r w:rsidRPr="00927584">
              <w:rPr>
                <w:sz w:val="20"/>
                <w:szCs w:val="20"/>
                <w:lang w:eastAsia="es-ES"/>
              </w:rPr>
              <w:t>-0.06</w:t>
            </w:r>
          </w:p>
        </w:tc>
        <w:tc>
          <w:tcPr>
            <w:tcW w:w="708" w:type="dxa"/>
            <w:tcBorders>
              <w:top w:val="nil"/>
              <w:left w:val="nil"/>
              <w:bottom w:val="single" w:sz="4" w:space="0" w:color="auto"/>
              <w:right w:val="single" w:sz="4" w:space="0" w:color="auto"/>
            </w:tcBorders>
            <w:shd w:val="clear" w:color="auto" w:fill="auto"/>
            <w:noWrap/>
            <w:vAlign w:val="bottom"/>
            <w:hideMark/>
          </w:tcPr>
          <w:p w14:paraId="3EAB6BFD"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515AB03C"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F27DA25"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56E889F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200CDD9"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3E5DBD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0430ABEB"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1381A31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59E5D50" w14:textId="77777777" w:rsidR="000973E9" w:rsidRPr="00927584" w:rsidRDefault="000973E9" w:rsidP="00A10AA5">
            <w:pPr>
              <w:pStyle w:val="Sinespaciado"/>
              <w:rPr>
                <w:sz w:val="20"/>
                <w:szCs w:val="20"/>
                <w:lang w:eastAsia="es-ES"/>
              </w:rPr>
            </w:pPr>
            <w:r w:rsidRPr="00927584">
              <w:rPr>
                <w:sz w:val="20"/>
                <w:szCs w:val="20"/>
                <w:lang w:eastAsia="es-ES"/>
              </w:rPr>
              <w:t>B03</w:t>
            </w:r>
          </w:p>
        </w:tc>
        <w:tc>
          <w:tcPr>
            <w:tcW w:w="1222" w:type="dxa"/>
            <w:tcBorders>
              <w:top w:val="nil"/>
              <w:left w:val="nil"/>
              <w:bottom w:val="single" w:sz="4" w:space="0" w:color="auto"/>
              <w:right w:val="single" w:sz="4" w:space="0" w:color="auto"/>
            </w:tcBorders>
            <w:shd w:val="clear" w:color="auto" w:fill="auto"/>
            <w:noWrap/>
            <w:vAlign w:val="bottom"/>
            <w:hideMark/>
          </w:tcPr>
          <w:p w14:paraId="076EB2C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3CCD9200" w14:textId="77777777" w:rsidR="000973E9" w:rsidRPr="00927584" w:rsidRDefault="000973E9" w:rsidP="00A10AA5">
            <w:pPr>
              <w:pStyle w:val="Sinespaciado"/>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3566E0B1" w14:textId="77777777" w:rsidR="000973E9" w:rsidRPr="00927584" w:rsidRDefault="000973E9" w:rsidP="00A10AA5">
            <w:pPr>
              <w:pStyle w:val="Sinespaciado"/>
              <w:rPr>
                <w:sz w:val="20"/>
                <w:szCs w:val="20"/>
                <w:lang w:eastAsia="es-ES"/>
              </w:rPr>
            </w:pPr>
            <w:r w:rsidRPr="00927584">
              <w:rPr>
                <w:sz w:val="20"/>
                <w:szCs w:val="20"/>
                <w:lang w:eastAsia="es-ES"/>
              </w:rPr>
              <w:t>0.08</w:t>
            </w:r>
          </w:p>
        </w:tc>
        <w:tc>
          <w:tcPr>
            <w:tcW w:w="708" w:type="dxa"/>
            <w:tcBorders>
              <w:top w:val="nil"/>
              <w:left w:val="nil"/>
              <w:bottom w:val="single" w:sz="4" w:space="0" w:color="auto"/>
              <w:right w:val="single" w:sz="4" w:space="0" w:color="auto"/>
            </w:tcBorders>
            <w:shd w:val="clear" w:color="auto" w:fill="auto"/>
            <w:noWrap/>
            <w:vAlign w:val="bottom"/>
            <w:hideMark/>
          </w:tcPr>
          <w:p w14:paraId="46C6C635" w14:textId="77777777" w:rsidR="000973E9" w:rsidRPr="00927584" w:rsidRDefault="000973E9" w:rsidP="00A10AA5">
            <w:pPr>
              <w:pStyle w:val="Sinespaciado"/>
              <w:rPr>
                <w:sz w:val="20"/>
                <w:szCs w:val="20"/>
                <w:lang w:eastAsia="es-ES"/>
              </w:rPr>
            </w:pPr>
            <w:r w:rsidRPr="00927584">
              <w:rPr>
                <w:sz w:val="20"/>
                <w:szCs w:val="20"/>
                <w:lang w:eastAsia="es-ES"/>
              </w:rPr>
              <w:t>0.57</w:t>
            </w:r>
          </w:p>
        </w:tc>
        <w:tc>
          <w:tcPr>
            <w:tcW w:w="567" w:type="dxa"/>
            <w:tcBorders>
              <w:top w:val="nil"/>
              <w:left w:val="nil"/>
              <w:bottom w:val="single" w:sz="4" w:space="0" w:color="auto"/>
              <w:right w:val="single" w:sz="4" w:space="0" w:color="auto"/>
            </w:tcBorders>
            <w:shd w:val="clear" w:color="auto" w:fill="auto"/>
            <w:noWrap/>
            <w:vAlign w:val="bottom"/>
            <w:hideMark/>
          </w:tcPr>
          <w:p w14:paraId="52AECC46" w14:textId="77777777" w:rsidR="000973E9" w:rsidRPr="00927584" w:rsidRDefault="000973E9" w:rsidP="00A10AA5">
            <w:pPr>
              <w:pStyle w:val="Sinespaciado"/>
              <w:rPr>
                <w:sz w:val="20"/>
                <w:szCs w:val="20"/>
                <w:lang w:eastAsia="es-ES"/>
              </w:rPr>
            </w:pPr>
            <w:r w:rsidRPr="00927584">
              <w:rPr>
                <w:sz w:val="20"/>
                <w:szCs w:val="20"/>
                <w:lang w:eastAsia="es-ES"/>
              </w:rPr>
              <w:t>0.89</w:t>
            </w:r>
          </w:p>
        </w:tc>
        <w:tc>
          <w:tcPr>
            <w:tcW w:w="1276" w:type="dxa"/>
            <w:tcBorders>
              <w:top w:val="nil"/>
              <w:left w:val="nil"/>
              <w:bottom w:val="single" w:sz="4" w:space="0" w:color="auto"/>
              <w:right w:val="single" w:sz="4" w:space="0" w:color="auto"/>
            </w:tcBorders>
            <w:shd w:val="clear" w:color="auto" w:fill="auto"/>
            <w:noWrap/>
            <w:vAlign w:val="bottom"/>
            <w:hideMark/>
          </w:tcPr>
          <w:p w14:paraId="16DF7E49"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16FC7CBB" w14:textId="77777777" w:rsidR="000973E9" w:rsidRPr="00927584" w:rsidRDefault="000973E9" w:rsidP="00A10AA5">
            <w:pPr>
              <w:pStyle w:val="Sinespaciado"/>
              <w:rPr>
                <w:sz w:val="20"/>
                <w:szCs w:val="20"/>
                <w:lang w:eastAsia="es-ES"/>
              </w:rPr>
            </w:pPr>
            <w:r w:rsidRPr="00927584">
              <w:rPr>
                <w:sz w:val="20"/>
                <w:szCs w:val="20"/>
                <w:lang w:eastAsia="es-ES"/>
              </w:rPr>
              <w:t>1.46</w:t>
            </w:r>
          </w:p>
        </w:tc>
        <w:tc>
          <w:tcPr>
            <w:tcW w:w="567" w:type="dxa"/>
            <w:tcBorders>
              <w:top w:val="nil"/>
              <w:left w:val="nil"/>
              <w:bottom w:val="single" w:sz="4" w:space="0" w:color="auto"/>
              <w:right w:val="single" w:sz="4" w:space="0" w:color="auto"/>
            </w:tcBorders>
            <w:shd w:val="clear" w:color="auto" w:fill="auto"/>
            <w:noWrap/>
            <w:vAlign w:val="bottom"/>
            <w:hideMark/>
          </w:tcPr>
          <w:p w14:paraId="6F49CCF9" w14:textId="77777777" w:rsidR="000973E9" w:rsidRPr="00927584" w:rsidRDefault="000973E9" w:rsidP="00A10AA5">
            <w:pPr>
              <w:pStyle w:val="Sinespaciado"/>
              <w:rPr>
                <w:sz w:val="20"/>
                <w:szCs w:val="20"/>
                <w:lang w:eastAsia="es-ES"/>
              </w:rPr>
            </w:pPr>
            <w:r w:rsidRPr="00927584">
              <w:rPr>
                <w:sz w:val="20"/>
                <w:szCs w:val="20"/>
                <w:lang w:eastAsia="es-ES"/>
              </w:rPr>
              <w:t>-0.47</w:t>
            </w:r>
          </w:p>
        </w:tc>
        <w:tc>
          <w:tcPr>
            <w:tcW w:w="709" w:type="dxa"/>
            <w:tcBorders>
              <w:top w:val="nil"/>
              <w:left w:val="nil"/>
              <w:bottom w:val="single" w:sz="4" w:space="0" w:color="auto"/>
              <w:right w:val="single" w:sz="4" w:space="0" w:color="auto"/>
            </w:tcBorders>
            <w:shd w:val="clear" w:color="auto" w:fill="auto"/>
            <w:noWrap/>
            <w:vAlign w:val="bottom"/>
            <w:hideMark/>
          </w:tcPr>
          <w:p w14:paraId="7D4971C0"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059DD85A"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6830380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F59FA73" w14:textId="77777777" w:rsidR="000973E9" w:rsidRPr="00927584" w:rsidRDefault="000973E9" w:rsidP="00A10AA5">
            <w:pPr>
              <w:pStyle w:val="Sinespaciado"/>
              <w:rPr>
                <w:sz w:val="20"/>
                <w:szCs w:val="20"/>
                <w:lang w:eastAsia="es-ES"/>
              </w:rPr>
            </w:pPr>
            <w:r w:rsidRPr="00927584">
              <w:rPr>
                <w:sz w:val="20"/>
                <w:szCs w:val="20"/>
                <w:lang w:eastAsia="es-ES"/>
              </w:rPr>
              <w:t>B07</w:t>
            </w:r>
          </w:p>
        </w:tc>
        <w:tc>
          <w:tcPr>
            <w:tcW w:w="1222" w:type="dxa"/>
            <w:tcBorders>
              <w:top w:val="nil"/>
              <w:left w:val="nil"/>
              <w:bottom w:val="single" w:sz="4" w:space="0" w:color="auto"/>
              <w:right w:val="single" w:sz="4" w:space="0" w:color="auto"/>
            </w:tcBorders>
            <w:shd w:val="clear" w:color="auto" w:fill="auto"/>
            <w:noWrap/>
            <w:vAlign w:val="bottom"/>
            <w:hideMark/>
          </w:tcPr>
          <w:p w14:paraId="69E9F2DA"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4F1696BF" w14:textId="77777777" w:rsidR="000973E9" w:rsidRPr="00927584" w:rsidRDefault="000973E9" w:rsidP="00A10AA5">
            <w:pPr>
              <w:pStyle w:val="Sinespaciado"/>
              <w:rPr>
                <w:sz w:val="20"/>
                <w:szCs w:val="20"/>
                <w:lang w:eastAsia="es-ES"/>
              </w:rPr>
            </w:pPr>
            <w:r w:rsidRPr="00927584">
              <w:rPr>
                <w:sz w:val="20"/>
                <w:szCs w:val="20"/>
                <w:lang w:eastAsia="es-ES"/>
              </w:rPr>
              <w:t>0.78</w:t>
            </w:r>
          </w:p>
        </w:tc>
        <w:tc>
          <w:tcPr>
            <w:tcW w:w="567" w:type="dxa"/>
            <w:tcBorders>
              <w:top w:val="nil"/>
              <w:left w:val="nil"/>
              <w:bottom w:val="single" w:sz="4" w:space="0" w:color="auto"/>
              <w:right w:val="single" w:sz="4" w:space="0" w:color="auto"/>
            </w:tcBorders>
            <w:shd w:val="clear" w:color="auto" w:fill="auto"/>
            <w:noWrap/>
            <w:vAlign w:val="bottom"/>
            <w:hideMark/>
          </w:tcPr>
          <w:p w14:paraId="30A1F966" w14:textId="77777777" w:rsidR="000973E9" w:rsidRPr="00927584" w:rsidRDefault="000973E9" w:rsidP="00A10AA5">
            <w:pPr>
              <w:pStyle w:val="Sinespaciado"/>
              <w:rPr>
                <w:sz w:val="20"/>
                <w:szCs w:val="20"/>
                <w:lang w:eastAsia="es-ES"/>
              </w:rPr>
            </w:pPr>
            <w:r w:rsidRPr="00927584">
              <w:rPr>
                <w:sz w:val="20"/>
                <w:szCs w:val="20"/>
                <w:lang w:eastAsia="es-ES"/>
              </w:rPr>
              <w:t>0.07</w:t>
            </w:r>
          </w:p>
        </w:tc>
        <w:tc>
          <w:tcPr>
            <w:tcW w:w="708" w:type="dxa"/>
            <w:tcBorders>
              <w:top w:val="nil"/>
              <w:left w:val="nil"/>
              <w:bottom w:val="single" w:sz="4" w:space="0" w:color="auto"/>
              <w:right w:val="single" w:sz="4" w:space="0" w:color="auto"/>
            </w:tcBorders>
            <w:shd w:val="clear" w:color="auto" w:fill="auto"/>
            <w:noWrap/>
            <w:vAlign w:val="bottom"/>
            <w:hideMark/>
          </w:tcPr>
          <w:p w14:paraId="50E999FE"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567" w:type="dxa"/>
            <w:tcBorders>
              <w:top w:val="nil"/>
              <w:left w:val="nil"/>
              <w:bottom w:val="single" w:sz="4" w:space="0" w:color="auto"/>
              <w:right w:val="single" w:sz="4" w:space="0" w:color="auto"/>
            </w:tcBorders>
            <w:shd w:val="clear" w:color="auto" w:fill="auto"/>
            <w:noWrap/>
            <w:vAlign w:val="bottom"/>
            <w:hideMark/>
          </w:tcPr>
          <w:p w14:paraId="2CC57A3E"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2EEF759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37FE0C0"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BDE01F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EFF116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3A4AF1EF"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5485178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CE2A5C9" w14:textId="77777777" w:rsidR="000973E9" w:rsidRPr="00927584" w:rsidRDefault="000973E9" w:rsidP="00A10AA5">
            <w:pPr>
              <w:pStyle w:val="Sinespaciado"/>
              <w:rPr>
                <w:sz w:val="20"/>
                <w:szCs w:val="20"/>
                <w:lang w:eastAsia="es-ES"/>
              </w:rPr>
            </w:pPr>
            <w:r w:rsidRPr="00927584">
              <w:rPr>
                <w:sz w:val="20"/>
                <w:szCs w:val="20"/>
                <w:lang w:eastAsia="es-ES"/>
              </w:rPr>
              <w:t>B17</w:t>
            </w:r>
          </w:p>
        </w:tc>
        <w:tc>
          <w:tcPr>
            <w:tcW w:w="1222" w:type="dxa"/>
            <w:tcBorders>
              <w:top w:val="nil"/>
              <w:left w:val="nil"/>
              <w:bottom w:val="single" w:sz="4" w:space="0" w:color="auto"/>
              <w:right w:val="single" w:sz="4" w:space="0" w:color="auto"/>
            </w:tcBorders>
            <w:shd w:val="clear" w:color="auto" w:fill="auto"/>
            <w:noWrap/>
            <w:vAlign w:val="bottom"/>
            <w:hideMark/>
          </w:tcPr>
          <w:p w14:paraId="3DFED4CE"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7436B2EE" w14:textId="77777777" w:rsidR="000973E9" w:rsidRPr="00927584" w:rsidRDefault="000973E9" w:rsidP="00A10AA5">
            <w:pPr>
              <w:pStyle w:val="Sinespaciado"/>
              <w:rPr>
                <w:sz w:val="20"/>
                <w:szCs w:val="20"/>
                <w:lang w:eastAsia="es-ES"/>
              </w:rPr>
            </w:pPr>
            <w:r w:rsidRPr="00927584">
              <w:rPr>
                <w:sz w:val="20"/>
                <w:szCs w:val="20"/>
                <w:lang w:eastAsia="es-ES"/>
              </w:rPr>
              <w:t>1.26</w:t>
            </w:r>
          </w:p>
        </w:tc>
        <w:tc>
          <w:tcPr>
            <w:tcW w:w="567" w:type="dxa"/>
            <w:tcBorders>
              <w:top w:val="nil"/>
              <w:left w:val="nil"/>
              <w:bottom w:val="single" w:sz="4" w:space="0" w:color="auto"/>
              <w:right w:val="single" w:sz="4" w:space="0" w:color="auto"/>
            </w:tcBorders>
            <w:shd w:val="clear" w:color="auto" w:fill="auto"/>
            <w:noWrap/>
            <w:vAlign w:val="bottom"/>
            <w:hideMark/>
          </w:tcPr>
          <w:p w14:paraId="717B5B54" w14:textId="77777777" w:rsidR="000973E9" w:rsidRPr="00927584" w:rsidRDefault="000973E9" w:rsidP="00A10AA5">
            <w:pPr>
              <w:pStyle w:val="Sinespaciado"/>
              <w:rPr>
                <w:sz w:val="20"/>
                <w:szCs w:val="20"/>
                <w:lang w:eastAsia="es-ES"/>
              </w:rPr>
            </w:pPr>
            <w:r w:rsidRPr="00927584">
              <w:rPr>
                <w:sz w:val="20"/>
                <w:szCs w:val="20"/>
                <w:lang w:eastAsia="es-ES"/>
              </w:rPr>
              <w:t>-0.10</w:t>
            </w:r>
          </w:p>
        </w:tc>
        <w:tc>
          <w:tcPr>
            <w:tcW w:w="708" w:type="dxa"/>
            <w:tcBorders>
              <w:top w:val="nil"/>
              <w:left w:val="nil"/>
              <w:bottom w:val="single" w:sz="4" w:space="0" w:color="auto"/>
              <w:right w:val="single" w:sz="4" w:space="0" w:color="auto"/>
            </w:tcBorders>
            <w:shd w:val="clear" w:color="auto" w:fill="auto"/>
            <w:noWrap/>
            <w:vAlign w:val="bottom"/>
            <w:hideMark/>
          </w:tcPr>
          <w:p w14:paraId="246BA3EC" w14:textId="77777777" w:rsidR="000973E9" w:rsidRPr="00927584" w:rsidRDefault="000973E9" w:rsidP="00A10AA5">
            <w:pPr>
              <w:pStyle w:val="Sinespaciado"/>
              <w:rPr>
                <w:sz w:val="20"/>
                <w:szCs w:val="20"/>
                <w:lang w:eastAsia="es-ES"/>
              </w:rPr>
            </w:pPr>
            <w:r w:rsidRPr="00927584">
              <w:rPr>
                <w:sz w:val="20"/>
                <w:szCs w:val="20"/>
                <w:lang w:eastAsia="es-ES"/>
              </w:rPr>
              <w:t>0.45</w:t>
            </w:r>
          </w:p>
        </w:tc>
        <w:tc>
          <w:tcPr>
            <w:tcW w:w="567" w:type="dxa"/>
            <w:tcBorders>
              <w:top w:val="nil"/>
              <w:left w:val="nil"/>
              <w:bottom w:val="single" w:sz="4" w:space="0" w:color="auto"/>
              <w:right w:val="single" w:sz="4" w:space="0" w:color="auto"/>
            </w:tcBorders>
            <w:shd w:val="clear" w:color="auto" w:fill="auto"/>
            <w:noWrap/>
            <w:vAlign w:val="bottom"/>
            <w:hideMark/>
          </w:tcPr>
          <w:p w14:paraId="507C58B2"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4D6374D6"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7B861D3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31BC14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3AD211F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807F66A"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734BBE14"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10E35EEC" w14:textId="77777777" w:rsidR="000973E9" w:rsidRPr="00927584" w:rsidRDefault="000973E9" w:rsidP="00A10AA5">
            <w:pPr>
              <w:pStyle w:val="Sinespaciado"/>
              <w:rPr>
                <w:sz w:val="20"/>
                <w:szCs w:val="20"/>
                <w:lang w:eastAsia="es-ES"/>
              </w:rPr>
            </w:pPr>
            <w:r w:rsidRPr="00927584">
              <w:rPr>
                <w:sz w:val="20"/>
                <w:szCs w:val="20"/>
                <w:lang w:eastAsia="es-ES"/>
              </w:rPr>
              <w:t>B19</w:t>
            </w:r>
          </w:p>
        </w:tc>
        <w:tc>
          <w:tcPr>
            <w:tcW w:w="1222" w:type="dxa"/>
            <w:tcBorders>
              <w:top w:val="nil"/>
              <w:left w:val="nil"/>
              <w:bottom w:val="single" w:sz="4" w:space="0" w:color="auto"/>
              <w:right w:val="single" w:sz="4" w:space="0" w:color="auto"/>
            </w:tcBorders>
            <w:shd w:val="clear" w:color="auto" w:fill="auto"/>
            <w:noWrap/>
            <w:vAlign w:val="bottom"/>
            <w:hideMark/>
          </w:tcPr>
          <w:p w14:paraId="7DBD39E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5F635FA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258A87D"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1E4486B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5F038D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C1DA0A"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571" w:type="dxa"/>
            <w:tcBorders>
              <w:top w:val="nil"/>
              <w:left w:val="nil"/>
              <w:bottom w:val="single" w:sz="4" w:space="0" w:color="auto"/>
              <w:right w:val="single" w:sz="4" w:space="0" w:color="auto"/>
            </w:tcBorders>
            <w:shd w:val="clear" w:color="auto" w:fill="auto"/>
            <w:noWrap/>
            <w:vAlign w:val="bottom"/>
            <w:hideMark/>
          </w:tcPr>
          <w:p w14:paraId="46D6791D" w14:textId="77777777" w:rsidR="000973E9" w:rsidRPr="00927584" w:rsidRDefault="000973E9" w:rsidP="00A10AA5">
            <w:pPr>
              <w:pStyle w:val="Sinespaciado"/>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2CF13251" w14:textId="77777777" w:rsidR="000973E9" w:rsidRPr="00927584" w:rsidRDefault="000973E9" w:rsidP="00A10AA5">
            <w:pPr>
              <w:pStyle w:val="Sinespaciado"/>
              <w:rPr>
                <w:sz w:val="20"/>
                <w:szCs w:val="20"/>
                <w:lang w:eastAsia="es-ES"/>
              </w:rPr>
            </w:pPr>
            <w:r w:rsidRPr="00927584">
              <w:rPr>
                <w:sz w:val="20"/>
                <w:szCs w:val="20"/>
                <w:lang w:eastAsia="es-ES"/>
              </w:rPr>
              <w:t>-0.35</w:t>
            </w:r>
          </w:p>
        </w:tc>
        <w:tc>
          <w:tcPr>
            <w:tcW w:w="709" w:type="dxa"/>
            <w:tcBorders>
              <w:top w:val="nil"/>
              <w:left w:val="nil"/>
              <w:bottom w:val="single" w:sz="4" w:space="0" w:color="auto"/>
              <w:right w:val="single" w:sz="4" w:space="0" w:color="auto"/>
            </w:tcBorders>
            <w:shd w:val="clear" w:color="auto" w:fill="auto"/>
            <w:noWrap/>
            <w:vAlign w:val="bottom"/>
            <w:hideMark/>
          </w:tcPr>
          <w:p w14:paraId="3C240CAA"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569" w:type="dxa"/>
            <w:tcBorders>
              <w:top w:val="nil"/>
              <w:left w:val="nil"/>
              <w:bottom w:val="single" w:sz="4" w:space="0" w:color="auto"/>
              <w:right w:val="single" w:sz="4" w:space="0" w:color="auto"/>
            </w:tcBorders>
            <w:shd w:val="clear" w:color="auto" w:fill="auto"/>
            <w:noWrap/>
            <w:vAlign w:val="bottom"/>
            <w:hideMark/>
          </w:tcPr>
          <w:p w14:paraId="4E06BB49" w14:textId="77777777" w:rsidR="000973E9" w:rsidRPr="00927584" w:rsidRDefault="000973E9" w:rsidP="00A10AA5">
            <w:pPr>
              <w:pStyle w:val="Sinespaciado"/>
              <w:rPr>
                <w:sz w:val="20"/>
                <w:szCs w:val="20"/>
                <w:lang w:eastAsia="es-ES"/>
              </w:rPr>
            </w:pPr>
            <w:r w:rsidRPr="00927584">
              <w:rPr>
                <w:sz w:val="20"/>
                <w:szCs w:val="20"/>
                <w:lang w:eastAsia="es-ES"/>
              </w:rPr>
              <w:t>0.96</w:t>
            </w:r>
          </w:p>
        </w:tc>
      </w:tr>
      <w:tr w:rsidR="000973E9" w:rsidRPr="00927584" w14:paraId="5315B7B2"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BC7E7F2" w14:textId="77777777" w:rsidR="000973E9" w:rsidRPr="00927584" w:rsidRDefault="000973E9" w:rsidP="00A10AA5">
            <w:pPr>
              <w:pStyle w:val="Sinespaciado"/>
              <w:rPr>
                <w:sz w:val="20"/>
                <w:szCs w:val="20"/>
                <w:lang w:eastAsia="es-ES"/>
              </w:rPr>
            </w:pPr>
            <w:r w:rsidRPr="00927584">
              <w:rPr>
                <w:sz w:val="20"/>
                <w:szCs w:val="20"/>
                <w:lang w:eastAsia="es-ES"/>
              </w:rPr>
              <w:t>B20</w:t>
            </w:r>
          </w:p>
        </w:tc>
        <w:tc>
          <w:tcPr>
            <w:tcW w:w="1222" w:type="dxa"/>
            <w:tcBorders>
              <w:top w:val="nil"/>
              <w:left w:val="nil"/>
              <w:bottom w:val="single" w:sz="4" w:space="0" w:color="auto"/>
              <w:right w:val="single" w:sz="4" w:space="0" w:color="auto"/>
            </w:tcBorders>
            <w:shd w:val="clear" w:color="auto" w:fill="auto"/>
            <w:noWrap/>
            <w:vAlign w:val="bottom"/>
            <w:hideMark/>
          </w:tcPr>
          <w:p w14:paraId="7F1A114B" w14:textId="77777777" w:rsidR="000973E9" w:rsidRPr="00927584" w:rsidRDefault="000973E9" w:rsidP="00A10AA5">
            <w:pPr>
              <w:pStyle w:val="Sinespaciado"/>
              <w:rPr>
                <w:sz w:val="20"/>
                <w:szCs w:val="20"/>
                <w:lang w:eastAsia="es-ES"/>
              </w:rPr>
            </w:pPr>
            <w:r w:rsidRPr="00927584">
              <w:rPr>
                <w:sz w:val="20"/>
                <w:szCs w:val="20"/>
                <w:lang w:eastAsia="es-ES"/>
              </w:rPr>
              <w:t>4</w:t>
            </w:r>
          </w:p>
        </w:tc>
        <w:tc>
          <w:tcPr>
            <w:tcW w:w="709" w:type="dxa"/>
            <w:tcBorders>
              <w:top w:val="nil"/>
              <w:left w:val="nil"/>
              <w:bottom w:val="single" w:sz="4" w:space="0" w:color="auto"/>
              <w:right w:val="single" w:sz="4" w:space="0" w:color="auto"/>
            </w:tcBorders>
            <w:shd w:val="clear" w:color="auto" w:fill="auto"/>
            <w:noWrap/>
            <w:vAlign w:val="bottom"/>
            <w:hideMark/>
          </w:tcPr>
          <w:p w14:paraId="2616570B" w14:textId="77777777" w:rsidR="000973E9" w:rsidRPr="00927584" w:rsidRDefault="000973E9" w:rsidP="00A10AA5">
            <w:pPr>
              <w:pStyle w:val="Sinespaciado"/>
              <w:rPr>
                <w:sz w:val="20"/>
                <w:szCs w:val="20"/>
                <w:lang w:eastAsia="es-ES"/>
              </w:rPr>
            </w:pPr>
            <w:r w:rsidRPr="00927584">
              <w:rPr>
                <w:sz w:val="20"/>
                <w:szCs w:val="20"/>
                <w:lang w:eastAsia="es-ES"/>
              </w:rPr>
              <w:t>0.67</w:t>
            </w:r>
          </w:p>
        </w:tc>
        <w:tc>
          <w:tcPr>
            <w:tcW w:w="567" w:type="dxa"/>
            <w:tcBorders>
              <w:top w:val="nil"/>
              <w:left w:val="nil"/>
              <w:bottom w:val="single" w:sz="4" w:space="0" w:color="auto"/>
              <w:right w:val="single" w:sz="4" w:space="0" w:color="auto"/>
            </w:tcBorders>
            <w:shd w:val="clear" w:color="auto" w:fill="auto"/>
            <w:noWrap/>
            <w:vAlign w:val="bottom"/>
            <w:hideMark/>
          </w:tcPr>
          <w:p w14:paraId="421610F2" w14:textId="77777777" w:rsidR="000973E9" w:rsidRPr="00927584" w:rsidRDefault="000973E9" w:rsidP="00A10AA5">
            <w:pPr>
              <w:pStyle w:val="Sinespaciado"/>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394E67C" w14:textId="77777777" w:rsidR="000973E9" w:rsidRPr="00927584" w:rsidRDefault="000973E9" w:rsidP="00A10AA5">
            <w:pPr>
              <w:pStyle w:val="Sinespaciado"/>
              <w:rPr>
                <w:sz w:val="20"/>
                <w:szCs w:val="20"/>
                <w:lang w:eastAsia="es-ES"/>
              </w:rPr>
            </w:pPr>
            <w:r w:rsidRPr="00927584">
              <w:rPr>
                <w:sz w:val="20"/>
                <w:szCs w:val="20"/>
                <w:lang w:eastAsia="es-ES"/>
              </w:rPr>
              <w:t>0.28</w:t>
            </w:r>
          </w:p>
        </w:tc>
        <w:tc>
          <w:tcPr>
            <w:tcW w:w="567" w:type="dxa"/>
            <w:tcBorders>
              <w:top w:val="nil"/>
              <w:left w:val="nil"/>
              <w:bottom w:val="single" w:sz="4" w:space="0" w:color="auto"/>
              <w:right w:val="single" w:sz="4" w:space="0" w:color="auto"/>
            </w:tcBorders>
            <w:shd w:val="clear" w:color="auto" w:fill="auto"/>
            <w:noWrap/>
            <w:vAlign w:val="bottom"/>
            <w:hideMark/>
          </w:tcPr>
          <w:p w14:paraId="625B0354" w14:textId="77777777" w:rsidR="000973E9" w:rsidRPr="00927584" w:rsidRDefault="000973E9" w:rsidP="00A10AA5">
            <w:pPr>
              <w:pStyle w:val="Sinespaciado"/>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589B970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63FD44B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0641757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84472C2"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14F3411D"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6E7E181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35106B" w14:textId="77777777" w:rsidR="000973E9" w:rsidRPr="00927584" w:rsidRDefault="000973E9" w:rsidP="00A10AA5">
            <w:pPr>
              <w:pStyle w:val="Sinespaciado"/>
              <w:rPr>
                <w:sz w:val="20"/>
                <w:szCs w:val="20"/>
                <w:lang w:eastAsia="es-ES"/>
              </w:rPr>
            </w:pPr>
            <w:r w:rsidRPr="00927584">
              <w:rPr>
                <w:sz w:val="20"/>
                <w:szCs w:val="20"/>
                <w:lang w:eastAsia="es-ES"/>
              </w:rPr>
              <w:t>C00</w:t>
            </w:r>
          </w:p>
        </w:tc>
        <w:tc>
          <w:tcPr>
            <w:tcW w:w="1222" w:type="dxa"/>
            <w:tcBorders>
              <w:top w:val="nil"/>
              <w:left w:val="nil"/>
              <w:bottom w:val="single" w:sz="4" w:space="0" w:color="auto"/>
              <w:right w:val="single" w:sz="4" w:space="0" w:color="auto"/>
            </w:tcBorders>
            <w:shd w:val="clear" w:color="auto" w:fill="auto"/>
            <w:noWrap/>
            <w:vAlign w:val="bottom"/>
            <w:hideMark/>
          </w:tcPr>
          <w:p w14:paraId="25C389CD"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598A4867" w14:textId="77777777" w:rsidR="000973E9" w:rsidRPr="00927584" w:rsidRDefault="000973E9" w:rsidP="00A10AA5">
            <w:pPr>
              <w:pStyle w:val="Sinespaciado"/>
              <w:rPr>
                <w:sz w:val="20"/>
                <w:szCs w:val="20"/>
                <w:lang w:eastAsia="es-ES"/>
              </w:rPr>
            </w:pPr>
            <w:r w:rsidRPr="00927584">
              <w:rPr>
                <w:sz w:val="20"/>
                <w:szCs w:val="20"/>
                <w:lang w:eastAsia="es-ES"/>
              </w:rPr>
              <w:t>0.87</w:t>
            </w:r>
          </w:p>
        </w:tc>
        <w:tc>
          <w:tcPr>
            <w:tcW w:w="567" w:type="dxa"/>
            <w:tcBorders>
              <w:top w:val="nil"/>
              <w:left w:val="nil"/>
              <w:bottom w:val="single" w:sz="4" w:space="0" w:color="auto"/>
              <w:right w:val="single" w:sz="4" w:space="0" w:color="auto"/>
            </w:tcBorders>
            <w:shd w:val="clear" w:color="auto" w:fill="auto"/>
            <w:noWrap/>
            <w:vAlign w:val="bottom"/>
            <w:hideMark/>
          </w:tcPr>
          <w:p w14:paraId="29087A7A"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454F52BE" w14:textId="77777777" w:rsidR="000973E9" w:rsidRPr="00927584" w:rsidRDefault="000973E9" w:rsidP="00A10AA5">
            <w:pPr>
              <w:pStyle w:val="Sinespaciado"/>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F261440" w14:textId="77777777" w:rsidR="000973E9" w:rsidRPr="00927584" w:rsidRDefault="000973E9" w:rsidP="00A10AA5">
            <w:pPr>
              <w:pStyle w:val="Sinespaciado"/>
              <w:rPr>
                <w:sz w:val="20"/>
                <w:szCs w:val="20"/>
                <w:lang w:eastAsia="es-ES"/>
              </w:rPr>
            </w:pPr>
            <w:r w:rsidRPr="00927584">
              <w:rPr>
                <w:sz w:val="20"/>
                <w:szCs w:val="20"/>
                <w:lang w:eastAsia="es-ES"/>
              </w:rPr>
              <w:t>0.90</w:t>
            </w:r>
          </w:p>
        </w:tc>
        <w:tc>
          <w:tcPr>
            <w:tcW w:w="1276" w:type="dxa"/>
            <w:tcBorders>
              <w:top w:val="nil"/>
              <w:left w:val="nil"/>
              <w:bottom w:val="single" w:sz="4" w:space="0" w:color="auto"/>
              <w:right w:val="single" w:sz="4" w:space="0" w:color="auto"/>
            </w:tcBorders>
            <w:shd w:val="clear" w:color="auto" w:fill="auto"/>
            <w:noWrap/>
            <w:vAlign w:val="bottom"/>
            <w:hideMark/>
          </w:tcPr>
          <w:p w14:paraId="42E38AD4"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E51CDF8" w14:textId="77777777" w:rsidR="000973E9" w:rsidRPr="00927584" w:rsidRDefault="000973E9" w:rsidP="00A10AA5">
            <w:pPr>
              <w:pStyle w:val="Sinespaciado"/>
              <w:rPr>
                <w:sz w:val="20"/>
                <w:szCs w:val="20"/>
                <w:lang w:eastAsia="es-ES"/>
              </w:rPr>
            </w:pPr>
            <w:r w:rsidRPr="00927584">
              <w:rPr>
                <w:sz w:val="20"/>
                <w:szCs w:val="20"/>
                <w:lang w:eastAsia="es-ES"/>
              </w:rPr>
              <w:t>1.14</w:t>
            </w:r>
          </w:p>
        </w:tc>
        <w:tc>
          <w:tcPr>
            <w:tcW w:w="567" w:type="dxa"/>
            <w:tcBorders>
              <w:top w:val="nil"/>
              <w:left w:val="nil"/>
              <w:bottom w:val="single" w:sz="4" w:space="0" w:color="auto"/>
              <w:right w:val="single" w:sz="4" w:space="0" w:color="auto"/>
            </w:tcBorders>
            <w:shd w:val="clear" w:color="auto" w:fill="auto"/>
            <w:noWrap/>
            <w:vAlign w:val="bottom"/>
            <w:hideMark/>
          </w:tcPr>
          <w:p w14:paraId="13576C9A" w14:textId="77777777" w:rsidR="000973E9" w:rsidRPr="00927584" w:rsidRDefault="000973E9" w:rsidP="00A10AA5">
            <w:pPr>
              <w:pStyle w:val="Sinespaciado"/>
              <w:rPr>
                <w:sz w:val="20"/>
                <w:szCs w:val="20"/>
                <w:lang w:eastAsia="es-ES"/>
              </w:rPr>
            </w:pPr>
            <w:r w:rsidRPr="00927584">
              <w:rPr>
                <w:sz w:val="20"/>
                <w:szCs w:val="20"/>
                <w:lang w:eastAsia="es-ES"/>
              </w:rPr>
              <w:t>-0.43</w:t>
            </w:r>
          </w:p>
        </w:tc>
        <w:tc>
          <w:tcPr>
            <w:tcW w:w="709" w:type="dxa"/>
            <w:tcBorders>
              <w:top w:val="nil"/>
              <w:left w:val="nil"/>
              <w:bottom w:val="single" w:sz="4" w:space="0" w:color="auto"/>
              <w:right w:val="single" w:sz="4" w:space="0" w:color="auto"/>
            </w:tcBorders>
            <w:shd w:val="clear" w:color="auto" w:fill="auto"/>
            <w:noWrap/>
            <w:vAlign w:val="bottom"/>
            <w:hideMark/>
          </w:tcPr>
          <w:p w14:paraId="1BEE0AB1" w14:textId="77777777" w:rsidR="000973E9" w:rsidRPr="00927584" w:rsidRDefault="000973E9" w:rsidP="00A10AA5">
            <w:pPr>
              <w:pStyle w:val="Sinespaciado"/>
              <w:rPr>
                <w:sz w:val="20"/>
                <w:szCs w:val="20"/>
                <w:lang w:eastAsia="es-ES"/>
              </w:rPr>
            </w:pPr>
            <w:r w:rsidRPr="00927584">
              <w:rPr>
                <w:sz w:val="20"/>
                <w:szCs w:val="20"/>
                <w:lang w:eastAsia="es-ES"/>
              </w:rPr>
              <w:t>0.22</w:t>
            </w:r>
          </w:p>
        </w:tc>
        <w:tc>
          <w:tcPr>
            <w:tcW w:w="569" w:type="dxa"/>
            <w:tcBorders>
              <w:top w:val="nil"/>
              <w:left w:val="nil"/>
              <w:bottom w:val="single" w:sz="4" w:space="0" w:color="auto"/>
              <w:right w:val="single" w:sz="4" w:space="0" w:color="auto"/>
            </w:tcBorders>
            <w:shd w:val="clear" w:color="auto" w:fill="auto"/>
            <w:noWrap/>
            <w:vAlign w:val="bottom"/>
            <w:hideMark/>
          </w:tcPr>
          <w:p w14:paraId="161CEB5D"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04D43473"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766E1060" w14:textId="77777777" w:rsidR="000973E9" w:rsidRPr="00927584" w:rsidRDefault="000973E9" w:rsidP="00A10AA5">
            <w:pPr>
              <w:pStyle w:val="Sinespaciado"/>
              <w:rPr>
                <w:sz w:val="20"/>
                <w:szCs w:val="20"/>
                <w:lang w:eastAsia="es-ES"/>
              </w:rPr>
            </w:pPr>
            <w:r w:rsidRPr="00927584">
              <w:rPr>
                <w:sz w:val="20"/>
                <w:szCs w:val="20"/>
                <w:lang w:eastAsia="es-ES"/>
              </w:rPr>
              <w:t>C06</w:t>
            </w:r>
          </w:p>
        </w:tc>
        <w:tc>
          <w:tcPr>
            <w:tcW w:w="1222" w:type="dxa"/>
            <w:tcBorders>
              <w:top w:val="nil"/>
              <w:left w:val="nil"/>
              <w:bottom w:val="single" w:sz="4" w:space="0" w:color="auto"/>
              <w:right w:val="single" w:sz="4" w:space="0" w:color="auto"/>
            </w:tcBorders>
            <w:shd w:val="clear" w:color="auto" w:fill="auto"/>
            <w:noWrap/>
            <w:vAlign w:val="bottom"/>
            <w:hideMark/>
          </w:tcPr>
          <w:p w14:paraId="777728BC"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162A9DC"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11B369D" w14:textId="77777777" w:rsidR="000973E9" w:rsidRPr="00927584" w:rsidRDefault="000973E9" w:rsidP="00A10AA5">
            <w:pPr>
              <w:pStyle w:val="Sinespaciado"/>
              <w:rPr>
                <w:sz w:val="20"/>
                <w:szCs w:val="20"/>
                <w:lang w:eastAsia="es-ES"/>
              </w:rPr>
            </w:pPr>
            <w:r w:rsidRPr="00927584">
              <w:rPr>
                <w:sz w:val="20"/>
                <w:szCs w:val="20"/>
                <w:lang w:eastAsia="es-ES"/>
              </w:rPr>
              <w:t>-0.25</w:t>
            </w:r>
          </w:p>
        </w:tc>
        <w:tc>
          <w:tcPr>
            <w:tcW w:w="708" w:type="dxa"/>
            <w:tcBorders>
              <w:top w:val="nil"/>
              <w:left w:val="nil"/>
              <w:bottom w:val="single" w:sz="4" w:space="0" w:color="auto"/>
              <w:right w:val="single" w:sz="4" w:space="0" w:color="auto"/>
            </w:tcBorders>
            <w:shd w:val="clear" w:color="auto" w:fill="auto"/>
            <w:noWrap/>
            <w:vAlign w:val="bottom"/>
            <w:hideMark/>
          </w:tcPr>
          <w:p w14:paraId="7C0AE8C4" w14:textId="77777777" w:rsidR="000973E9" w:rsidRPr="00927584" w:rsidRDefault="000973E9" w:rsidP="00A10AA5">
            <w:pPr>
              <w:pStyle w:val="Sinespaciado"/>
              <w:rPr>
                <w:sz w:val="20"/>
                <w:szCs w:val="20"/>
                <w:lang w:eastAsia="es-ES"/>
              </w:rPr>
            </w:pPr>
            <w:r w:rsidRPr="00927584">
              <w:rPr>
                <w:sz w:val="20"/>
                <w:szCs w:val="20"/>
                <w:lang w:eastAsia="es-ES"/>
              </w:rPr>
              <w:t>0.34</w:t>
            </w:r>
          </w:p>
        </w:tc>
        <w:tc>
          <w:tcPr>
            <w:tcW w:w="567" w:type="dxa"/>
            <w:tcBorders>
              <w:top w:val="nil"/>
              <w:left w:val="nil"/>
              <w:bottom w:val="single" w:sz="4" w:space="0" w:color="auto"/>
              <w:right w:val="single" w:sz="4" w:space="0" w:color="auto"/>
            </w:tcBorders>
            <w:shd w:val="clear" w:color="auto" w:fill="auto"/>
            <w:noWrap/>
            <w:vAlign w:val="bottom"/>
            <w:hideMark/>
          </w:tcPr>
          <w:p w14:paraId="4990AF33" w14:textId="77777777" w:rsidR="000973E9" w:rsidRPr="00927584" w:rsidRDefault="000973E9" w:rsidP="00A10AA5">
            <w:pPr>
              <w:pStyle w:val="Sinespaciado"/>
              <w:rPr>
                <w:sz w:val="20"/>
                <w:szCs w:val="20"/>
                <w:lang w:eastAsia="es-ES"/>
              </w:rPr>
            </w:pPr>
            <w:r w:rsidRPr="00927584">
              <w:rPr>
                <w:sz w:val="20"/>
                <w:szCs w:val="20"/>
                <w:lang w:eastAsia="es-ES"/>
              </w:rPr>
              <w:t>0.94</w:t>
            </w:r>
          </w:p>
        </w:tc>
        <w:tc>
          <w:tcPr>
            <w:tcW w:w="1276" w:type="dxa"/>
            <w:tcBorders>
              <w:top w:val="nil"/>
              <w:left w:val="nil"/>
              <w:bottom w:val="single" w:sz="4" w:space="0" w:color="auto"/>
              <w:right w:val="single" w:sz="4" w:space="0" w:color="auto"/>
            </w:tcBorders>
            <w:shd w:val="clear" w:color="auto" w:fill="auto"/>
            <w:noWrap/>
            <w:vAlign w:val="bottom"/>
            <w:hideMark/>
          </w:tcPr>
          <w:p w14:paraId="4E9E051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1F35AA08"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8C8BF9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786BA12E"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541355EC"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3AC3FFCE"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5BECE0F7" w14:textId="77777777" w:rsidR="000973E9" w:rsidRPr="00927584" w:rsidRDefault="000973E9" w:rsidP="00A10AA5">
            <w:pPr>
              <w:pStyle w:val="Sinespaciado"/>
              <w:rPr>
                <w:sz w:val="20"/>
                <w:szCs w:val="20"/>
                <w:lang w:eastAsia="es-ES"/>
              </w:rPr>
            </w:pPr>
            <w:r w:rsidRPr="00927584">
              <w:rPr>
                <w:sz w:val="20"/>
                <w:szCs w:val="20"/>
                <w:lang w:eastAsia="es-ES"/>
              </w:rPr>
              <w:t>C18</w:t>
            </w:r>
          </w:p>
        </w:tc>
        <w:tc>
          <w:tcPr>
            <w:tcW w:w="1222" w:type="dxa"/>
            <w:tcBorders>
              <w:top w:val="nil"/>
              <w:left w:val="nil"/>
              <w:bottom w:val="single" w:sz="4" w:space="0" w:color="auto"/>
              <w:right w:val="single" w:sz="4" w:space="0" w:color="auto"/>
            </w:tcBorders>
            <w:shd w:val="clear" w:color="auto" w:fill="auto"/>
            <w:noWrap/>
            <w:vAlign w:val="bottom"/>
            <w:hideMark/>
          </w:tcPr>
          <w:p w14:paraId="297F3E9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119219E7"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CF878F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5345E24A"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3B07180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1A32D5DD"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432DAB" w14:textId="77777777" w:rsidR="000973E9" w:rsidRPr="00927584" w:rsidRDefault="000973E9" w:rsidP="00A10AA5">
            <w:pPr>
              <w:pStyle w:val="Sinespaciado"/>
              <w:rPr>
                <w:sz w:val="20"/>
                <w:szCs w:val="20"/>
                <w:lang w:eastAsia="es-ES"/>
              </w:rPr>
            </w:pPr>
            <w:r w:rsidRPr="00927584">
              <w:rPr>
                <w:sz w:val="20"/>
                <w:szCs w:val="20"/>
                <w:lang w:eastAsia="es-ES"/>
              </w:rPr>
              <w:t>1.09</w:t>
            </w:r>
          </w:p>
        </w:tc>
        <w:tc>
          <w:tcPr>
            <w:tcW w:w="567" w:type="dxa"/>
            <w:tcBorders>
              <w:top w:val="nil"/>
              <w:left w:val="nil"/>
              <w:bottom w:val="single" w:sz="4" w:space="0" w:color="auto"/>
              <w:right w:val="single" w:sz="4" w:space="0" w:color="auto"/>
            </w:tcBorders>
            <w:shd w:val="clear" w:color="auto" w:fill="auto"/>
            <w:noWrap/>
            <w:vAlign w:val="bottom"/>
            <w:hideMark/>
          </w:tcPr>
          <w:p w14:paraId="4B3BBD4E" w14:textId="77777777" w:rsidR="000973E9" w:rsidRPr="00927584" w:rsidRDefault="000973E9" w:rsidP="00A10AA5">
            <w:pPr>
              <w:pStyle w:val="Sinespaciado"/>
              <w:rPr>
                <w:sz w:val="20"/>
                <w:szCs w:val="20"/>
                <w:lang w:eastAsia="es-ES"/>
              </w:rPr>
            </w:pPr>
            <w:r w:rsidRPr="00927584">
              <w:rPr>
                <w:sz w:val="20"/>
                <w:szCs w:val="20"/>
                <w:lang w:eastAsia="es-ES"/>
              </w:rPr>
              <w:t>-0.37</w:t>
            </w:r>
          </w:p>
        </w:tc>
        <w:tc>
          <w:tcPr>
            <w:tcW w:w="709" w:type="dxa"/>
            <w:tcBorders>
              <w:top w:val="nil"/>
              <w:left w:val="nil"/>
              <w:bottom w:val="single" w:sz="4" w:space="0" w:color="auto"/>
              <w:right w:val="single" w:sz="4" w:space="0" w:color="auto"/>
            </w:tcBorders>
            <w:shd w:val="clear" w:color="auto" w:fill="auto"/>
            <w:noWrap/>
            <w:vAlign w:val="bottom"/>
            <w:hideMark/>
          </w:tcPr>
          <w:p w14:paraId="4DDA3E6A"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4899439F" w14:textId="77777777" w:rsidR="000973E9" w:rsidRPr="00927584" w:rsidRDefault="000973E9" w:rsidP="00A10AA5">
            <w:pPr>
              <w:pStyle w:val="Sinespaciado"/>
              <w:rPr>
                <w:sz w:val="20"/>
                <w:szCs w:val="20"/>
                <w:lang w:eastAsia="es-ES"/>
              </w:rPr>
            </w:pPr>
            <w:r w:rsidRPr="00927584">
              <w:rPr>
                <w:sz w:val="20"/>
                <w:szCs w:val="20"/>
                <w:lang w:eastAsia="es-ES"/>
              </w:rPr>
              <w:t>0.95</w:t>
            </w:r>
          </w:p>
        </w:tc>
      </w:tr>
      <w:tr w:rsidR="000973E9" w:rsidRPr="00927584" w14:paraId="14850B7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C3961E6" w14:textId="77777777" w:rsidR="000973E9" w:rsidRPr="00927584" w:rsidRDefault="000973E9" w:rsidP="00A10AA5">
            <w:pPr>
              <w:pStyle w:val="Sinespaciado"/>
              <w:rPr>
                <w:sz w:val="20"/>
                <w:szCs w:val="20"/>
                <w:lang w:eastAsia="es-ES"/>
              </w:rPr>
            </w:pPr>
            <w:r w:rsidRPr="00927584">
              <w:rPr>
                <w:sz w:val="20"/>
                <w:szCs w:val="20"/>
                <w:lang w:eastAsia="es-ES"/>
              </w:rPr>
              <w:t>C19</w:t>
            </w:r>
          </w:p>
        </w:tc>
        <w:tc>
          <w:tcPr>
            <w:tcW w:w="1222" w:type="dxa"/>
            <w:tcBorders>
              <w:top w:val="nil"/>
              <w:left w:val="nil"/>
              <w:bottom w:val="single" w:sz="4" w:space="0" w:color="auto"/>
              <w:right w:val="single" w:sz="4" w:space="0" w:color="auto"/>
            </w:tcBorders>
            <w:shd w:val="clear" w:color="auto" w:fill="auto"/>
            <w:noWrap/>
            <w:vAlign w:val="bottom"/>
            <w:hideMark/>
          </w:tcPr>
          <w:p w14:paraId="106D62CA"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709" w:type="dxa"/>
            <w:tcBorders>
              <w:top w:val="nil"/>
              <w:left w:val="nil"/>
              <w:bottom w:val="single" w:sz="4" w:space="0" w:color="auto"/>
              <w:right w:val="single" w:sz="4" w:space="0" w:color="auto"/>
            </w:tcBorders>
            <w:shd w:val="clear" w:color="auto" w:fill="auto"/>
            <w:noWrap/>
            <w:vAlign w:val="bottom"/>
            <w:hideMark/>
          </w:tcPr>
          <w:p w14:paraId="4F7395A1" w14:textId="77777777" w:rsidR="000973E9" w:rsidRPr="00927584" w:rsidRDefault="000973E9" w:rsidP="00A10AA5">
            <w:pPr>
              <w:pStyle w:val="Sinespaciado"/>
              <w:rPr>
                <w:sz w:val="20"/>
                <w:szCs w:val="20"/>
                <w:lang w:eastAsia="es-ES"/>
              </w:rPr>
            </w:pPr>
            <w:r w:rsidRPr="00927584">
              <w:rPr>
                <w:sz w:val="20"/>
                <w:szCs w:val="20"/>
                <w:lang w:eastAsia="es-ES"/>
              </w:rPr>
              <w:t>0.70</w:t>
            </w:r>
          </w:p>
        </w:tc>
        <w:tc>
          <w:tcPr>
            <w:tcW w:w="567" w:type="dxa"/>
            <w:tcBorders>
              <w:top w:val="nil"/>
              <w:left w:val="nil"/>
              <w:bottom w:val="single" w:sz="4" w:space="0" w:color="auto"/>
              <w:right w:val="single" w:sz="4" w:space="0" w:color="auto"/>
            </w:tcBorders>
            <w:shd w:val="clear" w:color="auto" w:fill="auto"/>
            <w:noWrap/>
            <w:vAlign w:val="bottom"/>
            <w:hideMark/>
          </w:tcPr>
          <w:p w14:paraId="20402ED0" w14:textId="77777777" w:rsidR="000973E9" w:rsidRPr="00927584" w:rsidRDefault="000973E9" w:rsidP="00A10AA5">
            <w:pPr>
              <w:pStyle w:val="Sinespaciado"/>
              <w:rPr>
                <w:sz w:val="20"/>
                <w:szCs w:val="20"/>
                <w:lang w:eastAsia="es-ES"/>
              </w:rPr>
            </w:pPr>
            <w:r w:rsidRPr="00927584">
              <w:rPr>
                <w:sz w:val="20"/>
                <w:szCs w:val="20"/>
                <w:lang w:eastAsia="es-ES"/>
              </w:rPr>
              <w:t>-0.17</w:t>
            </w:r>
          </w:p>
        </w:tc>
        <w:tc>
          <w:tcPr>
            <w:tcW w:w="708" w:type="dxa"/>
            <w:tcBorders>
              <w:top w:val="nil"/>
              <w:left w:val="nil"/>
              <w:bottom w:val="single" w:sz="4" w:space="0" w:color="auto"/>
              <w:right w:val="single" w:sz="4" w:space="0" w:color="auto"/>
            </w:tcBorders>
            <w:shd w:val="clear" w:color="auto" w:fill="auto"/>
            <w:noWrap/>
            <w:vAlign w:val="bottom"/>
            <w:hideMark/>
          </w:tcPr>
          <w:p w14:paraId="59509590" w14:textId="77777777" w:rsidR="000973E9" w:rsidRPr="00927584" w:rsidRDefault="000973E9" w:rsidP="00A10AA5">
            <w:pPr>
              <w:pStyle w:val="Sinespaciado"/>
              <w:rPr>
                <w:sz w:val="20"/>
                <w:szCs w:val="20"/>
                <w:lang w:eastAsia="es-ES"/>
              </w:rPr>
            </w:pPr>
            <w:r w:rsidRPr="00927584">
              <w:rPr>
                <w:sz w:val="20"/>
                <w:szCs w:val="20"/>
                <w:lang w:eastAsia="es-ES"/>
              </w:rPr>
              <w:t>0.38</w:t>
            </w:r>
          </w:p>
        </w:tc>
        <w:tc>
          <w:tcPr>
            <w:tcW w:w="567" w:type="dxa"/>
            <w:tcBorders>
              <w:top w:val="nil"/>
              <w:left w:val="nil"/>
              <w:bottom w:val="single" w:sz="4" w:space="0" w:color="auto"/>
              <w:right w:val="single" w:sz="4" w:space="0" w:color="auto"/>
            </w:tcBorders>
            <w:shd w:val="clear" w:color="auto" w:fill="auto"/>
            <w:noWrap/>
            <w:vAlign w:val="bottom"/>
            <w:hideMark/>
          </w:tcPr>
          <w:p w14:paraId="03869167"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5C84D8F5" w14:textId="77777777" w:rsidR="000973E9" w:rsidRPr="00927584" w:rsidRDefault="000973E9" w:rsidP="00A10AA5">
            <w:pPr>
              <w:pStyle w:val="Sinespaciado"/>
              <w:rPr>
                <w:sz w:val="20"/>
                <w:szCs w:val="20"/>
                <w:lang w:eastAsia="es-ES"/>
              </w:rPr>
            </w:pPr>
            <w:r w:rsidRPr="00927584">
              <w:rPr>
                <w:sz w:val="20"/>
                <w:szCs w:val="20"/>
                <w:lang w:eastAsia="es-ES"/>
              </w:rPr>
              <w:t>6</w:t>
            </w:r>
          </w:p>
        </w:tc>
        <w:tc>
          <w:tcPr>
            <w:tcW w:w="571" w:type="dxa"/>
            <w:tcBorders>
              <w:top w:val="nil"/>
              <w:left w:val="nil"/>
              <w:bottom w:val="single" w:sz="4" w:space="0" w:color="auto"/>
              <w:right w:val="single" w:sz="4" w:space="0" w:color="auto"/>
            </w:tcBorders>
            <w:shd w:val="clear" w:color="auto" w:fill="auto"/>
            <w:noWrap/>
            <w:vAlign w:val="bottom"/>
            <w:hideMark/>
          </w:tcPr>
          <w:p w14:paraId="6F842636"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3BBAE572" w14:textId="77777777" w:rsidR="000973E9" w:rsidRPr="00927584" w:rsidRDefault="000973E9" w:rsidP="00A10AA5">
            <w:pPr>
              <w:pStyle w:val="Sinespaciado"/>
              <w:rPr>
                <w:sz w:val="20"/>
                <w:szCs w:val="20"/>
                <w:lang w:eastAsia="es-ES"/>
              </w:rPr>
            </w:pPr>
            <w:r w:rsidRPr="00927584">
              <w:rPr>
                <w:sz w:val="20"/>
                <w:szCs w:val="20"/>
                <w:lang w:eastAsia="es-ES"/>
              </w:rPr>
              <w:t>-0.41</w:t>
            </w:r>
          </w:p>
        </w:tc>
        <w:tc>
          <w:tcPr>
            <w:tcW w:w="709" w:type="dxa"/>
            <w:tcBorders>
              <w:top w:val="nil"/>
              <w:left w:val="nil"/>
              <w:bottom w:val="single" w:sz="4" w:space="0" w:color="auto"/>
              <w:right w:val="single" w:sz="4" w:space="0" w:color="auto"/>
            </w:tcBorders>
            <w:shd w:val="clear" w:color="auto" w:fill="auto"/>
            <w:noWrap/>
            <w:vAlign w:val="bottom"/>
            <w:hideMark/>
          </w:tcPr>
          <w:p w14:paraId="0C011BC3" w14:textId="77777777" w:rsidR="000973E9" w:rsidRPr="00927584" w:rsidRDefault="000973E9" w:rsidP="00A10AA5">
            <w:pPr>
              <w:pStyle w:val="Sinespaciado"/>
              <w:rPr>
                <w:sz w:val="20"/>
                <w:szCs w:val="20"/>
                <w:lang w:eastAsia="es-ES"/>
              </w:rPr>
            </w:pPr>
            <w:r w:rsidRPr="00927584">
              <w:rPr>
                <w:sz w:val="20"/>
                <w:szCs w:val="20"/>
                <w:lang w:eastAsia="es-ES"/>
              </w:rPr>
              <w:t>0.24</w:t>
            </w:r>
          </w:p>
        </w:tc>
        <w:tc>
          <w:tcPr>
            <w:tcW w:w="569" w:type="dxa"/>
            <w:tcBorders>
              <w:top w:val="nil"/>
              <w:left w:val="nil"/>
              <w:bottom w:val="single" w:sz="4" w:space="0" w:color="auto"/>
              <w:right w:val="single" w:sz="4" w:space="0" w:color="auto"/>
            </w:tcBorders>
            <w:shd w:val="clear" w:color="auto" w:fill="auto"/>
            <w:noWrap/>
            <w:vAlign w:val="bottom"/>
            <w:hideMark/>
          </w:tcPr>
          <w:p w14:paraId="2192B70C" w14:textId="77777777" w:rsidR="000973E9" w:rsidRPr="00927584" w:rsidRDefault="000973E9" w:rsidP="00A10AA5">
            <w:pPr>
              <w:pStyle w:val="Sinespaciado"/>
              <w:rPr>
                <w:sz w:val="20"/>
                <w:szCs w:val="20"/>
                <w:lang w:eastAsia="es-ES"/>
              </w:rPr>
            </w:pPr>
            <w:r w:rsidRPr="00927584">
              <w:rPr>
                <w:sz w:val="20"/>
                <w:szCs w:val="20"/>
                <w:lang w:eastAsia="es-ES"/>
              </w:rPr>
              <w:t>0.94</w:t>
            </w:r>
          </w:p>
        </w:tc>
      </w:tr>
      <w:tr w:rsidR="000973E9" w:rsidRPr="00927584" w14:paraId="4BA32F7A"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F15D8B4" w14:textId="77777777" w:rsidR="000973E9" w:rsidRPr="00927584" w:rsidRDefault="000973E9" w:rsidP="00A10AA5">
            <w:pPr>
              <w:pStyle w:val="Sinespaciado"/>
              <w:rPr>
                <w:sz w:val="20"/>
                <w:szCs w:val="20"/>
                <w:lang w:eastAsia="es-ES"/>
              </w:rPr>
            </w:pPr>
            <w:r w:rsidRPr="00927584">
              <w:rPr>
                <w:sz w:val="20"/>
                <w:szCs w:val="20"/>
                <w:lang w:eastAsia="es-ES"/>
              </w:rPr>
              <w:t>C20</w:t>
            </w:r>
          </w:p>
        </w:tc>
        <w:tc>
          <w:tcPr>
            <w:tcW w:w="1222" w:type="dxa"/>
            <w:tcBorders>
              <w:top w:val="nil"/>
              <w:left w:val="nil"/>
              <w:bottom w:val="single" w:sz="4" w:space="0" w:color="auto"/>
              <w:right w:val="single" w:sz="4" w:space="0" w:color="auto"/>
            </w:tcBorders>
            <w:shd w:val="clear" w:color="auto" w:fill="auto"/>
            <w:noWrap/>
            <w:vAlign w:val="bottom"/>
            <w:hideMark/>
          </w:tcPr>
          <w:p w14:paraId="142750A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434CDEC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770BF55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20CF5A5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DCA096F"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5AD8BFE3"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48465C21" w14:textId="77777777" w:rsidR="000973E9" w:rsidRPr="00927584" w:rsidRDefault="000973E9" w:rsidP="00A10AA5">
            <w:pPr>
              <w:pStyle w:val="Sinespaciado"/>
              <w:rPr>
                <w:sz w:val="20"/>
                <w:szCs w:val="20"/>
                <w:lang w:eastAsia="es-ES"/>
              </w:rPr>
            </w:pPr>
            <w:r w:rsidRPr="00927584">
              <w:rPr>
                <w:sz w:val="20"/>
                <w:szCs w:val="20"/>
                <w:lang w:eastAsia="es-ES"/>
              </w:rPr>
              <w:t>1.20</w:t>
            </w:r>
          </w:p>
        </w:tc>
        <w:tc>
          <w:tcPr>
            <w:tcW w:w="567" w:type="dxa"/>
            <w:tcBorders>
              <w:top w:val="nil"/>
              <w:left w:val="nil"/>
              <w:bottom w:val="single" w:sz="4" w:space="0" w:color="auto"/>
              <w:right w:val="single" w:sz="4" w:space="0" w:color="auto"/>
            </w:tcBorders>
            <w:shd w:val="clear" w:color="auto" w:fill="auto"/>
            <w:noWrap/>
            <w:vAlign w:val="bottom"/>
            <w:hideMark/>
          </w:tcPr>
          <w:p w14:paraId="4E4930B5" w14:textId="77777777" w:rsidR="000973E9" w:rsidRPr="00927584" w:rsidRDefault="000973E9" w:rsidP="00A10AA5">
            <w:pPr>
              <w:pStyle w:val="Sinespaciado"/>
              <w:rPr>
                <w:sz w:val="20"/>
                <w:szCs w:val="20"/>
                <w:lang w:eastAsia="es-ES"/>
              </w:rPr>
            </w:pPr>
            <w:r w:rsidRPr="00927584">
              <w:rPr>
                <w:sz w:val="20"/>
                <w:szCs w:val="20"/>
                <w:lang w:eastAsia="es-ES"/>
              </w:rPr>
              <w:t>-0.44</w:t>
            </w:r>
          </w:p>
        </w:tc>
        <w:tc>
          <w:tcPr>
            <w:tcW w:w="709" w:type="dxa"/>
            <w:tcBorders>
              <w:top w:val="nil"/>
              <w:left w:val="nil"/>
              <w:bottom w:val="single" w:sz="4" w:space="0" w:color="auto"/>
              <w:right w:val="single" w:sz="4" w:space="0" w:color="auto"/>
            </w:tcBorders>
            <w:shd w:val="clear" w:color="auto" w:fill="auto"/>
            <w:noWrap/>
            <w:vAlign w:val="bottom"/>
            <w:hideMark/>
          </w:tcPr>
          <w:p w14:paraId="68DE7DF9" w14:textId="77777777" w:rsidR="000973E9" w:rsidRPr="00927584" w:rsidRDefault="000973E9" w:rsidP="00A10AA5">
            <w:pPr>
              <w:pStyle w:val="Sinespaciado"/>
              <w:rPr>
                <w:sz w:val="20"/>
                <w:szCs w:val="20"/>
                <w:lang w:eastAsia="es-ES"/>
              </w:rPr>
            </w:pPr>
            <w:r w:rsidRPr="00927584">
              <w:rPr>
                <w:sz w:val="20"/>
                <w:szCs w:val="20"/>
                <w:lang w:eastAsia="es-ES"/>
              </w:rPr>
              <w:t>0.23</w:t>
            </w:r>
          </w:p>
        </w:tc>
        <w:tc>
          <w:tcPr>
            <w:tcW w:w="569" w:type="dxa"/>
            <w:tcBorders>
              <w:top w:val="nil"/>
              <w:left w:val="nil"/>
              <w:bottom w:val="single" w:sz="4" w:space="0" w:color="auto"/>
              <w:right w:val="single" w:sz="4" w:space="0" w:color="auto"/>
            </w:tcBorders>
            <w:shd w:val="clear" w:color="auto" w:fill="auto"/>
            <w:noWrap/>
            <w:vAlign w:val="bottom"/>
            <w:hideMark/>
          </w:tcPr>
          <w:p w14:paraId="3A939AB7" w14:textId="77777777" w:rsidR="000973E9" w:rsidRPr="00927584" w:rsidRDefault="000973E9" w:rsidP="00A10AA5">
            <w:pPr>
              <w:pStyle w:val="Sinespaciado"/>
              <w:rPr>
                <w:sz w:val="20"/>
                <w:szCs w:val="20"/>
                <w:lang w:eastAsia="es-ES"/>
              </w:rPr>
            </w:pPr>
            <w:r w:rsidRPr="00927584">
              <w:rPr>
                <w:sz w:val="20"/>
                <w:szCs w:val="20"/>
                <w:lang w:eastAsia="es-ES"/>
              </w:rPr>
              <w:t>0.94</w:t>
            </w:r>
          </w:p>
        </w:tc>
      </w:tr>
      <w:tr w:rsidR="000973E9" w:rsidRPr="00927584" w14:paraId="22FD6880"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4E6142B9" w14:textId="77777777" w:rsidR="000973E9" w:rsidRPr="00927584" w:rsidRDefault="000973E9" w:rsidP="00A10AA5">
            <w:pPr>
              <w:pStyle w:val="Sinespaciado"/>
              <w:rPr>
                <w:sz w:val="20"/>
                <w:szCs w:val="20"/>
                <w:lang w:eastAsia="es-ES"/>
              </w:rPr>
            </w:pPr>
            <w:r w:rsidRPr="00927584">
              <w:rPr>
                <w:sz w:val="20"/>
                <w:szCs w:val="20"/>
                <w:lang w:eastAsia="es-ES"/>
              </w:rPr>
              <w:t>D00</w:t>
            </w:r>
          </w:p>
        </w:tc>
        <w:tc>
          <w:tcPr>
            <w:tcW w:w="1222" w:type="dxa"/>
            <w:tcBorders>
              <w:top w:val="nil"/>
              <w:left w:val="nil"/>
              <w:bottom w:val="single" w:sz="4" w:space="0" w:color="auto"/>
              <w:right w:val="single" w:sz="4" w:space="0" w:color="auto"/>
            </w:tcBorders>
            <w:shd w:val="clear" w:color="auto" w:fill="auto"/>
            <w:noWrap/>
            <w:vAlign w:val="bottom"/>
            <w:hideMark/>
          </w:tcPr>
          <w:p w14:paraId="0449802A"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12C66D47" w14:textId="77777777" w:rsidR="000973E9" w:rsidRPr="00927584" w:rsidRDefault="000973E9" w:rsidP="00A10AA5">
            <w:pPr>
              <w:pStyle w:val="Sinespaciado"/>
              <w:rPr>
                <w:sz w:val="20"/>
                <w:szCs w:val="20"/>
                <w:lang w:eastAsia="es-ES"/>
              </w:rPr>
            </w:pPr>
            <w:r w:rsidRPr="00927584">
              <w:rPr>
                <w:sz w:val="20"/>
                <w:szCs w:val="20"/>
                <w:lang w:eastAsia="es-ES"/>
              </w:rPr>
              <w:t>0.92</w:t>
            </w:r>
          </w:p>
        </w:tc>
        <w:tc>
          <w:tcPr>
            <w:tcW w:w="567" w:type="dxa"/>
            <w:tcBorders>
              <w:top w:val="nil"/>
              <w:left w:val="nil"/>
              <w:bottom w:val="single" w:sz="4" w:space="0" w:color="auto"/>
              <w:right w:val="single" w:sz="4" w:space="0" w:color="auto"/>
            </w:tcBorders>
            <w:shd w:val="clear" w:color="auto" w:fill="auto"/>
            <w:noWrap/>
            <w:vAlign w:val="bottom"/>
            <w:hideMark/>
          </w:tcPr>
          <w:p w14:paraId="615B021A" w14:textId="77777777" w:rsidR="000973E9" w:rsidRPr="00927584" w:rsidRDefault="000973E9" w:rsidP="00A10AA5">
            <w:pPr>
              <w:pStyle w:val="Sinespaciado"/>
              <w:rPr>
                <w:sz w:val="20"/>
                <w:szCs w:val="20"/>
                <w:lang w:eastAsia="es-ES"/>
              </w:rPr>
            </w:pPr>
            <w:r w:rsidRPr="00927584">
              <w:rPr>
                <w:sz w:val="20"/>
                <w:szCs w:val="20"/>
                <w:lang w:eastAsia="es-ES"/>
              </w:rPr>
              <w:t>-0.23</w:t>
            </w:r>
          </w:p>
        </w:tc>
        <w:tc>
          <w:tcPr>
            <w:tcW w:w="708" w:type="dxa"/>
            <w:tcBorders>
              <w:top w:val="nil"/>
              <w:left w:val="nil"/>
              <w:bottom w:val="single" w:sz="4" w:space="0" w:color="auto"/>
              <w:right w:val="single" w:sz="4" w:space="0" w:color="auto"/>
            </w:tcBorders>
            <w:shd w:val="clear" w:color="auto" w:fill="auto"/>
            <w:noWrap/>
            <w:vAlign w:val="bottom"/>
            <w:hideMark/>
          </w:tcPr>
          <w:p w14:paraId="7B6C79F5" w14:textId="77777777" w:rsidR="000973E9" w:rsidRPr="00927584" w:rsidRDefault="000973E9" w:rsidP="00A10AA5">
            <w:pPr>
              <w:pStyle w:val="Sinespaciado"/>
              <w:rPr>
                <w:sz w:val="20"/>
                <w:szCs w:val="20"/>
                <w:lang w:eastAsia="es-ES"/>
              </w:rPr>
            </w:pPr>
            <w:r w:rsidRPr="00927584">
              <w:rPr>
                <w:sz w:val="20"/>
                <w:szCs w:val="20"/>
                <w:lang w:eastAsia="es-ES"/>
              </w:rPr>
              <w:t>0.32</w:t>
            </w:r>
          </w:p>
        </w:tc>
        <w:tc>
          <w:tcPr>
            <w:tcW w:w="567" w:type="dxa"/>
            <w:tcBorders>
              <w:top w:val="nil"/>
              <w:left w:val="nil"/>
              <w:bottom w:val="single" w:sz="4" w:space="0" w:color="auto"/>
              <w:right w:val="single" w:sz="4" w:space="0" w:color="auto"/>
            </w:tcBorders>
            <w:shd w:val="clear" w:color="auto" w:fill="auto"/>
            <w:noWrap/>
            <w:vAlign w:val="bottom"/>
            <w:hideMark/>
          </w:tcPr>
          <w:p w14:paraId="0B8F9608" w14:textId="77777777" w:rsidR="000973E9" w:rsidRPr="00927584" w:rsidRDefault="000973E9" w:rsidP="00A10AA5">
            <w:pPr>
              <w:pStyle w:val="Sinespaciado"/>
              <w:rPr>
                <w:sz w:val="20"/>
                <w:szCs w:val="20"/>
                <w:lang w:eastAsia="es-ES"/>
              </w:rPr>
            </w:pPr>
            <w:r w:rsidRPr="00927584">
              <w:rPr>
                <w:sz w:val="20"/>
                <w:szCs w:val="20"/>
                <w:lang w:eastAsia="es-ES"/>
              </w:rPr>
              <w:t>0.91</w:t>
            </w:r>
          </w:p>
        </w:tc>
        <w:tc>
          <w:tcPr>
            <w:tcW w:w="1276" w:type="dxa"/>
            <w:tcBorders>
              <w:top w:val="nil"/>
              <w:left w:val="nil"/>
              <w:bottom w:val="single" w:sz="4" w:space="0" w:color="auto"/>
              <w:right w:val="single" w:sz="4" w:space="0" w:color="auto"/>
            </w:tcBorders>
            <w:shd w:val="clear" w:color="auto" w:fill="auto"/>
            <w:noWrap/>
            <w:vAlign w:val="bottom"/>
            <w:hideMark/>
          </w:tcPr>
          <w:p w14:paraId="1E7B6549"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7EE953B8" w14:textId="77777777" w:rsidR="000973E9" w:rsidRPr="00927584" w:rsidRDefault="000973E9" w:rsidP="00A10AA5">
            <w:pPr>
              <w:pStyle w:val="Sinespaciado"/>
              <w:rPr>
                <w:sz w:val="20"/>
                <w:szCs w:val="20"/>
                <w:lang w:eastAsia="es-ES"/>
              </w:rPr>
            </w:pPr>
            <w:r w:rsidRPr="00927584">
              <w:rPr>
                <w:sz w:val="20"/>
                <w:szCs w:val="20"/>
                <w:lang w:eastAsia="es-ES"/>
              </w:rPr>
              <w:t>1.01</w:t>
            </w:r>
          </w:p>
        </w:tc>
        <w:tc>
          <w:tcPr>
            <w:tcW w:w="567" w:type="dxa"/>
            <w:tcBorders>
              <w:top w:val="nil"/>
              <w:left w:val="nil"/>
              <w:bottom w:val="single" w:sz="4" w:space="0" w:color="auto"/>
              <w:right w:val="single" w:sz="4" w:space="0" w:color="auto"/>
            </w:tcBorders>
            <w:shd w:val="clear" w:color="auto" w:fill="auto"/>
            <w:noWrap/>
            <w:vAlign w:val="bottom"/>
            <w:hideMark/>
          </w:tcPr>
          <w:p w14:paraId="583DAE82" w14:textId="77777777" w:rsidR="000973E9" w:rsidRPr="00927584" w:rsidRDefault="000973E9" w:rsidP="00A10AA5">
            <w:pPr>
              <w:pStyle w:val="Sinespaciado"/>
              <w:rPr>
                <w:sz w:val="20"/>
                <w:szCs w:val="20"/>
                <w:lang w:eastAsia="es-ES"/>
              </w:rPr>
            </w:pPr>
            <w:r w:rsidRPr="00927584">
              <w:rPr>
                <w:sz w:val="20"/>
                <w:szCs w:val="20"/>
                <w:lang w:eastAsia="es-ES"/>
              </w:rPr>
              <w:t>-0.45</w:t>
            </w:r>
          </w:p>
        </w:tc>
        <w:tc>
          <w:tcPr>
            <w:tcW w:w="709" w:type="dxa"/>
            <w:tcBorders>
              <w:top w:val="nil"/>
              <w:left w:val="nil"/>
              <w:bottom w:val="single" w:sz="4" w:space="0" w:color="auto"/>
              <w:right w:val="single" w:sz="4" w:space="0" w:color="auto"/>
            </w:tcBorders>
            <w:shd w:val="clear" w:color="auto" w:fill="auto"/>
            <w:noWrap/>
            <w:vAlign w:val="bottom"/>
            <w:hideMark/>
          </w:tcPr>
          <w:p w14:paraId="515C8406" w14:textId="77777777" w:rsidR="000973E9" w:rsidRPr="00927584" w:rsidRDefault="000973E9" w:rsidP="00A10AA5">
            <w:pPr>
              <w:pStyle w:val="Sinespaciado"/>
              <w:rPr>
                <w:sz w:val="20"/>
                <w:szCs w:val="20"/>
                <w:lang w:eastAsia="es-ES"/>
              </w:rPr>
            </w:pPr>
            <w:r w:rsidRPr="00927584">
              <w:rPr>
                <w:sz w:val="20"/>
                <w:szCs w:val="20"/>
                <w:lang w:eastAsia="es-ES"/>
              </w:rPr>
              <w:t>0.21</w:t>
            </w:r>
          </w:p>
        </w:tc>
        <w:tc>
          <w:tcPr>
            <w:tcW w:w="569" w:type="dxa"/>
            <w:tcBorders>
              <w:top w:val="nil"/>
              <w:left w:val="nil"/>
              <w:bottom w:val="single" w:sz="4" w:space="0" w:color="auto"/>
              <w:right w:val="single" w:sz="4" w:space="0" w:color="auto"/>
            </w:tcBorders>
            <w:shd w:val="clear" w:color="auto" w:fill="auto"/>
            <w:noWrap/>
            <w:vAlign w:val="bottom"/>
            <w:hideMark/>
          </w:tcPr>
          <w:p w14:paraId="6541A901" w14:textId="77777777" w:rsidR="000973E9" w:rsidRPr="00927584" w:rsidRDefault="000973E9" w:rsidP="00A10AA5">
            <w:pPr>
              <w:pStyle w:val="Sinespaciado"/>
              <w:rPr>
                <w:sz w:val="20"/>
                <w:szCs w:val="20"/>
                <w:lang w:eastAsia="es-ES"/>
              </w:rPr>
            </w:pPr>
            <w:r w:rsidRPr="00927584">
              <w:rPr>
                <w:sz w:val="20"/>
                <w:szCs w:val="20"/>
                <w:lang w:eastAsia="es-ES"/>
              </w:rPr>
              <w:t>0.93</w:t>
            </w:r>
          </w:p>
        </w:tc>
      </w:tr>
      <w:tr w:rsidR="000973E9" w:rsidRPr="00927584" w14:paraId="056C9C8E"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6E9EC7DF" w14:textId="77777777" w:rsidR="000973E9" w:rsidRPr="00927584" w:rsidRDefault="000973E9" w:rsidP="00A10AA5">
            <w:pPr>
              <w:pStyle w:val="Sinespaciado"/>
              <w:rPr>
                <w:sz w:val="20"/>
                <w:szCs w:val="20"/>
                <w:lang w:eastAsia="es-ES"/>
              </w:rPr>
            </w:pPr>
            <w:r w:rsidRPr="00927584">
              <w:rPr>
                <w:sz w:val="20"/>
                <w:szCs w:val="20"/>
                <w:lang w:eastAsia="es-ES"/>
              </w:rPr>
              <w:t>D11</w:t>
            </w:r>
          </w:p>
        </w:tc>
        <w:tc>
          <w:tcPr>
            <w:tcW w:w="1222" w:type="dxa"/>
            <w:tcBorders>
              <w:top w:val="nil"/>
              <w:left w:val="nil"/>
              <w:bottom w:val="single" w:sz="4" w:space="0" w:color="auto"/>
              <w:right w:val="single" w:sz="4" w:space="0" w:color="auto"/>
            </w:tcBorders>
            <w:shd w:val="clear" w:color="auto" w:fill="auto"/>
            <w:noWrap/>
            <w:vAlign w:val="bottom"/>
            <w:hideMark/>
          </w:tcPr>
          <w:p w14:paraId="5C6699E4"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672A9E9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6913BE41"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8" w:type="dxa"/>
            <w:tcBorders>
              <w:top w:val="nil"/>
              <w:left w:val="nil"/>
              <w:bottom w:val="single" w:sz="4" w:space="0" w:color="auto"/>
              <w:right w:val="single" w:sz="4" w:space="0" w:color="auto"/>
            </w:tcBorders>
            <w:shd w:val="clear" w:color="auto" w:fill="auto"/>
            <w:noWrap/>
            <w:vAlign w:val="bottom"/>
            <w:hideMark/>
          </w:tcPr>
          <w:p w14:paraId="3576BFE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27AD815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1276" w:type="dxa"/>
            <w:tcBorders>
              <w:top w:val="nil"/>
              <w:left w:val="nil"/>
              <w:bottom w:val="single" w:sz="4" w:space="0" w:color="auto"/>
              <w:right w:val="single" w:sz="4" w:space="0" w:color="auto"/>
            </w:tcBorders>
            <w:shd w:val="clear" w:color="auto" w:fill="auto"/>
            <w:noWrap/>
            <w:vAlign w:val="bottom"/>
            <w:hideMark/>
          </w:tcPr>
          <w:p w14:paraId="464716A8"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303D0C24" w14:textId="77777777" w:rsidR="000973E9" w:rsidRPr="00927584" w:rsidRDefault="000973E9" w:rsidP="00A10AA5">
            <w:pPr>
              <w:pStyle w:val="Sinespaciado"/>
              <w:rPr>
                <w:sz w:val="20"/>
                <w:szCs w:val="20"/>
                <w:lang w:eastAsia="es-ES"/>
              </w:rPr>
            </w:pPr>
            <w:r w:rsidRPr="00927584">
              <w:rPr>
                <w:sz w:val="20"/>
                <w:szCs w:val="20"/>
                <w:lang w:eastAsia="es-ES"/>
              </w:rPr>
              <w:t>1.54</w:t>
            </w:r>
          </w:p>
        </w:tc>
        <w:tc>
          <w:tcPr>
            <w:tcW w:w="567" w:type="dxa"/>
            <w:tcBorders>
              <w:top w:val="nil"/>
              <w:left w:val="nil"/>
              <w:bottom w:val="single" w:sz="4" w:space="0" w:color="auto"/>
              <w:right w:val="single" w:sz="4" w:space="0" w:color="auto"/>
            </w:tcBorders>
            <w:shd w:val="clear" w:color="auto" w:fill="auto"/>
            <w:noWrap/>
            <w:vAlign w:val="bottom"/>
            <w:hideMark/>
          </w:tcPr>
          <w:p w14:paraId="31078424" w14:textId="77777777" w:rsidR="000973E9" w:rsidRPr="00927584" w:rsidRDefault="000973E9" w:rsidP="00A10AA5">
            <w:pPr>
              <w:pStyle w:val="Sinespaciado"/>
              <w:rPr>
                <w:sz w:val="20"/>
                <w:szCs w:val="20"/>
                <w:lang w:eastAsia="es-ES"/>
              </w:rPr>
            </w:pPr>
            <w:r w:rsidRPr="00927584">
              <w:rPr>
                <w:sz w:val="20"/>
                <w:szCs w:val="20"/>
                <w:lang w:eastAsia="es-ES"/>
              </w:rPr>
              <w:t>-0.48</w:t>
            </w:r>
          </w:p>
        </w:tc>
        <w:tc>
          <w:tcPr>
            <w:tcW w:w="709" w:type="dxa"/>
            <w:tcBorders>
              <w:top w:val="nil"/>
              <w:left w:val="nil"/>
              <w:bottom w:val="single" w:sz="4" w:space="0" w:color="auto"/>
              <w:right w:val="single" w:sz="4" w:space="0" w:color="auto"/>
            </w:tcBorders>
            <w:shd w:val="clear" w:color="auto" w:fill="auto"/>
            <w:noWrap/>
            <w:vAlign w:val="bottom"/>
            <w:hideMark/>
          </w:tcPr>
          <w:p w14:paraId="0865225D" w14:textId="77777777" w:rsidR="000973E9" w:rsidRPr="00927584" w:rsidRDefault="000973E9" w:rsidP="00A10AA5">
            <w:pPr>
              <w:pStyle w:val="Sinespaciado"/>
              <w:rPr>
                <w:sz w:val="20"/>
                <w:szCs w:val="20"/>
                <w:lang w:eastAsia="es-ES"/>
              </w:rPr>
            </w:pPr>
            <w:r w:rsidRPr="00927584">
              <w:rPr>
                <w:sz w:val="20"/>
                <w:szCs w:val="20"/>
                <w:lang w:eastAsia="es-ES"/>
              </w:rPr>
              <w:t>0.30</w:t>
            </w:r>
          </w:p>
        </w:tc>
        <w:tc>
          <w:tcPr>
            <w:tcW w:w="569" w:type="dxa"/>
            <w:tcBorders>
              <w:top w:val="nil"/>
              <w:left w:val="nil"/>
              <w:bottom w:val="single" w:sz="4" w:space="0" w:color="auto"/>
              <w:right w:val="single" w:sz="4" w:space="0" w:color="auto"/>
            </w:tcBorders>
            <w:shd w:val="clear" w:color="auto" w:fill="auto"/>
            <w:noWrap/>
            <w:vAlign w:val="bottom"/>
            <w:hideMark/>
          </w:tcPr>
          <w:p w14:paraId="2AE3EFA0" w14:textId="77777777" w:rsidR="000973E9" w:rsidRPr="00927584" w:rsidRDefault="000973E9" w:rsidP="00A10AA5">
            <w:pPr>
              <w:pStyle w:val="Sinespaciado"/>
              <w:rPr>
                <w:sz w:val="20"/>
                <w:szCs w:val="20"/>
                <w:lang w:eastAsia="es-ES"/>
              </w:rPr>
            </w:pPr>
            <w:r w:rsidRPr="00927584">
              <w:rPr>
                <w:sz w:val="20"/>
                <w:szCs w:val="20"/>
                <w:lang w:eastAsia="es-ES"/>
              </w:rPr>
              <w:t>0.90</w:t>
            </w:r>
          </w:p>
        </w:tc>
      </w:tr>
      <w:tr w:rsidR="000973E9" w:rsidRPr="00927584" w14:paraId="7DDC31C9"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32BE9561" w14:textId="77777777" w:rsidR="000973E9" w:rsidRPr="00927584" w:rsidRDefault="000973E9" w:rsidP="00A10AA5">
            <w:pPr>
              <w:pStyle w:val="Sinespaciado"/>
              <w:rPr>
                <w:sz w:val="20"/>
                <w:szCs w:val="20"/>
                <w:lang w:eastAsia="es-ES"/>
              </w:rPr>
            </w:pPr>
            <w:r w:rsidRPr="00927584">
              <w:rPr>
                <w:sz w:val="20"/>
                <w:szCs w:val="20"/>
                <w:lang w:eastAsia="es-ES"/>
              </w:rPr>
              <w:t>D12</w:t>
            </w:r>
          </w:p>
        </w:tc>
        <w:tc>
          <w:tcPr>
            <w:tcW w:w="1222" w:type="dxa"/>
            <w:tcBorders>
              <w:top w:val="nil"/>
              <w:left w:val="nil"/>
              <w:bottom w:val="single" w:sz="4" w:space="0" w:color="auto"/>
              <w:right w:val="single" w:sz="4" w:space="0" w:color="auto"/>
            </w:tcBorders>
            <w:shd w:val="clear" w:color="auto" w:fill="auto"/>
            <w:noWrap/>
            <w:vAlign w:val="bottom"/>
            <w:hideMark/>
          </w:tcPr>
          <w:p w14:paraId="54758101"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3AE2EA3E" w14:textId="77777777" w:rsidR="000973E9" w:rsidRPr="00927584" w:rsidRDefault="000973E9" w:rsidP="00A10AA5">
            <w:pPr>
              <w:pStyle w:val="Sinespaciado"/>
              <w:rPr>
                <w:sz w:val="20"/>
                <w:szCs w:val="20"/>
                <w:lang w:eastAsia="es-ES"/>
              </w:rPr>
            </w:pPr>
            <w:r w:rsidRPr="00927584">
              <w:rPr>
                <w:sz w:val="20"/>
                <w:szCs w:val="20"/>
                <w:lang w:eastAsia="es-ES"/>
              </w:rPr>
              <w:t>0.77</w:t>
            </w:r>
          </w:p>
        </w:tc>
        <w:tc>
          <w:tcPr>
            <w:tcW w:w="567" w:type="dxa"/>
            <w:tcBorders>
              <w:top w:val="nil"/>
              <w:left w:val="nil"/>
              <w:bottom w:val="single" w:sz="4" w:space="0" w:color="auto"/>
              <w:right w:val="single" w:sz="4" w:space="0" w:color="auto"/>
            </w:tcBorders>
            <w:shd w:val="clear" w:color="auto" w:fill="auto"/>
            <w:noWrap/>
            <w:vAlign w:val="bottom"/>
            <w:hideMark/>
          </w:tcPr>
          <w:p w14:paraId="2E410F10" w14:textId="77777777" w:rsidR="000973E9" w:rsidRPr="00927584" w:rsidRDefault="000973E9" w:rsidP="00A10AA5">
            <w:pPr>
              <w:pStyle w:val="Sinespaciado"/>
              <w:rPr>
                <w:sz w:val="20"/>
                <w:szCs w:val="20"/>
                <w:lang w:eastAsia="es-ES"/>
              </w:rPr>
            </w:pPr>
            <w:r w:rsidRPr="00927584">
              <w:rPr>
                <w:sz w:val="20"/>
                <w:szCs w:val="20"/>
                <w:lang w:eastAsia="es-ES"/>
              </w:rPr>
              <w:t>-0.13</w:t>
            </w:r>
          </w:p>
        </w:tc>
        <w:tc>
          <w:tcPr>
            <w:tcW w:w="708" w:type="dxa"/>
            <w:tcBorders>
              <w:top w:val="nil"/>
              <w:left w:val="nil"/>
              <w:bottom w:val="single" w:sz="4" w:space="0" w:color="auto"/>
              <w:right w:val="single" w:sz="4" w:space="0" w:color="auto"/>
            </w:tcBorders>
            <w:shd w:val="clear" w:color="auto" w:fill="auto"/>
            <w:noWrap/>
            <w:vAlign w:val="bottom"/>
            <w:hideMark/>
          </w:tcPr>
          <w:p w14:paraId="10EB97AE" w14:textId="77777777" w:rsidR="000973E9" w:rsidRPr="00927584" w:rsidRDefault="000973E9" w:rsidP="00A10AA5">
            <w:pPr>
              <w:pStyle w:val="Sinespaciado"/>
              <w:rPr>
                <w:sz w:val="20"/>
                <w:szCs w:val="20"/>
                <w:lang w:eastAsia="es-ES"/>
              </w:rPr>
            </w:pPr>
            <w:r w:rsidRPr="00927584">
              <w:rPr>
                <w:sz w:val="20"/>
                <w:szCs w:val="20"/>
                <w:lang w:eastAsia="es-ES"/>
              </w:rPr>
              <w:t>0.31</w:t>
            </w:r>
          </w:p>
        </w:tc>
        <w:tc>
          <w:tcPr>
            <w:tcW w:w="567" w:type="dxa"/>
            <w:tcBorders>
              <w:top w:val="nil"/>
              <w:left w:val="nil"/>
              <w:bottom w:val="single" w:sz="4" w:space="0" w:color="auto"/>
              <w:right w:val="single" w:sz="4" w:space="0" w:color="auto"/>
            </w:tcBorders>
            <w:shd w:val="clear" w:color="auto" w:fill="auto"/>
            <w:noWrap/>
            <w:vAlign w:val="bottom"/>
            <w:hideMark/>
          </w:tcPr>
          <w:p w14:paraId="3926B0E6" w14:textId="77777777" w:rsidR="000973E9" w:rsidRPr="00927584" w:rsidRDefault="000973E9" w:rsidP="00A10AA5">
            <w:pPr>
              <w:pStyle w:val="Sinespaciado"/>
              <w:rPr>
                <w:sz w:val="20"/>
                <w:szCs w:val="20"/>
                <w:lang w:eastAsia="es-ES"/>
              </w:rPr>
            </w:pPr>
            <w:r w:rsidRPr="00927584">
              <w:rPr>
                <w:sz w:val="20"/>
                <w:szCs w:val="20"/>
                <w:lang w:eastAsia="es-ES"/>
              </w:rPr>
              <w:t>0.88</w:t>
            </w:r>
          </w:p>
        </w:tc>
        <w:tc>
          <w:tcPr>
            <w:tcW w:w="1276" w:type="dxa"/>
            <w:tcBorders>
              <w:top w:val="nil"/>
              <w:left w:val="nil"/>
              <w:bottom w:val="single" w:sz="4" w:space="0" w:color="auto"/>
              <w:right w:val="single" w:sz="4" w:space="0" w:color="auto"/>
            </w:tcBorders>
            <w:shd w:val="clear" w:color="auto" w:fill="auto"/>
            <w:noWrap/>
            <w:vAlign w:val="bottom"/>
            <w:hideMark/>
          </w:tcPr>
          <w:p w14:paraId="1C5D345C"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71" w:type="dxa"/>
            <w:tcBorders>
              <w:top w:val="nil"/>
              <w:left w:val="nil"/>
              <w:bottom w:val="single" w:sz="4" w:space="0" w:color="auto"/>
              <w:right w:val="single" w:sz="4" w:space="0" w:color="auto"/>
            </w:tcBorders>
            <w:shd w:val="clear" w:color="auto" w:fill="auto"/>
            <w:noWrap/>
            <w:vAlign w:val="bottom"/>
            <w:hideMark/>
          </w:tcPr>
          <w:p w14:paraId="3EAE67DE"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7" w:type="dxa"/>
            <w:tcBorders>
              <w:top w:val="nil"/>
              <w:left w:val="nil"/>
              <w:bottom w:val="single" w:sz="4" w:space="0" w:color="auto"/>
              <w:right w:val="single" w:sz="4" w:space="0" w:color="auto"/>
            </w:tcBorders>
            <w:shd w:val="clear" w:color="auto" w:fill="auto"/>
            <w:noWrap/>
            <w:vAlign w:val="bottom"/>
            <w:hideMark/>
          </w:tcPr>
          <w:p w14:paraId="43D37D33"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709" w:type="dxa"/>
            <w:tcBorders>
              <w:top w:val="nil"/>
              <w:left w:val="nil"/>
              <w:bottom w:val="single" w:sz="4" w:space="0" w:color="auto"/>
              <w:right w:val="single" w:sz="4" w:space="0" w:color="auto"/>
            </w:tcBorders>
            <w:shd w:val="clear" w:color="auto" w:fill="auto"/>
            <w:noWrap/>
            <w:vAlign w:val="bottom"/>
            <w:hideMark/>
          </w:tcPr>
          <w:p w14:paraId="2376E74B" w14:textId="77777777" w:rsidR="000973E9" w:rsidRPr="00927584" w:rsidRDefault="000973E9" w:rsidP="00A10AA5">
            <w:pPr>
              <w:pStyle w:val="Sinespaciado"/>
              <w:rPr>
                <w:sz w:val="20"/>
                <w:szCs w:val="20"/>
                <w:lang w:eastAsia="es-ES"/>
              </w:rPr>
            </w:pPr>
            <w:r w:rsidRPr="00927584">
              <w:rPr>
                <w:sz w:val="20"/>
                <w:szCs w:val="20"/>
                <w:lang w:eastAsia="es-ES"/>
              </w:rPr>
              <w:t> </w:t>
            </w:r>
          </w:p>
        </w:tc>
        <w:tc>
          <w:tcPr>
            <w:tcW w:w="569" w:type="dxa"/>
            <w:tcBorders>
              <w:top w:val="nil"/>
              <w:left w:val="nil"/>
              <w:bottom w:val="single" w:sz="4" w:space="0" w:color="auto"/>
              <w:right w:val="single" w:sz="4" w:space="0" w:color="auto"/>
            </w:tcBorders>
            <w:shd w:val="clear" w:color="auto" w:fill="auto"/>
            <w:noWrap/>
            <w:vAlign w:val="bottom"/>
            <w:hideMark/>
          </w:tcPr>
          <w:p w14:paraId="2393F2F4" w14:textId="77777777" w:rsidR="000973E9" w:rsidRPr="00927584" w:rsidRDefault="000973E9" w:rsidP="00A10AA5">
            <w:pPr>
              <w:pStyle w:val="Sinespaciado"/>
              <w:rPr>
                <w:sz w:val="20"/>
                <w:szCs w:val="20"/>
                <w:lang w:eastAsia="es-ES"/>
              </w:rPr>
            </w:pPr>
            <w:r w:rsidRPr="00927584">
              <w:rPr>
                <w:sz w:val="20"/>
                <w:szCs w:val="20"/>
                <w:lang w:eastAsia="es-ES"/>
              </w:rPr>
              <w:t> </w:t>
            </w:r>
          </w:p>
        </w:tc>
      </w:tr>
      <w:tr w:rsidR="000973E9" w:rsidRPr="00927584" w14:paraId="5DA228D5" w14:textId="77777777" w:rsidTr="00A10AA5">
        <w:trPr>
          <w:trHeight w:val="20"/>
        </w:trPr>
        <w:tc>
          <w:tcPr>
            <w:tcW w:w="1325" w:type="dxa"/>
            <w:tcBorders>
              <w:top w:val="nil"/>
              <w:left w:val="single" w:sz="4" w:space="0" w:color="auto"/>
              <w:bottom w:val="single" w:sz="4" w:space="0" w:color="auto"/>
              <w:right w:val="single" w:sz="4" w:space="0" w:color="auto"/>
            </w:tcBorders>
            <w:shd w:val="clear" w:color="auto" w:fill="auto"/>
            <w:noWrap/>
            <w:vAlign w:val="bottom"/>
            <w:hideMark/>
          </w:tcPr>
          <w:p w14:paraId="036EE03D" w14:textId="77777777" w:rsidR="000973E9" w:rsidRPr="00927584" w:rsidRDefault="000973E9" w:rsidP="00A10AA5">
            <w:pPr>
              <w:pStyle w:val="Sinespaciado"/>
              <w:rPr>
                <w:sz w:val="20"/>
                <w:szCs w:val="20"/>
                <w:lang w:eastAsia="es-ES"/>
              </w:rPr>
            </w:pPr>
            <w:r w:rsidRPr="00927584">
              <w:rPr>
                <w:sz w:val="20"/>
                <w:szCs w:val="20"/>
                <w:lang w:eastAsia="es-ES"/>
              </w:rPr>
              <w:t>D19</w:t>
            </w:r>
          </w:p>
        </w:tc>
        <w:tc>
          <w:tcPr>
            <w:tcW w:w="1222" w:type="dxa"/>
            <w:tcBorders>
              <w:top w:val="nil"/>
              <w:left w:val="nil"/>
              <w:bottom w:val="single" w:sz="4" w:space="0" w:color="auto"/>
              <w:right w:val="single" w:sz="4" w:space="0" w:color="auto"/>
            </w:tcBorders>
            <w:shd w:val="clear" w:color="auto" w:fill="auto"/>
            <w:noWrap/>
            <w:vAlign w:val="bottom"/>
            <w:hideMark/>
          </w:tcPr>
          <w:p w14:paraId="4F9D2D25"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709" w:type="dxa"/>
            <w:tcBorders>
              <w:top w:val="nil"/>
              <w:left w:val="nil"/>
              <w:bottom w:val="single" w:sz="4" w:space="0" w:color="auto"/>
              <w:right w:val="single" w:sz="4" w:space="0" w:color="auto"/>
            </w:tcBorders>
            <w:shd w:val="clear" w:color="auto" w:fill="auto"/>
            <w:noWrap/>
            <w:vAlign w:val="bottom"/>
            <w:hideMark/>
          </w:tcPr>
          <w:p w14:paraId="5BD9CBFE" w14:textId="77777777" w:rsidR="000973E9" w:rsidRPr="00927584" w:rsidRDefault="000973E9" w:rsidP="00A10AA5">
            <w:pPr>
              <w:pStyle w:val="Sinespaciado"/>
              <w:rPr>
                <w:sz w:val="20"/>
                <w:szCs w:val="20"/>
                <w:lang w:eastAsia="es-ES"/>
              </w:rPr>
            </w:pPr>
            <w:r w:rsidRPr="00927584">
              <w:rPr>
                <w:sz w:val="20"/>
                <w:szCs w:val="20"/>
                <w:lang w:eastAsia="es-ES"/>
              </w:rPr>
              <w:t>0.94</w:t>
            </w:r>
          </w:p>
        </w:tc>
        <w:tc>
          <w:tcPr>
            <w:tcW w:w="567" w:type="dxa"/>
            <w:tcBorders>
              <w:top w:val="nil"/>
              <w:left w:val="nil"/>
              <w:bottom w:val="single" w:sz="4" w:space="0" w:color="auto"/>
              <w:right w:val="single" w:sz="4" w:space="0" w:color="auto"/>
            </w:tcBorders>
            <w:shd w:val="clear" w:color="auto" w:fill="auto"/>
            <w:noWrap/>
            <w:vAlign w:val="bottom"/>
            <w:hideMark/>
          </w:tcPr>
          <w:p w14:paraId="4D73AA29" w14:textId="77777777" w:rsidR="000973E9" w:rsidRPr="00927584" w:rsidRDefault="000973E9" w:rsidP="00A10AA5">
            <w:pPr>
              <w:pStyle w:val="Sinespaciado"/>
              <w:rPr>
                <w:sz w:val="20"/>
                <w:szCs w:val="20"/>
                <w:lang w:eastAsia="es-ES"/>
              </w:rPr>
            </w:pPr>
            <w:r w:rsidRPr="00927584">
              <w:rPr>
                <w:sz w:val="20"/>
                <w:szCs w:val="20"/>
                <w:lang w:eastAsia="es-ES"/>
              </w:rPr>
              <w:t>-0.16</w:t>
            </w:r>
          </w:p>
        </w:tc>
        <w:tc>
          <w:tcPr>
            <w:tcW w:w="708" w:type="dxa"/>
            <w:tcBorders>
              <w:top w:val="nil"/>
              <w:left w:val="nil"/>
              <w:bottom w:val="single" w:sz="4" w:space="0" w:color="auto"/>
              <w:right w:val="single" w:sz="4" w:space="0" w:color="auto"/>
            </w:tcBorders>
            <w:shd w:val="clear" w:color="auto" w:fill="auto"/>
            <w:noWrap/>
            <w:vAlign w:val="bottom"/>
            <w:hideMark/>
          </w:tcPr>
          <w:p w14:paraId="6953CD65" w14:textId="77777777" w:rsidR="000973E9" w:rsidRPr="00927584" w:rsidRDefault="000973E9" w:rsidP="00A10AA5">
            <w:pPr>
              <w:pStyle w:val="Sinespaciado"/>
              <w:rPr>
                <w:sz w:val="20"/>
                <w:szCs w:val="20"/>
                <w:lang w:eastAsia="es-ES"/>
              </w:rPr>
            </w:pPr>
            <w:r w:rsidRPr="00927584">
              <w:rPr>
                <w:sz w:val="20"/>
                <w:szCs w:val="20"/>
                <w:lang w:eastAsia="es-ES"/>
              </w:rPr>
              <w:t>0.35</w:t>
            </w:r>
          </w:p>
        </w:tc>
        <w:tc>
          <w:tcPr>
            <w:tcW w:w="567" w:type="dxa"/>
            <w:tcBorders>
              <w:top w:val="nil"/>
              <w:left w:val="nil"/>
              <w:bottom w:val="single" w:sz="4" w:space="0" w:color="auto"/>
              <w:right w:val="single" w:sz="4" w:space="0" w:color="auto"/>
            </w:tcBorders>
            <w:shd w:val="clear" w:color="auto" w:fill="auto"/>
            <w:noWrap/>
            <w:vAlign w:val="bottom"/>
            <w:hideMark/>
          </w:tcPr>
          <w:p w14:paraId="4EFB881D" w14:textId="77777777" w:rsidR="000973E9" w:rsidRPr="00927584" w:rsidRDefault="000973E9" w:rsidP="00A10AA5">
            <w:pPr>
              <w:pStyle w:val="Sinespaciado"/>
              <w:rPr>
                <w:sz w:val="20"/>
                <w:szCs w:val="20"/>
                <w:lang w:eastAsia="es-ES"/>
              </w:rPr>
            </w:pPr>
            <w:r w:rsidRPr="00927584">
              <w:rPr>
                <w:sz w:val="20"/>
                <w:szCs w:val="20"/>
                <w:lang w:eastAsia="es-ES"/>
              </w:rPr>
              <w:t>0.93</w:t>
            </w:r>
          </w:p>
        </w:tc>
        <w:tc>
          <w:tcPr>
            <w:tcW w:w="1276" w:type="dxa"/>
            <w:tcBorders>
              <w:top w:val="nil"/>
              <w:left w:val="nil"/>
              <w:bottom w:val="single" w:sz="4" w:space="0" w:color="auto"/>
              <w:right w:val="single" w:sz="4" w:space="0" w:color="auto"/>
            </w:tcBorders>
            <w:shd w:val="clear" w:color="auto" w:fill="auto"/>
            <w:noWrap/>
            <w:vAlign w:val="bottom"/>
            <w:hideMark/>
          </w:tcPr>
          <w:p w14:paraId="22A19402" w14:textId="77777777" w:rsidR="000973E9" w:rsidRPr="00927584" w:rsidRDefault="000973E9" w:rsidP="00A10AA5">
            <w:pPr>
              <w:pStyle w:val="Sinespaciado"/>
              <w:rPr>
                <w:sz w:val="20"/>
                <w:szCs w:val="20"/>
                <w:lang w:eastAsia="es-ES"/>
              </w:rPr>
            </w:pPr>
            <w:r w:rsidRPr="00927584">
              <w:rPr>
                <w:sz w:val="20"/>
                <w:szCs w:val="20"/>
                <w:lang w:eastAsia="es-ES"/>
              </w:rPr>
              <w:t>5</w:t>
            </w:r>
          </w:p>
        </w:tc>
        <w:tc>
          <w:tcPr>
            <w:tcW w:w="571" w:type="dxa"/>
            <w:tcBorders>
              <w:top w:val="nil"/>
              <w:left w:val="nil"/>
              <w:bottom w:val="single" w:sz="4" w:space="0" w:color="auto"/>
              <w:right w:val="single" w:sz="4" w:space="0" w:color="auto"/>
            </w:tcBorders>
            <w:shd w:val="clear" w:color="auto" w:fill="auto"/>
            <w:noWrap/>
            <w:vAlign w:val="bottom"/>
            <w:hideMark/>
          </w:tcPr>
          <w:p w14:paraId="2BB7D18B" w14:textId="77777777" w:rsidR="000973E9" w:rsidRPr="00927584" w:rsidRDefault="000973E9" w:rsidP="00A10AA5">
            <w:pPr>
              <w:pStyle w:val="Sinespaciado"/>
              <w:rPr>
                <w:sz w:val="20"/>
                <w:szCs w:val="20"/>
                <w:lang w:eastAsia="es-ES"/>
              </w:rPr>
            </w:pPr>
            <w:r w:rsidRPr="00927584">
              <w:rPr>
                <w:sz w:val="20"/>
                <w:szCs w:val="20"/>
                <w:lang w:eastAsia="es-ES"/>
              </w:rPr>
              <w:t>1.29</w:t>
            </w:r>
          </w:p>
        </w:tc>
        <w:tc>
          <w:tcPr>
            <w:tcW w:w="567" w:type="dxa"/>
            <w:tcBorders>
              <w:top w:val="nil"/>
              <w:left w:val="nil"/>
              <w:bottom w:val="single" w:sz="4" w:space="0" w:color="auto"/>
              <w:right w:val="single" w:sz="4" w:space="0" w:color="auto"/>
            </w:tcBorders>
            <w:shd w:val="clear" w:color="auto" w:fill="auto"/>
            <w:noWrap/>
            <w:vAlign w:val="bottom"/>
            <w:hideMark/>
          </w:tcPr>
          <w:p w14:paraId="45EE798B" w14:textId="77777777" w:rsidR="000973E9" w:rsidRPr="00927584" w:rsidRDefault="000973E9" w:rsidP="00A10AA5">
            <w:pPr>
              <w:pStyle w:val="Sinespaciado"/>
              <w:rPr>
                <w:sz w:val="20"/>
                <w:szCs w:val="20"/>
                <w:lang w:eastAsia="es-ES"/>
              </w:rPr>
            </w:pPr>
            <w:r w:rsidRPr="00927584">
              <w:rPr>
                <w:sz w:val="20"/>
                <w:szCs w:val="20"/>
                <w:lang w:eastAsia="es-ES"/>
              </w:rPr>
              <w:t>-0.42</w:t>
            </w:r>
          </w:p>
        </w:tc>
        <w:tc>
          <w:tcPr>
            <w:tcW w:w="709" w:type="dxa"/>
            <w:tcBorders>
              <w:top w:val="nil"/>
              <w:left w:val="nil"/>
              <w:bottom w:val="single" w:sz="4" w:space="0" w:color="auto"/>
              <w:right w:val="single" w:sz="4" w:space="0" w:color="auto"/>
            </w:tcBorders>
            <w:shd w:val="clear" w:color="auto" w:fill="auto"/>
            <w:noWrap/>
            <w:vAlign w:val="bottom"/>
            <w:hideMark/>
          </w:tcPr>
          <w:p w14:paraId="68B99E3D" w14:textId="77777777" w:rsidR="000973E9" w:rsidRPr="00927584" w:rsidRDefault="000973E9" w:rsidP="00A10AA5">
            <w:pPr>
              <w:pStyle w:val="Sinespaciado"/>
              <w:rPr>
                <w:sz w:val="20"/>
                <w:szCs w:val="20"/>
                <w:lang w:eastAsia="es-ES"/>
              </w:rPr>
            </w:pPr>
            <w:r w:rsidRPr="00927584">
              <w:rPr>
                <w:sz w:val="20"/>
                <w:szCs w:val="20"/>
                <w:lang w:eastAsia="es-ES"/>
              </w:rPr>
              <w:t>0.28</w:t>
            </w:r>
          </w:p>
        </w:tc>
        <w:tc>
          <w:tcPr>
            <w:tcW w:w="569" w:type="dxa"/>
            <w:tcBorders>
              <w:top w:val="nil"/>
              <w:left w:val="nil"/>
              <w:bottom w:val="single" w:sz="4" w:space="0" w:color="auto"/>
              <w:right w:val="single" w:sz="4" w:space="0" w:color="auto"/>
            </w:tcBorders>
            <w:shd w:val="clear" w:color="auto" w:fill="auto"/>
            <w:noWrap/>
            <w:vAlign w:val="bottom"/>
            <w:hideMark/>
          </w:tcPr>
          <w:p w14:paraId="33F874B6" w14:textId="77777777" w:rsidR="000973E9" w:rsidRPr="00927584" w:rsidRDefault="000973E9" w:rsidP="00A10AA5">
            <w:pPr>
              <w:pStyle w:val="Sinespaciado"/>
              <w:rPr>
                <w:sz w:val="20"/>
                <w:szCs w:val="20"/>
                <w:lang w:eastAsia="es-ES"/>
              </w:rPr>
            </w:pPr>
            <w:r w:rsidRPr="00927584">
              <w:rPr>
                <w:sz w:val="20"/>
                <w:szCs w:val="20"/>
                <w:lang w:eastAsia="es-ES"/>
              </w:rPr>
              <w:t>0.91</w:t>
            </w:r>
          </w:p>
        </w:tc>
      </w:tr>
    </w:tbl>
    <w:p w14:paraId="31054E7E" w14:textId="77777777" w:rsidR="000973E9" w:rsidRDefault="000973E9" w:rsidP="000973E9">
      <w:pPr>
        <w:spacing w:line="360" w:lineRule="auto"/>
        <w:jc w:val="both"/>
      </w:pPr>
    </w:p>
    <w:p w14:paraId="5563B2E9" w14:textId="77777777" w:rsidR="00014F4E" w:rsidRPr="00014F4E" w:rsidRDefault="00014F4E" w:rsidP="00014F4E"/>
    <w:sectPr w:rsidR="00014F4E" w:rsidRPr="00014F4E" w:rsidSect="001B1818">
      <w:footerReference w:type="default" r:id="rId12"/>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FRANCISCO DE BORJA JIMENEZ-ALFARO GONZALEZ" w:date="2024-08-20T09:12:00Z" w:initials="FJ">
    <w:p w14:paraId="5725D1A5" w14:textId="77777777" w:rsidR="0001495D" w:rsidRDefault="0001495D" w:rsidP="0001495D">
      <w:pPr>
        <w:pStyle w:val="Textocomentario"/>
      </w:pPr>
      <w:r>
        <w:rPr>
          <w:rStyle w:val="Refdecomentario"/>
        </w:rPr>
        <w:annotationRef/>
      </w:r>
      <w:r>
        <w:t>Yo quitaría esta frase de aquí, no es necesaria y rompe el discurso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25D1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8E87CC" w16cex:dateUtc="2024-08-20T0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25D1A5" w16cid:durableId="578E87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8BAC9" w14:textId="77777777" w:rsidR="00AA340C" w:rsidRDefault="00AA340C" w:rsidP="001B1818">
      <w:pPr>
        <w:spacing w:after="0" w:line="240" w:lineRule="auto"/>
      </w:pPr>
      <w:r>
        <w:separator/>
      </w:r>
    </w:p>
  </w:endnote>
  <w:endnote w:type="continuationSeparator" w:id="0">
    <w:p w14:paraId="09F14178" w14:textId="77777777" w:rsidR="00AA340C" w:rsidRDefault="00AA340C" w:rsidP="001B1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3414030"/>
      <w:docPartObj>
        <w:docPartGallery w:val="Page Numbers (Bottom of Page)"/>
        <w:docPartUnique/>
      </w:docPartObj>
    </w:sdtPr>
    <w:sdtEndPr/>
    <w:sdtContent>
      <w:p w14:paraId="038DCE25" w14:textId="54712188" w:rsidR="000C3570" w:rsidRDefault="000C3570">
        <w:pPr>
          <w:pStyle w:val="Piedepgina"/>
          <w:jc w:val="center"/>
        </w:pPr>
        <w:r>
          <w:fldChar w:fldCharType="begin"/>
        </w:r>
        <w:r>
          <w:instrText>PAGE   \* MERGEFORMAT</w:instrText>
        </w:r>
        <w:r>
          <w:fldChar w:fldCharType="separate"/>
        </w:r>
        <w:r w:rsidR="00FA0C77" w:rsidRPr="00FA0C77">
          <w:rPr>
            <w:noProof/>
            <w:lang w:val="es-ES"/>
          </w:rPr>
          <w:t>11</w:t>
        </w:r>
        <w:r>
          <w:fldChar w:fldCharType="end"/>
        </w:r>
      </w:p>
    </w:sdtContent>
  </w:sdt>
  <w:p w14:paraId="145F8462" w14:textId="77777777" w:rsidR="000C3570" w:rsidRDefault="000C35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09928" w14:textId="77777777" w:rsidR="00AA340C" w:rsidRDefault="00AA340C" w:rsidP="001B1818">
      <w:pPr>
        <w:spacing w:after="0" w:line="240" w:lineRule="auto"/>
      </w:pPr>
      <w:r>
        <w:separator/>
      </w:r>
    </w:p>
  </w:footnote>
  <w:footnote w:type="continuationSeparator" w:id="0">
    <w:p w14:paraId="75F2AD94" w14:textId="77777777" w:rsidR="00AA340C" w:rsidRDefault="00AA340C" w:rsidP="001B1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93D46"/>
    <w:multiLevelType w:val="hybridMultilevel"/>
    <w:tmpl w:val="3ABEE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632EC"/>
    <w:multiLevelType w:val="hybridMultilevel"/>
    <w:tmpl w:val="809A0626"/>
    <w:lvl w:ilvl="0" w:tplc="33D82D66">
      <w:start w:val="1"/>
      <w:numFmt w:val="bullet"/>
      <w:lvlText w:val=""/>
      <w:lvlJc w:val="left"/>
      <w:pPr>
        <w:ind w:left="1100" w:hanging="360"/>
      </w:pPr>
      <w:rPr>
        <w:rFonts w:ascii="Symbol" w:hAnsi="Symbol"/>
      </w:rPr>
    </w:lvl>
    <w:lvl w:ilvl="1" w:tplc="0DAE4788">
      <w:start w:val="1"/>
      <w:numFmt w:val="bullet"/>
      <w:lvlText w:val=""/>
      <w:lvlJc w:val="left"/>
      <w:pPr>
        <w:ind w:left="1100" w:hanging="360"/>
      </w:pPr>
      <w:rPr>
        <w:rFonts w:ascii="Symbol" w:hAnsi="Symbol"/>
      </w:rPr>
    </w:lvl>
    <w:lvl w:ilvl="2" w:tplc="B9B61774">
      <w:start w:val="1"/>
      <w:numFmt w:val="bullet"/>
      <w:lvlText w:val=""/>
      <w:lvlJc w:val="left"/>
      <w:pPr>
        <w:ind w:left="1100" w:hanging="360"/>
      </w:pPr>
      <w:rPr>
        <w:rFonts w:ascii="Symbol" w:hAnsi="Symbol"/>
      </w:rPr>
    </w:lvl>
    <w:lvl w:ilvl="3" w:tplc="10445086">
      <w:start w:val="1"/>
      <w:numFmt w:val="bullet"/>
      <w:lvlText w:val=""/>
      <w:lvlJc w:val="left"/>
      <w:pPr>
        <w:ind w:left="1100" w:hanging="360"/>
      </w:pPr>
      <w:rPr>
        <w:rFonts w:ascii="Symbol" w:hAnsi="Symbol"/>
      </w:rPr>
    </w:lvl>
    <w:lvl w:ilvl="4" w:tplc="749CE55C">
      <w:start w:val="1"/>
      <w:numFmt w:val="bullet"/>
      <w:lvlText w:val=""/>
      <w:lvlJc w:val="left"/>
      <w:pPr>
        <w:ind w:left="1100" w:hanging="360"/>
      </w:pPr>
      <w:rPr>
        <w:rFonts w:ascii="Symbol" w:hAnsi="Symbol"/>
      </w:rPr>
    </w:lvl>
    <w:lvl w:ilvl="5" w:tplc="AE4666D8">
      <w:start w:val="1"/>
      <w:numFmt w:val="bullet"/>
      <w:lvlText w:val=""/>
      <w:lvlJc w:val="left"/>
      <w:pPr>
        <w:ind w:left="1100" w:hanging="360"/>
      </w:pPr>
      <w:rPr>
        <w:rFonts w:ascii="Symbol" w:hAnsi="Symbol"/>
      </w:rPr>
    </w:lvl>
    <w:lvl w:ilvl="6" w:tplc="F2FA2402">
      <w:start w:val="1"/>
      <w:numFmt w:val="bullet"/>
      <w:lvlText w:val=""/>
      <w:lvlJc w:val="left"/>
      <w:pPr>
        <w:ind w:left="1100" w:hanging="360"/>
      </w:pPr>
      <w:rPr>
        <w:rFonts w:ascii="Symbol" w:hAnsi="Symbol"/>
      </w:rPr>
    </w:lvl>
    <w:lvl w:ilvl="7" w:tplc="ECC28582">
      <w:start w:val="1"/>
      <w:numFmt w:val="bullet"/>
      <w:lvlText w:val=""/>
      <w:lvlJc w:val="left"/>
      <w:pPr>
        <w:ind w:left="1100" w:hanging="360"/>
      </w:pPr>
      <w:rPr>
        <w:rFonts w:ascii="Symbol" w:hAnsi="Symbol"/>
      </w:rPr>
    </w:lvl>
    <w:lvl w:ilvl="8" w:tplc="3B1892FC">
      <w:start w:val="1"/>
      <w:numFmt w:val="bullet"/>
      <w:lvlText w:val=""/>
      <w:lvlJc w:val="left"/>
      <w:pPr>
        <w:ind w:left="1100" w:hanging="360"/>
      </w:pPr>
      <w:rPr>
        <w:rFonts w:ascii="Symbol" w:hAnsi="Symbol"/>
      </w:rPr>
    </w:lvl>
  </w:abstractNum>
  <w:abstractNum w:abstractNumId="2" w15:restartNumberingAfterBreak="0">
    <w:nsid w:val="25090432"/>
    <w:multiLevelType w:val="hybridMultilevel"/>
    <w:tmpl w:val="541C41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C0D3B"/>
    <w:multiLevelType w:val="hybridMultilevel"/>
    <w:tmpl w:val="1CA2BC10"/>
    <w:lvl w:ilvl="0" w:tplc="227EB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462CE5"/>
    <w:multiLevelType w:val="hybridMultilevel"/>
    <w:tmpl w:val="3ABEEA7A"/>
    <w:lvl w:ilvl="0" w:tplc="49C0D2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2E315B"/>
    <w:multiLevelType w:val="hybridMultilevel"/>
    <w:tmpl w:val="8ED298F6"/>
    <w:lvl w:ilvl="0" w:tplc="86AE397A">
      <w:numFmt w:val="bullet"/>
      <w:lvlText w:val="-"/>
      <w:lvlJc w:val="left"/>
      <w:pPr>
        <w:ind w:left="720" w:hanging="360"/>
      </w:pPr>
      <w:rPr>
        <w:rFonts w:ascii="Segoe UI" w:eastAsia="Calibri" w:hAnsi="Segoe UI" w:cs="Segoe U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4E640B12"/>
    <w:multiLevelType w:val="hybridMultilevel"/>
    <w:tmpl w:val="AD6A4750"/>
    <w:lvl w:ilvl="0" w:tplc="5CACCDB4">
      <w:start w:val="1"/>
      <w:numFmt w:val="bullet"/>
      <w:lvlText w:val=""/>
      <w:lvlJc w:val="left"/>
      <w:pPr>
        <w:ind w:left="720" w:hanging="360"/>
      </w:pPr>
      <w:rPr>
        <w:rFonts w:ascii="Symbol" w:hAnsi="Symbol"/>
      </w:rPr>
    </w:lvl>
    <w:lvl w:ilvl="1" w:tplc="2310A352">
      <w:start w:val="1"/>
      <w:numFmt w:val="bullet"/>
      <w:lvlText w:val=""/>
      <w:lvlJc w:val="left"/>
      <w:pPr>
        <w:ind w:left="720" w:hanging="360"/>
      </w:pPr>
      <w:rPr>
        <w:rFonts w:ascii="Symbol" w:hAnsi="Symbol"/>
      </w:rPr>
    </w:lvl>
    <w:lvl w:ilvl="2" w:tplc="06901552">
      <w:start w:val="1"/>
      <w:numFmt w:val="bullet"/>
      <w:lvlText w:val=""/>
      <w:lvlJc w:val="left"/>
      <w:pPr>
        <w:ind w:left="720" w:hanging="360"/>
      </w:pPr>
      <w:rPr>
        <w:rFonts w:ascii="Symbol" w:hAnsi="Symbol"/>
      </w:rPr>
    </w:lvl>
    <w:lvl w:ilvl="3" w:tplc="3E9A1DAA">
      <w:start w:val="1"/>
      <w:numFmt w:val="bullet"/>
      <w:lvlText w:val=""/>
      <w:lvlJc w:val="left"/>
      <w:pPr>
        <w:ind w:left="720" w:hanging="360"/>
      </w:pPr>
      <w:rPr>
        <w:rFonts w:ascii="Symbol" w:hAnsi="Symbol"/>
      </w:rPr>
    </w:lvl>
    <w:lvl w:ilvl="4" w:tplc="7BB65A1A">
      <w:start w:val="1"/>
      <w:numFmt w:val="bullet"/>
      <w:lvlText w:val=""/>
      <w:lvlJc w:val="left"/>
      <w:pPr>
        <w:ind w:left="720" w:hanging="360"/>
      </w:pPr>
      <w:rPr>
        <w:rFonts w:ascii="Symbol" w:hAnsi="Symbol"/>
      </w:rPr>
    </w:lvl>
    <w:lvl w:ilvl="5" w:tplc="12E097E6">
      <w:start w:val="1"/>
      <w:numFmt w:val="bullet"/>
      <w:lvlText w:val=""/>
      <w:lvlJc w:val="left"/>
      <w:pPr>
        <w:ind w:left="720" w:hanging="360"/>
      </w:pPr>
      <w:rPr>
        <w:rFonts w:ascii="Symbol" w:hAnsi="Symbol"/>
      </w:rPr>
    </w:lvl>
    <w:lvl w:ilvl="6" w:tplc="CF521E66">
      <w:start w:val="1"/>
      <w:numFmt w:val="bullet"/>
      <w:lvlText w:val=""/>
      <w:lvlJc w:val="left"/>
      <w:pPr>
        <w:ind w:left="720" w:hanging="360"/>
      </w:pPr>
      <w:rPr>
        <w:rFonts w:ascii="Symbol" w:hAnsi="Symbol"/>
      </w:rPr>
    </w:lvl>
    <w:lvl w:ilvl="7" w:tplc="9A38EC26">
      <w:start w:val="1"/>
      <w:numFmt w:val="bullet"/>
      <w:lvlText w:val=""/>
      <w:lvlJc w:val="left"/>
      <w:pPr>
        <w:ind w:left="720" w:hanging="360"/>
      </w:pPr>
      <w:rPr>
        <w:rFonts w:ascii="Symbol" w:hAnsi="Symbol"/>
      </w:rPr>
    </w:lvl>
    <w:lvl w:ilvl="8" w:tplc="0D5E4274">
      <w:start w:val="1"/>
      <w:numFmt w:val="bullet"/>
      <w:lvlText w:val=""/>
      <w:lvlJc w:val="left"/>
      <w:pPr>
        <w:ind w:left="720" w:hanging="360"/>
      </w:pPr>
      <w:rPr>
        <w:rFonts w:ascii="Symbol" w:hAnsi="Symbol"/>
      </w:rPr>
    </w:lvl>
  </w:abstractNum>
  <w:abstractNum w:abstractNumId="7" w15:restartNumberingAfterBreak="0">
    <w:nsid w:val="522467EB"/>
    <w:multiLevelType w:val="hybridMultilevel"/>
    <w:tmpl w:val="6936DAFE"/>
    <w:lvl w:ilvl="0" w:tplc="4D88C92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64757E"/>
    <w:multiLevelType w:val="hybridMultilevel"/>
    <w:tmpl w:val="9F528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35628521">
    <w:abstractNumId w:val="3"/>
  </w:num>
  <w:num w:numId="2" w16cid:durableId="552816940">
    <w:abstractNumId w:val="4"/>
  </w:num>
  <w:num w:numId="3" w16cid:durableId="1326589730">
    <w:abstractNumId w:val="2"/>
  </w:num>
  <w:num w:numId="4" w16cid:durableId="230892649">
    <w:abstractNumId w:val="8"/>
  </w:num>
  <w:num w:numId="5" w16cid:durableId="923150096">
    <w:abstractNumId w:val="0"/>
  </w:num>
  <w:num w:numId="6" w16cid:durableId="1181168442">
    <w:abstractNumId w:val="7"/>
  </w:num>
  <w:num w:numId="7" w16cid:durableId="452988802">
    <w:abstractNumId w:val="5"/>
  </w:num>
  <w:num w:numId="8" w16cid:durableId="43918438">
    <w:abstractNumId w:val="1"/>
  </w:num>
  <w:num w:numId="9" w16cid:durableId="158356675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CISCO DE BORJA JIMENEZ-ALFARO GONZALEZ">
    <w15:presenceInfo w15:providerId="AD" w15:userId="S::jimenezalfaro@uniovi.es::7a07debb-7299-4e3a-b4e7-bb63edf1c6c5"/>
  </w15:person>
  <w15:person w15:author="CLARA ESPINOSA DEL ALBA">
    <w15:presenceInfo w15:providerId="AD" w15:userId="S::espinosaclara@uniovi.es::56b0cbcd-66e9-4a2a-97b1-2aadcbcf6318"/>
  </w15:person>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767"/>
    <w:rsid w:val="000025E5"/>
    <w:rsid w:val="0001495D"/>
    <w:rsid w:val="00014F4E"/>
    <w:rsid w:val="0004142B"/>
    <w:rsid w:val="0004617C"/>
    <w:rsid w:val="00046205"/>
    <w:rsid w:val="000473F5"/>
    <w:rsid w:val="000474F7"/>
    <w:rsid w:val="0005408A"/>
    <w:rsid w:val="000571EE"/>
    <w:rsid w:val="000641E1"/>
    <w:rsid w:val="00071666"/>
    <w:rsid w:val="00071A35"/>
    <w:rsid w:val="000733A6"/>
    <w:rsid w:val="00084B55"/>
    <w:rsid w:val="000940DE"/>
    <w:rsid w:val="000943E9"/>
    <w:rsid w:val="000973E9"/>
    <w:rsid w:val="000A4433"/>
    <w:rsid w:val="000A668E"/>
    <w:rsid w:val="000B1B31"/>
    <w:rsid w:val="000C3570"/>
    <w:rsid w:val="000C362D"/>
    <w:rsid w:val="000E0BE8"/>
    <w:rsid w:val="000E5C7B"/>
    <w:rsid w:val="00100F42"/>
    <w:rsid w:val="00101E83"/>
    <w:rsid w:val="001063E3"/>
    <w:rsid w:val="00110B55"/>
    <w:rsid w:val="00124222"/>
    <w:rsid w:val="00137075"/>
    <w:rsid w:val="0013760A"/>
    <w:rsid w:val="00147B8B"/>
    <w:rsid w:val="00153133"/>
    <w:rsid w:val="00161E37"/>
    <w:rsid w:val="001620E0"/>
    <w:rsid w:val="001761C5"/>
    <w:rsid w:val="001B0CFB"/>
    <w:rsid w:val="001B1818"/>
    <w:rsid w:val="001C3FF3"/>
    <w:rsid w:val="001C51A6"/>
    <w:rsid w:val="001D0FBB"/>
    <w:rsid w:val="001D40B5"/>
    <w:rsid w:val="001D6E88"/>
    <w:rsid w:val="001E2DA3"/>
    <w:rsid w:val="001F391F"/>
    <w:rsid w:val="00202F0E"/>
    <w:rsid w:val="00224F91"/>
    <w:rsid w:val="002267BD"/>
    <w:rsid w:val="00236499"/>
    <w:rsid w:val="00236E9F"/>
    <w:rsid w:val="002434B5"/>
    <w:rsid w:val="0025072B"/>
    <w:rsid w:val="00260EDB"/>
    <w:rsid w:val="00282B8E"/>
    <w:rsid w:val="00296700"/>
    <w:rsid w:val="002A195C"/>
    <w:rsid w:val="002D4B9F"/>
    <w:rsid w:val="002D6B57"/>
    <w:rsid w:val="002D7D6E"/>
    <w:rsid w:val="002F5145"/>
    <w:rsid w:val="00301CD1"/>
    <w:rsid w:val="00305174"/>
    <w:rsid w:val="0031479D"/>
    <w:rsid w:val="00317F8C"/>
    <w:rsid w:val="0032617B"/>
    <w:rsid w:val="00345D70"/>
    <w:rsid w:val="00350323"/>
    <w:rsid w:val="00355780"/>
    <w:rsid w:val="00364C16"/>
    <w:rsid w:val="00367F51"/>
    <w:rsid w:val="003A0AE3"/>
    <w:rsid w:val="003A6892"/>
    <w:rsid w:val="003A79B6"/>
    <w:rsid w:val="003B6529"/>
    <w:rsid w:val="003D2A42"/>
    <w:rsid w:val="003D7F0A"/>
    <w:rsid w:val="003E048A"/>
    <w:rsid w:val="003E0B56"/>
    <w:rsid w:val="003F4E0A"/>
    <w:rsid w:val="00404FB1"/>
    <w:rsid w:val="00416105"/>
    <w:rsid w:val="004300DA"/>
    <w:rsid w:val="00431BE0"/>
    <w:rsid w:val="00442017"/>
    <w:rsid w:val="00443DA5"/>
    <w:rsid w:val="00447FBA"/>
    <w:rsid w:val="00481EA7"/>
    <w:rsid w:val="00482614"/>
    <w:rsid w:val="004A640C"/>
    <w:rsid w:val="004D1F38"/>
    <w:rsid w:val="004D548F"/>
    <w:rsid w:val="004D6984"/>
    <w:rsid w:val="004F61A3"/>
    <w:rsid w:val="004F642E"/>
    <w:rsid w:val="004F7168"/>
    <w:rsid w:val="004F7730"/>
    <w:rsid w:val="00513ED2"/>
    <w:rsid w:val="005253DA"/>
    <w:rsid w:val="00526E85"/>
    <w:rsid w:val="005354A3"/>
    <w:rsid w:val="005357C6"/>
    <w:rsid w:val="00546BD9"/>
    <w:rsid w:val="005622D3"/>
    <w:rsid w:val="00566B42"/>
    <w:rsid w:val="00567827"/>
    <w:rsid w:val="00584A98"/>
    <w:rsid w:val="005865D4"/>
    <w:rsid w:val="00591985"/>
    <w:rsid w:val="00594767"/>
    <w:rsid w:val="005A223D"/>
    <w:rsid w:val="005A25A3"/>
    <w:rsid w:val="005B1B04"/>
    <w:rsid w:val="005B69A1"/>
    <w:rsid w:val="005E789E"/>
    <w:rsid w:val="006048AC"/>
    <w:rsid w:val="00605D48"/>
    <w:rsid w:val="00637DF8"/>
    <w:rsid w:val="00641575"/>
    <w:rsid w:val="006417B9"/>
    <w:rsid w:val="00645F45"/>
    <w:rsid w:val="006468A8"/>
    <w:rsid w:val="0065032E"/>
    <w:rsid w:val="00650ADB"/>
    <w:rsid w:val="00655A39"/>
    <w:rsid w:val="00657A4A"/>
    <w:rsid w:val="00661FC8"/>
    <w:rsid w:val="006678CE"/>
    <w:rsid w:val="006B1BA7"/>
    <w:rsid w:val="006F0A6D"/>
    <w:rsid w:val="006F66A2"/>
    <w:rsid w:val="00717863"/>
    <w:rsid w:val="0072179B"/>
    <w:rsid w:val="00726D00"/>
    <w:rsid w:val="007319EF"/>
    <w:rsid w:val="00736C83"/>
    <w:rsid w:val="00752473"/>
    <w:rsid w:val="00755D9D"/>
    <w:rsid w:val="00756377"/>
    <w:rsid w:val="00775388"/>
    <w:rsid w:val="00783B00"/>
    <w:rsid w:val="00783EBB"/>
    <w:rsid w:val="00786321"/>
    <w:rsid w:val="007A6B49"/>
    <w:rsid w:val="007B23BF"/>
    <w:rsid w:val="007B6976"/>
    <w:rsid w:val="007B6C94"/>
    <w:rsid w:val="007C0FA5"/>
    <w:rsid w:val="007D0883"/>
    <w:rsid w:val="007D75A2"/>
    <w:rsid w:val="007E08C8"/>
    <w:rsid w:val="007E37E6"/>
    <w:rsid w:val="00801D10"/>
    <w:rsid w:val="0081280C"/>
    <w:rsid w:val="00824B81"/>
    <w:rsid w:val="008274D9"/>
    <w:rsid w:val="00835C12"/>
    <w:rsid w:val="00840E81"/>
    <w:rsid w:val="0085737C"/>
    <w:rsid w:val="00861687"/>
    <w:rsid w:val="00871F39"/>
    <w:rsid w:val="00873F29"/>
    <w:rsid w:val="00875012"/>
    <w:rsid w:val="008A26DC"/>
    <w:rsid w:val="008A48F5"/>
    <w:rsid w:val="008A578C"/>
    <w:rsid w:val="008B7AE3"/>
    <w:rsid w:val="008C4B04"/>
    <w:rsid w:val="008C6558"/>
    <w:rsid w:val="008D5298"/>
    <w:rsid w:val="008E14A8"/>
    <w:rsid w:val="008E773E"/>
    <w:rsid w:val="008F1AB8"/>
    <w:rsid w:val="008F3F05"/>
    <w:rsid w:val="008F4C71"/>
    <w:rsid w:val="008F5656"/>
    <w:rsid w:val="0092341A"/>
    <w:rsid w:val="00931DDD"/>
    <w:rsid w:val="00934CFA"/>
    <w:rsid w:val="00947A1A"/>
    <w:rsid w:val="00953FC7"/>
    <w:rsid w:val="00954E19"/>
    <w:rsid w:val="00976A4C"/>
    <w:rsid w:val="00976D18"/>
    <w:rsid w:val="00982F78"/>
    <w:rsid w:val="009856F2"/>
    <w:rsid w:val="00995BDB"/>
    <w:rsid w:val="009A7345"/>
    <w:rsid w:val="009B3ACB"/>
    <w:rsid w:val="009D477D"/>
    <w:rsid w:val="009F26BB"/>
    <w:rsid w:val="009F5A64"/>
    <w:rsid w:val="00A02CE1"/>
    <w:rsid w:val="00A02E5A"/>
    <w:rsid w:val="00A1247E"/>
    <w:rsid w:val="00A129EE"/>
    <w:rsid w:val="00A12A16"/>
    <w:rsid w:val="00A16DAB"/>
    <w:rsid w:val="00A21BC3"/>
    <w:rsid w:val="00A640EA"/>
    <w:rsid w:val="00A67A23"/>
    <w:rsid w:val="00A73146"/>
    <w:rsid w:val="00A774A6"/>
    <w:rsid w:val="00A94B9A"/>
    <w:rsid w:val="00AA340C"/>
    <w:rsid w:val="00AC38D5"/>
    <w:rsid w:val="00B023A8"/>
    <w:rsid w:val="00B03FD1"/>
    <w:rsid w:val="00B05DE0"/>
    <w:rsid w:val="00B06326"/>
    <w:rsid w:val="00B06B65"/>
    <w:rsid w:val="00B150D3"/>
    <w:rsid w:val="00B236BF"/>
    <w:rsid w:val="00B35986"/>
    <w:rsid w:val="00B37315"/>
    <w:rsid w:val="00B50F2C"/>
    <w:rsid w:val="00B65633"/>
    <w:rsid w:val="00B7033B"/>
    <w:rsid w:val="00B730F1"/>
    <w:rsid w:val="00B93245"/>
    <w:rsid w:val="00B96559"/>
    <w:rsid w:val="00B97144"/>
    <w:rsid w:val="00BA2305"/>
    <w:rsid w:val="00BD51F9"/>
    <w:rsid w:val="00BE23E7"/>
    <w:rsid w:val="00BE5DB2"/>
    <w:rsid w:val="00BF4E00"/>
    <w:rsid w:val="00BF6E1A"/>
    <w:rsid w:val="00BF7BE2"/>
    <w:rsid w:val="00C03B70"/>
    <w:rsid w:val="00C30CAA"/>
    <w:rsid w:val="00C32494"/>
    <w:rsid w:val="00C33CD2"/>
    <w:rsid w:val="00C47200"/>
    <w:rsid w:val="00C51238"/>
    <w:rsid w:val="00C6393E"/>
    <w:rsid w:val="00C67996"/>
    <w:rsid w:val="00C8546A"/>
    <w:rsid w:val="00C86E16"/>
    <w:rsid w:val="00C9558C"/>
    <w:rsid w:val="00CA0629"/>
    <w:rsid w:val="00CA4B17"/>
    <w:rsid w:val="00CB0C97"/>
    <w:rsid w:val="00CB39BD"/>
    <w:rsid w:val="00CB462F"/>
    <w:rsid w:val="00CB5AD3"/>
    <w:rsid w:val="00CB708F"/>
    <w:rsid w:val="00CC15C1"/>
    <w:rsid w:val="00CD2EC3"/>
    <w:rsid w:val="00CD747B"/>
    <w:rsid w:val="00CE3BEF"/>
    <w:rsid w:val="00CE4B32"/>
    <w:rsid w:val="00CF2F1D"/>
    <w:rsid w:val="00CF6054"/>
    <w:rsid w:val="00CF6E13"/>
    <w:rsid w:val="00D134DE"/>
    <w:rsid w:val="00D141E4"/>
    <w:rsid w:val="00D23554"/>
    <w:rsid w:val="00D33398"/>
    <w:rsid w:val="00D3441D"/>
    <w:rsid w:val="00D36408"/>
    <w:rsid w:val="00D37B04"/>
    <w:rsid w:val="00D43CCC"/>
    <w:rsid w:val="00D47B57"/>
    <w:rsid w:val="00D542BD"/>
    <w:rsid w:val="00D54C3D"/>
    <w:rsid w:val="00D55910"/>
    <w:rsid w:val="00D641D4"/>
    <w:rsid w:val="00D70CE6"/>
    <w:rsid w:val="00D71DCA"/>
    <w:rsid w:val="00D772C5"/>
    <w:rsid w:val="00D83807"/>
    <w:rsid w:val="00D955CC"/>
    <w:rsid w:val="00DA10B0"/>
    <w:rsid w:val="00DB6288"/>
    <w:rsid w:val="00DC3071"/>
    <w:rsid w:val="00DC4BAC"/>
    <w:rsid w:val="00DD4936"/>
    <w:rsid w:val="00DE61A6"/>
    <w:rsid w:val="00DF1093"/>
    <w:rsid w:val="00DF575C"/>
    <w:rsid w:val="00DF7573"/>
    <w:rsid w:val="00E06958"/>
    <w:rsid w:val="00E22023"/>
    <w:rsid w:val="00E2552B"/>
    <w:rsid w:val="00E26E03"/>
    <w:rsid w:val="00E31540"/>
    <w:rsid w:val="00E33588"/>
    <w:rsid w:val="00E42DA2"/>
    <w:rsid w:val="00E44847"/>
    <w:rsid w:val="00E55A29"/>
    <w:rsid w:val="00E81594"/>
    <w:rsid w:val="00E817DB"/>
    <w:rsid w:val="00E86BD7"/>
    <w:rsid w:val="00E90F30"/>
    <w:rsid w:val="00E97026"/>
    <w:rsid w:val="00EA57C1"/>
    <w:rsid w:val="00EB34AF"/>
    <w:rsid w:val="00ED4FD6"/>
    <w:rsid w:val="00ED5059"/>
    <w:rsid w:val="00EF5026"/>
    <w:rsid w:val="00F01DCC"/>
    <w:rsid w:val="00F04E0C"/>
    <w:rsid w:val="00F10AB1"/>
    <w:rsid w:val="00F1181B"/>
    <w:rsid w:val="00F27E3C"/>
    <w:rsid w:val="00F33252"/>
    <w:rsid w:val="00F33E17"/>
    <w:rsid w:val="00F552D3"/>
    <w:rsid w:val="00F71699"/>
    <w:rsid w:val="00F73381"/>
    <w:rsid w:val="00F80196"/>
    <w:rsid w:val="00F82C37"/>
    <w:rsid w:val="00FA0C77"/>
    <w:rsid w:val="00FA617A"/>
    <w:rsid w:val="00FC46E9"/>
    <w:rsid w:val="00FC4B35"/>
    <w:rsid w:val="00FC67C6"/>
    <w:rsid w:val="00FD472B"/>
    <w:rsid w:val="00FD693F"/>
    <w:rsid w:val="00FE5440"/>
    <w:rsid w:val="00FE712B"/>
    <w:rsid w:val="00FE770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7F9500"/>
  <w15:chartTrackingRefBased/>
  <w15:docId w15:val="{A75C7A56-2D1F-4D13-A571-446226F0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767"/>
    <w:rPr>
      <w:kern w:val="2"/>
      <w:lang w:val="en-GB"/>
      <w14:ligatures w14:val="standardContextual"/>
    </w:rPr>
  </w:style>
  <w:style w:type="paragraph" w:styleId="Ttulo1">
    <w:name w:val="heading 1"/>
    <w:basedOn w:val="Normal"/>
    <w:next w:val="Normal"/>
    <w:link w:val="Ttulo1Car"/>
    <w:uiPriority w:val="9"/>
    <w:qFormat/>
    <w:rsid w:val="00594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947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947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767"/>
    <w:rPr>
      <w:rFonts w:asciiTheme="majorHAnsi" w:eastAsiaTheme="majorEastAsia" w:hAnsiTheme="majorHAnsi" w:cstheme="majorBidi"/>
      <w:color w:val="2E74B5" w:themeColor="accent1" w:themeShade="BF"/>
      <w:kern w:val="2"/>
      <w:sz w:val="32"/>
      <w:szCs w:val="32"/>
      <w:lang w:val="en-GB"/>
      <w14:ligatures w14:val="standardContextual"/>
    </w:rPr>
  </w:style>
  <w:style w:type="character" w:customStyle="1" w:styleId="Ttulo2Car">
    <w:name w:val="Título 2 Car"/>
    <w:basedOn w:val="Fuentedeprrafopredeter"/>
    <w:link w:val="Ttulo2"/>
    <w:uiPriority w:val="9"/>
    <w:rsid w:val="00594767"/>
    <w:rPr>
      <w:rFonts w:asciiTheme="majorHAnsi" w:eastAsiaTheme="majorEastAsia" w:hAnsiTheme="majorHAnsi" w:cstheme="majorBidi"/>
      <w:color w:val="2E74B5" w:themeColor="accent1" w:themeShade="BF"/>
      <w:kern w:val="2"/>
      <w:sz w:val="26"/>
      <w:szCs w:val="26"/>
      <w:lang w:val="en-GB"/>
      <w14:ligatures w14:val="standardContextual"/>
    </w:rPr>
  </w:style>
  <w:style w:type="character" w:customStyle="1" w:styleId="Ttulo3Car">
    <w:name w:val="Título 3 Car"/>
    <w:basedOn w:val="Fuentedeprrafopredeter"/>
    <w:link w:val="Ttulo3"/>
    <w:uiPriority w:val="9"/>
    <w:rsid w:val="00594767"/>
    <w:rPr>
      <w:rFonts w:asciiTheme="majorHAnsi" w:eastAsiaTheme="majorEastAsia" w:hAnsiTheme="majorHAnsi" w:cstheme="majorBidi"/>
      <w:color w:val="1F4D78" w:themeColor="accent1" w:themeShade="7F"/>
      <w:kern w:val="2"/>
      <w:sz w:val="24"/>
      <w:szCs w:val="24"/>
      <w:lang w:val="en-GB"/>
      <w14:ligatures w14:val="standardContextual"/>
    </w:rPr>
  </w:style>
  <w:style w:type="paragraph" w:styleId="Prrafodelista">
    <w:name w:val="List Paragraph"/>
    <w:basedOn w:val="Normal"/>
    <w:uiPriority w:val="34"/>
    <w:qFormat/>
    <w:rsid w:val="00594767"/>
    <w:pPr>
      <w:ind w:left="720"/>
      <w:contextualSpacing/>
    </w:pPr>
  </w:style>
  <w:style w:type="character" w:styleId="Refdecomentario">
    <w:name w:val="annotation reference"/>
    <w:basedOn w:val="Fuentedeprrafopredeter"/>
    <w:uiPriority w:val="99"/>
    <w:semiHidden/>
    <w:unhideWhenUsed/>
    <w:rsid w:val="00594767"/>
    <w:rPr>
      <w:sz w:val="16"/>
      <w:szCs w:val="16"/>
    </w:rPr>
  </w:style>
  <w:style w:type="paragraph" w:styleId="Textocomentario">
    <w:name w:val="annotation text"/>
    <w:basedOn w:val="Normal"/>
    <w:link w:val="TextocomentarioCar"/>
    <w:uiPriority w:val="99"/>
    <w:unhideWhenUsed/>
    <w:rsid w:val="00594767"/>
    <w:pPr>
      <w:spacing w:line="240" w:lineRule="auto"/>
    </w:pPr>
    <w:rPr>
      <w:sz w:val="20"/>
      <w:szCs w:val="20"/>
    </w:rPr>
  </w:style>
  <w:style w:type="character" w:customStyle="1" w:styleId="TextocomentarioCar">
    <w:name w:val="Texto comentario Car"/>
    <w:basedOn w:val="Fuentedeprrafopredeter"/>
    <w:link w:val="Textocomentario"/>
    <w:uiPriority w:val="99"/>
    <w:rsid w:val="00594767"/>
    <w:rPr>
      <w:kern w:val="2"/>
      <w:sz w:val="20"/>
      <w:szCs w:val="20"/>
      <w:lang w:val="en-GB"/>
      <w14:ligatures w14:val="standardContextual"/>
    </w:rPr>
  </w:style>
  <w:style w:type="paragraph" w:styleId="Asuntodelcomentario">
    <w:name w:val="annotation subject"/>
    <w:basedOn w:val="Textocomentario"/>
    <w:next w:val="Textocomentario"/>
    <w:link w:val="AsuntodelcomentarioCar"/>
    <w:uiPriority w:val="99"/>
    <w:semiHidden/>
    <w:unhideWhenUsed/>
    <w:rsid w:val="00594767"/>
    <w:rPr>
      <w:b/>
      <w:bCs/>
    </w:rPr>
  </w:style>
  <w:style w:type="character" w:customStyle="1" w:styleId="AsuntodelcomentarioCar">
    <w:name w:val="Asunto del comentario Car"/>
    <w:basedOn w:val="TextocomentarioCar"/>
    <w:link w:val="Asuntodelcomentario"/>
    <w:uiPriority w:val="99"/>
    <w:semiHidden/>
    <w:rsid w:val="00594767"/>
    <w:rPr>
      <w:b/>
      <w:bCs/>
      <w:kern w:val="2"/>
      <w:sz w:val="20"/>
      <w:szCs w:val="20"/>
      <w:lang w:val="en-GB"/>
      <w14:ligatures w14:val="standardContextual"/>
    </w:rPr>
  </w:style>
  <w:style w:type="paragraph" w:styleId="Textoindependiente">
    <w:name w:val="Body Text"/>
    <w:basedOn w:val="Normal"/>
    <w:link w:val="TextoindependienteCar"/>
    <w:qFormat/>
    <w:rsid w:val="00594767"/>
    <w:pPr>
      <w:spacing w:before="180" w:after="180" w:line="360" w:lineRule="auto"/>
      <w:jc w:val="both"/>
    </w:pPr>
    <w:rPr>
      <w:rFonts w:ascii="Arial" w:hAnsi="Arial" w:cs="Arial"/>
      <w:kern w:val="0"/>
      <w:sz w:val="24"/>
      <w:szCs w:val="24"/>
      <w:lang w:val="en-US"/>
      <w14:ligatures w14:val="none"/>
    </w:rPr>
  </w:style>
  <w:style w:type="character" w:customStyle="1" w:styleId="TextoindependienteCar">
    <w:name w:val="Texto independiente Car"/>
    <w:basedOn w:val="Fuentedeprrafopredeter"/>
    <w:link w:val="Textoindependiente"/>
    <w:rsid w:val="00594767"/>
    <w:rPr>
      <w:rFonts w:ascii="Arial" w:hAnsi="Arial" w:cs="Arial"/>
      <w:sz w:val="24"/>
      <w:szCs w:val="24"/>
      <w:lang w:val="en-US"/>
    </w:rPr>
  </w:style>
  <w:style w:type="character" w:styleId="Nmerodelnea">
    <w:name w:val="line number"/>
    <w:basedOn w:val="Fuentedeprrafopredeter"/>
    <w:uiPriority w:val="99"/>
    <w:semiHidden/>
    <w:unhideWhenUsed/>
    <w:rsid w:val="00594767"/>
  </w:style>
  <w:style w:type="paragraph" w:styleId="HTMLconformatoprevio">
    <w:name w:val="HTML Preformatted"/>
    <w:basedOn w:val="Normal"/>
    <w:link w:val="HTMLconformatoprevioCar"/>
    <w:uiPriority w:val="99"/>
    <w:unhideWhenUsed/>
    <w:rsid w:val="0059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eastAsia="es-ES"/>
      <w14:ligatures w14:val="none"/>
    </w:rPr>
  </w:style>
  <w:style w:type="character" w:customStyle="1" w:styleId="HTMLconformatoprevioCar">
    <w:name w:val="HTML con formato previo Car"/>
    <w:basedOn w:val="Fuentedeprrafopredeter"/>
    <w:link w:val="HTMLconformatoprevio"/>
    <w:uiPriority w:val="99"/>
    <w:rsid w:val="00594767"/>
    <w:rPr>
      <w:rFonts w:ascii="Courier New" w:eastAsia="Times New Roman" w:hAnsi="Courier New" w:cs="Courier New"/>
      <w:sz w:val="20"/>
      <w:szCs w:val="20"/>
      <w:lang w:val="es-ES" w:eastAsia="es-ES"/>
    </w:rPr>
  </w:style>
  <w:style w:type="character" w:customStyle="1" w:styleId="gnd-iwgdh3b">
    <w:name w:val="gnd-iwgdh3b"/>
    <w:basedOn w:val="Fuentedeprrafopredeter"/>
    <w:rsid w:val="00594767"/>
  </w:style>
  <w:style w:type="character" w:styleId="Hipervnculo">
    <w:name w:val="Hyperlink"/>
    <w:basedOn w:val="Fuentedeprrafopredeter"/>
    <w:uiPriority w:val="99"/>
    <w:unhideWhenUsed/>
    <w:rsid w:val="00594767"/>
    <w:rPr>
      <w:color w:val="0563C1" w:themeColor="hyperlink"/>
      <w:u w:val="single"/>
    </w:rPr>
  </w:style>
  <w:style w:type="character" w:customStyle="1" w:styleId="Mencinsinresolver1">
    <w:name w:val="Mención sin resolver1"/>
    <w:basedOn w:val="Fuentedeprrafopredeter"/>
    <w:uiPriority w:val="99"/>
    <w:semiHidden/>
    <w:unhideWhenUsed/>
    <w:rsid w:val="00594767"/>
    <w:rPr>
      <w:color w:val="605E5C"/>
      <w:shd w:val="clear" w:color="auto" w:fill="E1DFDD"/>
    </w:rPr>
  </w:style>
  <w:style w:type="paragraph" w:styleId="Revisin">
    <w:name w:val="Revision"/>
    <w:hidden/>
    <w:uiPriority w:val="99"/>
    <w:semiHidden/>
    <w:rsid w:val="00594767"/>
    <w:pPr>
      <w:spacing w:after="0" w:line="240" w:lineRule="auto"/>
    </w:pPr>
    <w:rPr>
      <w:kern w:val="2"/>
      <w:lang w:val="en-GB"/>
      <w14:ligatures w14:val="standardContextual"/>
    </w:rPr>
  </w:style>
  <w:style w:type="table" w:styleId="Tablaconcuadrcula">
    <w:name w:val="Table Grid"/>
    <w:basedOn w:val="Tablanormal"/>
    <w:uiPriority w:val="39"/>
    <w:rsid w:val="00594767"/>
    <w:pPr>
      <w:spacing w:after="0" w:line="240" w:lineRule="auto"/>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
    <w:qFormat/>
    <w:rsid w:val="00594767"/>
    <w:pPr>
      <w:autoSpaceDE w:val="0"/>
      <w:autoSpaceDN w:val="0"/>
      <w:adjustRightInd w:val="0"/>
      <w:spacing w:after="0" w:line="240" w:lineRule="auto"/>
    </w:pPr>
    <w:rPr>
      <w:rFonts w:ascii="Times New Roman" w:hAnsi="Times New Roman" w:cs="Times New Roman"/>
      <w:kern w:val="0"/>
      <w:sz w:val="24"/>
      <w:szCs w:val="24"/>
      <w:lang w:val="es-ES"/>
    </w:rPr>
  </w:style>
  <w:style w:type="character" w:customStyle="1" w:styleId="TtuloCar">
    <w:name w:val="Título Car"/>
    <w:basedOn w:val="Fuentedeprrafopredeter"/>
    <w:link w:val="Ttulo"/>
    <w:uiPriority w:val="1"/>
    <w:rsid w:val="00594767"/>
    <w:rPr>
      <w:rFonts w:ascii="Times New Roman" w:hAnsi="Times New Roman" w:cs="Times New Roman"/>
      <w:sz w:val="24"/>
      <w:szCs w:val="24"/>
      <w:lang w:val="es-ES"/>
      <w14:ligatures w14:val="standardContextual"/>
    </w:rPr>
  </w:style>
  <w:style w:type="paragraph" w:styleId="Textodeglobo">
    <w:name w:val="Balloon Text"/>
    <w:basedOn w:val="Normal"/>
    <w:link w:val="TextodegloboCar"/>
    <w:uiPriority w:val="99"/>
    <w:semiHidden/>
    <w:unhideWhenUsed/>
    <w:rsid w:val="005947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4767"/>
    <w:rPr>
      <w:rFonts w:ascii="Segoe UI" w:hAnsi="Segoe UI" w:cs="Segoe UI"/>
      <w:kern w:val="2"/>
      <w:sz w:val="18"/>
      <w:szCs w:val="18"/>
      <w:lang w:val="en-GB"/>
      <w14:ligatures w14:val="standardContextual"/>
    </w:rPr>
  </w:style>
  <w:style w:type="character" w:customStyle="1" w:styleId="Mencinsinresolver2">
    <w:name w:val="Mención sin resolver2"/>
    <w:basedOn w:val="Fuentedeprrafopredeter"/>
    <w:uiPriority w:val="99"/>
    <w:semiHidden/>
    <w:unhideWhenUsed/>
    <w:rsid w:val="00594767"/>
    <w:rPr>
      <w:color w:val="605E5C"/>
      <w:shd w:val="clear" w:color="auto" w:fill="E1DFDD"/>
    </w:rPr>
  </w:style>
  <w:style w:type="character" w:customStyle="1" w:styleId="Mencinsinresolver3">
    <w:name w:val="Mención sin resolver3"/>
    <w:basedOn w:val="Fuentedeprrafopredeter"/>
    <w:uiPriority w:val="99"/>
    <w:semiHidden/>
    <w:unhideWhenUsed/>
    <w:rsid w:val="00594767"/>
    <w:rPr>
      <w:color w:val="605E5C"/>
      <w:shd w:val="clear" w:color="auto" w:fill="E1DFDD"/>
    </w:rPr>
  </w:style>
  <w:style w:type="paragraph" w:styleId="Encabezado">
    <w:name w:val="header"/>
    <w:basedOn w:val="Normal"/>
    <w:link w:val="EncabezadoCar"/>
    <w:uiPriority w:val="99"/>
    <w:unhideWhenUsed/>
    <w:rsid w:val="005947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4767"/>
    <w:rPr>
      <w:kern w:val="2"/>
      <w:lang w:val="en-GB"/>
      <w14:ligatures w14:val="standardContextual"/>
    </w:rPr>
  </w:style>
  <w:style w:type="paragraph" w:styleId="Piedepgina">
    <w:name w:val="footer"/>
    <w:basedOn w:val="Normal"/>
    <w:link w:val="PiedepginaCar"/>
    <w:uiPriority w:val="99"/>
    <w:unhideWhenUsed/>
    <w:rsid w:val="005947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767"/>
    <w:rPr>
      <w:kern w:val="2"/>
      <w:lang w:val="en-GB"/>
      <w14:ligatures w14:val="standardContextual"/>
    </w:rPr>
  </w:style>
  <w:style w:type="character" w:customStyle="1" w:styleId="cf01">
    <w:name w:val="cf01"/>
    <w:basedOn w:val="Fuentedeprrafopredeter"/>
    <w:rsid w:val="00594767"/>
    <w:rPr>
      <w:rFonts w:ascii="Segoe UI" w:hAnsi="Segoe UI" w:cs="Segoe UI" w:hint="default"/>
      <w:sz w:val="18"/>
      <w:szCs w:val="18"/>
    </w:rPr>
  </w:style>
  <w:style w:type="paragraph" w:styleId="Sinespaciado">
    <w:name w:val="No Spacing"/>
    <w:uiPriority w:val="1"/>
    <w:qFormat/>
    <w:rsid w:val="00594767"/>
    <w:pPr>
      <w:spacing w:after="0" w:line="240" w:lineRule="auto"/>
    </w:pPr>
    <w:rPr>
      <w:kern w:val="2"/>
      <w:lang w:val="en-GB"/>
      <w14:ligatures w14:val="standardContextual"/>
    </w:rPr>
  </w:style>
  <w:style w:type="paragraph" w:customStyle="1" w:styleId="pf0">
    <w:name w:val="pf0"/>
    <w:basedOn w:val="Normal"/>
    <w:rsid w:val="0059476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73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2F68C-6A93-4FF8-994B-B097BB6DFFDB}">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1042</TotalTime>
  <Pages>26</Pages>
  <Words>9529</Words>
  <Characters>55255</Characters>
  <Application>Microsoft Office Word</Application>
  <DocSecurity>0</DocSecurity>
  <Lines>999</Lines>
  <Paragraphs>317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CLARA ESPINOSA DEL ALBA</cp:lastModifiedBy>
  <cp:revision>266</cp:revision>
  <dcterms:created xsi:type="dcterms:W3CDTF">2024-07-16T07:00:00Z</dcterms:created>
  <dcterms:modified xsi:type="dcterms:W3CDTF">2024-08-20T08:16:00Z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3f42425433b3767a5d68a0fffe4f65777f9d9aa936f41b2956e0300e2df383ea</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http://www.zotero.org/styles/journal-of-vegetation-science</vt:lpwstr>
  </property>
  <property fmtid="{D5CDD505-2E9C-101B-9397-08002B2CF9AE}" pid="16" name="Mendeley Recent Style Name 6_1">
    <vt:lpwstr>Journal of Vegetation Science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http://www.zotero.org/styles/harvard-cite-them-right</vt:lpwstr>
  </property>
  <property fmtid="{D5CDD505-2E9C-101B-9397-08002B2CF9AE}" pid="25" name="Mendeley Unique User Id_1">
    <vt:lpwstr>c9295e8b-616c-35c4-a2e4-c4ec6578bcd8</vt:lpwstr>
  </property>
</Properties>
</file>