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BC56" w14:textId="7F8F2A63" w:rsidR="00C16F9A" w:rsidRDefault="00B500F2" w:rsidP="00C16F9A">
      <w:pPr>
        <w:pStyle w:val="Ttulo1"/>
        <w:spacing w:line="360" w:lineRule="auto"/>
        <w:jc w:val="both"/>
      </w:pPr>
      <w:r>
        <w:t>Wild species i</w:t>
      </w:r>
      <w:r w:rsidR="003807AB">
        <w:t>ntraspecific germination variability in water-limited alpine environments.</w:t>
      </w:r>
    </w:p>
    <w:p w14:paraId="35FBC942" w14:textId="7239E1A5" w:rsidR="0069060F" w:rsidRPr="0069060F" w:rsidRDefault="0069060F" w:rsidP="0069060F">
      <w:r>
        <w:t>Abstract</w:t>
      </w:r>
    </w:p>
    <w:p w14:paraId="33D71AEF" w14:textId="613F7AF4" w:rsidR="0069060F" w:rsidRDefault="0069060F" w:rsidP="0069060F">
      <w:pPr>
        <w:pStyle w:val="Ttulo2"/>
      </w:pPr>
      <w:r w:rsidRPr="0069060F">
        <w:t>1.</w:t>
      </w:r>
      <w:r>
        <w:t xml:space="preserve"> Introduction</w:t>
      </w:r>
    </w:p>
    <w:p w14:paraId="55141D41" w14:textId="01B02D37" w:rsidR="0069060F" w:rsidRDefault="00241824" w:rsidP="0069060F">
      <w:r>
        <w:t>Mesoscale heterogeneity of alpine landscape</w:t>
      </w:r>
      <w:r w:rsidR="000811EF">
        <w:t>; microclimatic conditions; species adaptations</w:t>
      </w:r>
      <w:r w:rsidR="00833482">
        <w:t xml:space="preserve"> (</w:t>
      </w:r>
      <w:proofErr w:type="gramStart"/>
      <w:r w:rsidR="00833482">
        <w:t>similar to</w:t>
      </w:r>
      <w:proofErr w:type="gramEnd"/>
      <w:r w:rsidR="00833482">
        <w:t xml:space="preserve"> move along intro)</w:t>
      </w:r>
    </w:p>
    <w:p w14:paraId="1A1B25D5" w14:textId="44C9DF24" w:rsidR="00BF4C77" w:rsidRDefault="00BA00E3" w:rsidP="0069060F">
      <w:r>
        <w:t>Snowmelt gradients and summer drought effects</w:t>
      </w:r>
    </w:p>
    <w:p w14:paraId="29B40BF0" w14:textId="006DDE78" w:rsidR="00833482" w:rsidRDefault="00833482" w:rsidP="00833482">
      <w:r w:rsidRPr="00833482">
        <w:rPr>
          <w:highlight w:val="yellow"/>
        </w:rPr>
        <w:t xml:space="preserve">Snow depth and snowmelt patterns strongly influence surface-level temperature, </w:t>
      </w:r>
      <w:proofErr w:type="gramStart"/>
      <w:r w:rsidRPr="00833482">
        <w:rPr>
          <w:highlight w:val="yellow"/>
        </w:rPr>
        <w:t>moisture</w:t>
      </w:r>
      <w:proofErr w:type="gramEnd"/>
      <w:r w:rsidRPr="00833482">
        <w:rPr>
          <w:highlight w:val="yellow"/>
        </w:rPr>
        <w:t xml:space="preserve"> and light, three key abiotic factors determining plant growth and reproduction in the corresponding communities (</w:t>
      </w:r>
      <w:commentRangeStart w:id="0"/>
      <w:r w:rsidRPr="00833482">
        <w:rPr>
          <w:highlight w:val="yellow"/>
        </w:rPr>
        <w:t>Winkler et al. 2018</w:t>
      </w:r>
      <w:commentRangeEnd w:id="0"/>
      <w:r w:rsidR="00FF1154">
        <w:rPr>
          <w:rStyle w:val="Refdecomentario"/>
        </w:rPr>
        <w:commentReference w:id="0"/>
      </w:r>
      <w:r w:rsidRPr="00833482">
        <w:rPr>
          <w:highlight w:val="yellow"/>
        </w:rPr>
        <w:t>; Körner 2021).</w:t>
      </w:r>
    </w:p>
    <w:p w14:paraId="787ACD01" w14:textId="4F1B8CC2" w:rsidR="000F5E9F" w:rsidRDefault="00216D67" w:rsidP="0069060F">
      <w:r>
        <w:t>Regeneration niche and Mediterranean germination syndrome</w:t>
      </w:r>
      <w:r w:rsidR="000F5E9F">
        <w:t xml:space="preserve"> </w:t>
      </w:r>
    </w:p>
    <w:p w14:paraId="2B287E2B" w14:textId="24A79151" w:rsidR="0066698D" w:rsidRDefault="0066698D" w:rsidP="0066698D">
      <w:r w:rsidRPr="0066698D">
        <w:rPr>
          <w:highlight w:val="yellow"/>
        </w:rPr>
        <w:t>Temperature and water, two major environmental drivers of the physiological process of seed germination (</w:t>
      </w:r>
      <w:commentRangeStart w:id="1"/>
      <w:r w:rsidRPr="0066698D">
        <w:rPr>
          <w:highlight w:val="yellow"/>
        </w:rPr>
        <w:t>Bewley et al. 2013</w:t>
      </w:r>
      <w:commentRangeEnd w:id="1"/>
      <w:r w:rsidR="0000430E">
        <w:rPr>
          <w:rStyle w:val="Refdecomentario"/>
        </w:rPr>
        <w:commentReference w:id="1"/>
      </w:r>
      <w:r w:rsidRPr="0066698D">
        <w:rPr>
          <w:highlight w:val="yellow"/>
        </w:rPr>
        <w:t>).</w:t>
      </w:r>
    </w:p>
    <w:p w14:paraId="48A15415" w14:textId="69C9A98F" w:rsidR="000811EF" w:rsidRDefault="000811EF" w:rsidP="0069060F">
      <w:r>
        <w:t>Intraspecific germination variability to water stress</w:t>
      </w:r>
    </w:p>
    <w:p w14:paraId="2DD18D2F" w14:textId="2019A10F" w:rsidR="000811EF" w:rsidRPr="0069060F" w:rsidRDefault="001568DF" w:rsidP="001568DF">
      <w:r w:rsidRPr="001568DF">
        <w:rPr>
          <w:highlight w:val="yellow"/>
        </w:rPr>
        <w:t>In alpine lichen heaths, communities occurring at the snow-poor end of the gradient, we expected seeds to be able to germinate at comparatively low soil water contents, due to the low water supply from the melting snowpack and the fast-drying skeletal soils (</w:t>
      </w:r>
      <w:commentRangeStart w:id="2"/>
      <w:r w:rsidRPr="001568DF">
        <w:rPr>
          <w:highlight w:val="yellow"/>
        </w:rPr>
        <w:t>Onipchenko</w:t>
      </w:r>
      <w:r w:rsidRPr="001568DF">
        <w:rPr>
          <w:highlight w:val="yellow"/>
        </w:rPr>
        <w:cr/>
        <w:t>2004</w:t>
      </w:r>
      <w:commentRangeEnd w:id="2"/>
      <w:r w:rsidR="0000430E">
        <w:rPr>
          <w:rStyle w:val="Refdecomentario"/>
        </w:rPr>
        <w:commentReference w:id="2"/>
      </w:r>
      <w:r w:rsidRPr="001568DF">
        <w:rPr>
          <w:highlight w:val="yellow"/>
        </w:rPr>
        <w:t>).</w:t>
      </w:r>
    </w:p>
    <w:p w14:paraId="0D087098" w14:textId="1ADE6474" w:rsidR="003807AB" w:rsidRDefault="003807AB" w:rsidP="008B3D65">
      <w:pPr>
        <w:spacing w:line="360" w:lineRule="auto"/>
        <w:jc w:val="both"/>
      </w:pPr>
      <w:r>
        <w:t>General goal:</w:t>
      </w:r>
    </w:p>
    <w:p w14:paraId="53C57FDC" w14:textId="7BACCA2B" w:rsidR="003807AB" w:rsidRDefault="003807AB" w:rsidP="008B3D65">
      <w:pPr>
        <w:spacing w:line="360" w:lineRule="auto"/>
        <w:jc w:val="both"/>
      </w:pPr>
      <w:r>
        <w:t>Study intraspecific germination adaptation to water stress in Mediterranean high mountain grasslands.</w:t>
      </w:r>
    </w:p>
    <w:p w14:paraId="2282395C" w14:textId="6F326CCF" w:rsidR="003807AB" w:rsidRDefault="003807AB" w:rsidP="008B3D65">
      <w:pPr>
        <w:spacing w:line="360" w:lineRule="auto"/>
        <w:jc w:val="both"/>
      </w:pPr>
      <w:r>
        <w:t>Novelty:</w:t>
      </w:r>
    </w:p>
    <w:p w14:paraId="1FE895A2" w14:textId="3F780515" w:rsidR="003807AB" w:rsidRDefault="00B500F2" w:rsidP="008B3D65">
      <w:pPr>
        <w:spacing w:line="360" w:lineRule="auto"/>
        <w:jc w:val="both"/>
      </w:pPr>
      <w:r>
        <w:t>Germination in w</w:t>
      </w:r>
      <w:r w:rsidR="00A8767B">
        <w:t xml:space="preserve">ater-limited alpine environments </w:t>
      </w:r>
      <w:r>
        <w:t>is</w:t>
      </w:r>
      <w:r w:rsidR="00A8767B">
        <w:t xml:space="preserve"> understudied.</w:t>
      </w:r>
    </w:p>
    <w:p w14:paraId="61F2E5E4" w14:textId="04E8F2AD" w:rsidR="00A8767B" w:rsidRDefault="00C85516" w:rsidP="008B3D65">
      <w:pPr>
        <w:spacing w:line="360" w:lineRule="auto"/>
        <w:jc w:val="both"/>
      </w:pPr>
      <w:ins w:id="3" w:author="Diana María Cruz Tejada" w:date="2023-10-04T15:57:00Z">
        <w:r>
          <w:t xml:space="preserve">Variability in </w:t>
        </w:r>
      </w:ins>
      <w:del w:id="4" w:author="Diana María Cruz Tejada" w:date="2023-10-04T15:57:00Z">
        <w:r w:rsidR="00A8767B" w:rsidDel="00C85516">
          <w:delText>I</w:delText>
        </w:r>
      </w:del>
      <w:ins w:id="5" w:author="Diana María Cruz Tejada" w:date="2023-10-04T15:57:00Z">
        <w:r>
          <w:t>i</w:t>
        </w:r>
      </w:ins>
      <w:r w:rsidR="00A8767B">
        <w:t>nt</w:t>
      </w:r>
      <w:r w:rsidR="00EC1C8D">
        <w:t>ra</w:t>
      </w:r>
      <w:r w:rsidR="00A8767B">
        <w:t>specific responses to water stress in wild species.</w:t>
      </w:r>
    </w:p>
    <w:p w14:paraId="63BAF1C1" w14:textId="6F81037E" w:rsidR="003807AB" w:rsidRDefault="003807AB" w:rsidP="008B3D65">
      <w:pPr>
        <w:spacing w:line="360" w:lineRule="auto"/>
        <w:jc w:val="both"/>
      </w:pPr>
      <w:r>
        <w:t>Research questions:</w:t>
      </w:r>
    </w:p>
    <w:p w14:paraId="37B85720" w14:textId="6036C719" w:rsidR="003807AB" w:rsidRDefault="003807AB" w:rsidP="008B3D65">
      <w:pPr>
        <w:pStyle w:val="Prrafodelista"/>
        <w:numPr>
          <w:ilvl w:val="0"/>
          <w:numId w:val="1"/>
        </w:numPr>
        <w:spacing w:line="360" w:lineRule="auto"/>
        <w:jc w:val="both"/>
      </w:pPr>
      <w:r>
        <w:t>Will seeds from warmer/drier subpopulations germinate better under higher water stress levels?</w:t>
      </w:r>
      <w:r w:rsidR="00B500F2">
        <w:t xml:space="preserve"> Intraspecific adaptation to realized niche from adult plants, transgenerational effects into the regeneration niche?</w:t>
      </w:r>
    </w:p>
    <w:p w14:paraId="4EC912C1" w14:textId="1CB5CEA0" w:rsidR="003807AB" w:rsidRDefault="003807AB" w:rsidP="008B3D65">
      <w:pPr>
        <w:pStyle w:val="Prrafodelista"/>
        <w:numPr>
          <w:ilvl w:val="0"/>
          <w:numId w:val="1"/>
        </w:numPr>
        <w:spacing w:line="360" w:lineRule="auto"/>
        <w:jc w:val="both"/>
      </w:pPr>
      <w:r>
        <w:t>Will the ripening stage (fresh vs. after-ripening) modify their response to water stress?</w:t>
      </w:r>
      <w:r w:rsidR="00B500F2">
        <w:t xml:space="preserve"> Physiological responses to explore bet-hedging strategies?</w:t>
      </w:r>
    </w:p>
    <w:p w14:paraId="61A3C05E" w14:textId="7A06AD12" w:rsidR="003807AB" w:rsidRDefault="003807AB" w:rsidP="008B3D65">
      <w:pPr>
        <w:spacing w:line="360" w:lineRule="auto"/>
        <w:jc w:val="both"/>
      </w:pPr>
      <w:r>
        <w:t>Hypothesis:</w:t>
      </w:r>
    </w:p>
    <w:p w14:paraId="439FA8E0" w14:textId="520AFED4" w:rsidR="003807AB" w:rsidRDefault="003807AB" w:rsidP="008B3D65">
      <w:pPr>
        <w:pStyle w:val="Prrafodelista"/>
        <w:numPr>
          <w:ilvl w:val="0"/>
          <w:numId w:val="2"/>
        </w:numPr>
        <w:spacing w:line="360" w:lineRule="auto"/>
        <w:jc w:val="both"/>
      </w:pPr>
      <w:r>
        <w:lastRenderedPageBreak/>
        <w:t xml:space="preserve">Seeds from warmer/drier subpopulations will germinate </w:t>
      </w:r>
      <w:proofErr w:type="gramStart"/>
      <w:r>
        <w:t xml:space="preserve">better </w:t>
      </w:r>
      <w:r w:rsidR="00B500F2">
        <w:t xml:space="preserve"> and</w:t>
      </w:r>
      <w:proofErr w:type="gramEnd"/>
      <w:r w:rsidR="00B500F2">
        <w:t xml:space="preserve"> faster </w:t>
      </w:r>
      <w:r>
        <w:t>at higher levels of water stress.</w:t>
      </w:r>
    </w:p>
    <w:p w14:paraId="4A2A8FC3" w14:textId="5E55A334" w:rsidR="003807AB" w:rsidRDefault="003807AB" w:rsidP="008B3D65">
      <w:pPr>
        <w:pStyle w:val="Prrafodelista"/>
        <w:numPr>
          <w:ilvl w:val="0"/>
          <w:numId w:val="2"/>
        </w:numPr>
        <w:spacing w:line="360" w:lineRule="auto"/>
        <w:jc w:val="both"/>
      </w:pPr>
      <w:r>
        <w:t>Fresh seeds will have higher variability of germination responses and will germinate worse.</w:t>
      </w:r>
    </w:p>
    <w:p w14:paraId="6A327F7E" w14:textId="09719DD0" w:rsidR="003807AB" w:rsidRDefault="003807AB" w:rsidP="008B3D65">
      <w:pPr>
        <w:spacing w:line="360" w:lineRule="auto"/>
        <w:jc w:val="both"/>
      </w:pPr>
      <w:r>
        <w:t>Approach/General methods</w:t>
      </w:r>
    </w:p>
    <w:p w14:paraId="6F52D3AC" w14:textId="0B9DC595" w:rsidR="006F1D36" w:rsidRDefault="003807AB" w:rsidP="008B3D65">
      <w:pPr>
        <w:spacing w:line="360" w:lineRule="auto"/>
        <w:jc w:val="both"/>
      </w:pPr>
      <w:r>
        <w:t xml:space="preserve">Seed collection of 1 specialist/strict alpine </w:t>
      </w:r>
      <w:r w:rsidR="006F1D36">
        <w:t xml:space="preserve">species, </w:t>
      </w:r>
      <w:r w:rsidR="006F1D36" w:rsidRPr="006F1D36">
        <w:rPr>
          <w:i/>
          <w:iCs/>
        </w:rPr>
        <w:t>Dianthu</w:t>
      </w:r>
      <w:r w:rsidR="006F1D36">
        <w:rPr>
          <w:i/>
          <w:iCs/>
        </w:rPr>
        <w:t>s</w:t>
      </w:r>
      <w:r w:rsidR="006F1D36" w:rsidRPr="006F1D36">
        <w:rPr>
          <w:i/>
          <w:iCs/>
        </w:rPr>
        <w:t xml:space="preserve"> </w:t>
      </w:r>
      <w:proofErr w:type="spellStart"/>
      <w:r w:rsidR="006F1D36" w:rsidRPr="006F1D36">
        <w:rPr>
          <w:i/>
          <w:iCs/>
        </w:rPr>
        <w:t>langeanus</w:t>
      </w:r>
      <w:proofErr w:type="spellEnd"/>
      <w:r w:rsidR="006F1D36">
        <w:t xml:space="preserve">, </w:t>
      </w:r>
      <w:r>
        <w:t xml:space="preserve">from </w:t>
      </w:r>
      <w:r w:rsidR="006F1D36">
        <w:t>Mediterranean</w:t>
      </w:r>
      <w:r>
        <w:t xml:space="preserve"> </w:t>
      </w:r>
      <w:r w:rsidR="006F1D36">
        <w:t>high mountain grasslands.  Seed collection the 7</w:t>
      </w:r>
      <w:r w:rsidR="006F1D36" w:rsidRPr="006F1D36">
        <w:rPr>
          <w:vertAlign w:val="superscript"/>
        </w:rPr>
        <w:t>th</w:t>
      </w:r>
      <w:r w:rsidR="006F1D36">
        <w:t>-8</w:t>
      </w:r>
      <w:r w:rsidR="006F1D36" w:rsidRPr="006F1D36">
        <w:rPr>
          <w:vertAlign w:val="superscript"/>
        </w:rPr>
        <w:t>th</w:t>
      </w:r>
      <w:r w:rsidR="006F1D36">
        <w:t xml:space="preserve"> of August 2023, from 16 different collection sites (considered as subpopulations). Collections sites where previously </w:t>
      </w:r>
      <w:proofErr w:type="spellStart"/>
      <w:r w:rsidR="006F1D36">
        <w:t>iButtons</w:t>
      </w:r>
      <w:proofErr w:type="spellEnd"/>
      <w:r w:rsidR="006F1D36">
        <w:t xml:space="preserve"> were buried for 11 months (from 12/7/2021 to 29/05/2022) and we have temperatures registered every 4 hours. Additionally, we have hourly temperature and water potential data from </w:t>
      </w:r>
      <w:r w:rsidR="00A8767B">
        <w:t>7</w:t>
      </w:r>
      <w:r w:rsidR="006F1D36">
        <w:t xml:space="preserve"> plots (A00, B00, B07, C00, </w:t>
      </w:r>
      <w:r w:rsidR="00A8767B">
        <w:t xml:space="preserve">C18, </w:t>
      </w:r>
      <w:r w:rsidR="006F1D36">
        <w:t xml:space="preserve">D00, D12). </w:t>
      </w:r>
    </w:p>
    <w:p w14:paraId="6489ACE9" w14:textId="792B3253" w:rsidR="006F1D36" w:rsidRDefault="006F1D36" w:rsidP="008B3D65">
      <w:pPr>
        <w:spacing w:line="360" w:lineRule="auto"/>
        <w:jc w:val="both"/>
      </w:pPr>
      <w:r>
        <w:t xml:space="preserve">Fresh seeds germination trial: (A00, B00, B03, B07, B17, B19, C00, C06, C19, D00, D19, D12). Seeds from 12 subpopulations </w:t>
      </w:r>
      <w:r w:rsidR="00787B94">
        <w:t xml:space="preserve">were </w:t>
      </w:r>
      <w:r>
        <w:t>subjected to 7 water stress treatments (h</w:t>
      </w:r>
      <w:r w:rsidRPr="006F1D36">
        <w:rPr>
          <w:vertAlign w:val="subscript"/>
        </w:rPr>
        <w:t>2</w:t>
      </w:r>
      <w:r>
        <w:t xml:space="preserve">O, -0.2, -0.4, -0.6, -0.8, -1, -1.2 MPa, following standard </w:t>
      </w:r>
      <w:r w:rsidR="0068503C">
        <w:t>typical</w:t>
      </w:r>
      <w:r>
        <w:t xml:space="preserve"> with PEG 6000)</w:t>
      </w:r>
      <w:r w:rsidR="00787B94">
        <w:t>.</w:t>
      </w:r>
      <w:r>
        <w:t xml:space="preserve"> 4 Petri dish 90mm diameter with 25 seeds for each WP treatment</w:t>
      </w:r>
      <w:r w:rsidR="00787B94">
        <w:t xml:space="preserve"> (100 seeds x treatment). Seeds sowed in two layers of germination paper. Added 5ml of PEG solutions and sealed Petri dishes with parafilm to avoid evaporation of the solution. </w:t>
      </w:r>
    </w:p>
    <w:p w14:paraId="636D6E5D" w14:textId="142BCE71" w:rsidR="00787B94" w:rsidRDefault="006F1D36" w:rsidP="008B3D65">
      <w:pPr>
        <w:spacing w:line="360" w:lineRule="auto"/>
        <w:jc w:val="both"/>
      </w:pPr>
      <w:r>
        <w:t>Afte</w:t>
      </w:r>
      <w:r w:rsidR="00787B94">
        <w:t>r-</w:t>
      </w:r>
      <w:r>
        <w:t>ripening germination trial:</w:t>
      </w:r>
      <w:r w:rsidR="00787B94">
        <w:t xml:space="preserve"> (A00, </w:t>
      </w:r>
      <w:commentRangeStart w:id="6"/>
      <w:r w:rsidR="00787B94" w:rsidRPr="001631D3">
        <w:rPr>
          <w:highlight w:val="yellow"/>
          <w:rPrChange w:id="7" w:author="Diana María Cruz Tejada" w:date="2023-10-04T16:57:00Z">
            <w:rPr/>
          </w:rPrChange>
        </w:rPr>
        <w:t>A02, A11</w:t>
      </w:r>
      <w:commentRangeEnd w:id="6"/>
      <w:r w:rsidR="001631D3">
        <w:rPr>
          <w:rStyle w:val="Refdecomentario"/>
        </w:rPr>
        <w:commentReference w:id="6"/>
      </w:r>
      <w:r w:rsidR="00787B94">
        <w:t>, B03, B19, C00, C1</w:t>
      </w:r>
      <w:r w:rsidR="00A8767B">
        <w:t>8</w:t>
      </w:r>
      <w:r w:rsidR="00787B94">
        <w:t>, C19, C20, D00, D11, D19)             Seeds from 12 subpopulations were subjected to 7 water stress treatments (h</w:t>
      </w:r>
      <w:r w:rsidR="00787B94" w:rsidRPr="006F1D36">
        <w:rPr>
          <w:vertAlign w:val="subscript"/>
        </w:rPr>
        <w:t>2</w:t>
      </w:r>
      <w:r w:rsidR="00787B94">
        <w:t xml:space="preserve">O, -0.2, -0.4, -0.6, -0.8, -1, -1.2 MPa, following standard </w:t>
      </w:r>
      <w:r w:rsidR="0068503C">
        <w:t>typical</w:t>
      </w:r>
      <w:r w:rsidR="00787B94">
        <w:t xml:space="preserve"> with PEG 6000).</w:t>
      </w:r>
      <w:r w:rsidR="00787B94" w:rsidRPr="00787B94">
        <w:t xml:space="preserve"> </w:t>
      </w:r>
      <w:r w:rsidR="00787B94">
        <w:t xml:space="preserve">4 Petri dish 90mm diameter with 25 seeds for each WP treatment (100 seeds x treatment, number were adapted in subpopulations with lower seeds). Seeds sowed in two layers of germination paper. Added 5ml of PEG solutions and sealed Petri dishes with parafilm to avoid evaporation of the solution. </w:t>
      </w:r>
    </w:p>
    <w:p w14:paraId="661C6848" w14:textId="06043095" w:rsidR="00B500F2" w:rsidRDefault="00A8767B" w:rsidP="008B3D65">
      <w:pPr>
        <w:spacing w:line="360" w:lineRule="auto"/>
        <w:jc w:val="both"/>
      </w:pPr>
      <w:r>
        <w:t>6 populations were subjected to both fresh and after-ripening sowing (A00, B03, C00, C19, D00, D19)</w:t>
      </w:r>
    </w:p>
    <w:p w14:paraId="60BB3042" w14:textId="60BFCF2C" w:rsidR="00B500F2" w:rsidRDefault="0068503C" w:rsidP="008B3D65">
      <w:pPr>
        <w:pStyle w:val="Ttulo2"/>
        <w:spacing w:line="360" w:lineRule="auto"/>
        <w:jc w:val="both"/>
      </w:pPr>
      <w:r>
        <w:t>2.</w:t>
      </w:r>
      <w:r w:rsidR="00A559B2">
        <w:t xml:space="preserve"> </w:t>
      </w:r>
      <w:r w:rsidR="00B500F2">
        <w:t>Methods</w:t>
      </w:r>
    </w:p>
    <w:p w14:paraId="562C4DDC" w14:textId="251595FA" w:rsidR="00B500F2" w:rsidRDefault="0068503C" w:rsidP="008B3D65">
      <w:pPr>
        <w:pStyle w:val="Ttulo3"/>
        <w:spacing w:line="360" w:lineRule="auto"/>
        <w:jc w:val="both"/>
      </w:pPr>
      <w:r>
        <w:t>2.1</w:t>
      </w:r>
      <w:r w:rsidR="00A559B2">
        <w:t>.</w:t>
      </w:r>
      <w:r>
        <w:t xml:space="preserve"> </w:t>
      </w:r>
      <w:r w:rsidR="00B500F2">
        <w:t xml:space="preserve">Study </w:t>
      </w:r>
      <w:r w:rsidR="00AD7CEA">
        <w:t>area</w:t>
      </w:r>
    </w:p>
    <w:p w14:paraId="2A3680DC" w14:textId="435DB96F" w:rsidR="00B500F2" w:rsidRDefault="00AD7CEA" w:rsidP="008B3D65">
      <w:pPr>
        <w:spacing w:line="360" w:lineRule="auto"/>
        <w:jc w:val="both"/>
      </w:pPr>
      <w:r>
        <w:t>This study was conducted in</w:t>
      </w:r>
      <w:r w:rsidR="00DE76B5">
        <w:t xml:space="preserve"> the alpine grasslands</w:t>
      </w:r>
      <w:r w:rsidR="00B500F2">
        <w:t xml:space="preserve"> above 2000 m </w:t>
      </w:r>
      <w:proofErr w:type="spellStart"/>
      <w:r w:rsidR="00B500F2">
        <w:t>a.s.l</w:t>
      </w:r>
      <w:proofErr w:type="spellEnd"/>
      <w:r w:rsidR="00B500F2">
        <w:t xml:space="preserve"> </w:t>
      </w:r>
      <w:r>
        <w:t>from</w:t>
      </w:r>
      <w:r w:rsidR="00B500F2">
        <w:t xml:space="preserve"> the southern slope of the Cantabrian Mountains, a mountain range running E-W in northern Spain</w:t>
      </w:r>
      <w:r w:rsidR="00DE4F5E">
        <w:t>,</w:t>
      </w:r>
      <w:r w:rsidR="0039142E">
        <w:t xml:space="preserve"> and within </w:t>
      </w:r>
      <w:r w:rsidR="0039142E" w:rsidRPr="00AC319B">
        <w:rPr>
          <w:rFonts w:cstheme="minorHAnsi"/>
          <w:lang w:val="en-US"/>
        </w:rPr>
        <w:t>the Valles de Omaña and Luna Biosphere Reserve</w:t>
      </w:r>
      <w:r>
        <w:rPr>
          <w:rFonts w:cstheme="minorHAnsi"/>
          <w:lang w:val="en-US"/>
        </w:rPr>
        <w:t xml:space="preserve"> (</w:t>
      </w:r>
      <w:r w:rsidRPr="00AD7CEA">
        <w:rPr>
          <w:rFonts w:cstheme="minorHAnsi"/>
          <w:highlight w:val="yellow"/>
          <w:lang w:val="en-US"/>
        </w:rPr>
        <w:t>coordinates?)</w:t>
      </w:r>
      <w:r w:rsidR="0039142E" w:rsidRPr="00AD7CEA">
        <w:rPr>
          <w:highlight w:val="yellow"/>
        </w:rPr>
        <w:t>.</w:t>
      </w:r>
      <w:r w:rsidR="0039142E">
        <w:t xml:space="preserve"> The </w:t>
      </w:r>
      <w:commentRangeStart w:id="8"/>
      <w:commentRangeStart w:id="9"/>
      <w:r w:rsidR="0039142E">
        <w:t>climate</w:t>
      </w:r>
      <w:commentRangeEnd w:id="8"/>
      <w:r w:rsidR="0039142E">
        <w:rPr>
          <w:rStyle w:val="Refdecomentario"/>
        </w:rPr>
        <w:commentReference w:id="8"/>
      </w:r>
      <w:commentRangeEnd w:id="9"/>
      <w:r w:rsidR="000B054E">
        <w:rPr>
          <w:rStyle w:val="Refdecomentario"/>
        </w:rPr>
        <w:commentReference w:id="9"/>
      </w:r>
      <w:r w:rsidR="0039142E">
        <w:t xml:space="preserve"> in the study system is</w:t>
      </w:r>
      <w:r>
        <w:t xml:space="preserve"> typically Mediterranean,</w:t>
      </w:r>
      <w:r w:rsidR="0039142E">
        <w:t xml:space="preserve"> characterized by a </w:t>
      </w:r>
      <w:r w:rsidR="0039142E" w:rsidRPr="00AC319B">
        <w:rPr>
          <w:rFonts w:cstheme="minorHAnsi"/>
          <w:lang w:val="en-US"/>
        </w:rPr>
        <w:t>2-</w:t>
      </w:r>
      <w:r w:rsidR="008B3D65">
        <w:rPr>
          <w:rFonts w:cstheme="minorHAnsi"/>
          <w:lang w:val="en-US"/>
        </w:rPr>
        <w:t>m</w:t>
      </w:r>
      <w:r w:rsidR="0039142E" w:rsidRPr="00AC319B">
        <w:rPr>
          <w:rFonts w:cstheme="minorHAnsi"/>
          <w:lang w:val="en-US"/>
        </w:rPr>
        <w:t xml:space="preserve">onth dry </w:t>
      </w:r>
      <w:commentRangeStart w:id="10"/>
      <w:r w:rsidR="0039142E" w:rsidRPr="00AC319B">
        <w:rPr>
          <w:rFonts w:cstheme="minorHAnsi"/>
          <w:lang w:val="en-US"/>
        </w:rPr>
        <w:t xml:space="preserve">period in summer </w:t>
      </w:r>
      <w:commentRangeEnd w:id="10"/>
      <w:r w:rsidR="0039142E">
        <w:rPr>
          <w:rStyle w:val="Refdecomentario"/>
        </w:rPr>
        <w:commentReference w:id="10"/>
      </w:r>
      <w:r w:rsidR="0039142E">
        <w:rPr>
          <w:rFonts w:cstheme="minorHAnsi"/>
          <w:lang w:val="en-US"/>
        </w:rPr>
        <w:t>(</w:t>
      </w:r>
      <w:r w:rsidR="0039142E" w:rsidRPr="00AC319B">
        <w:rPr>
          <w:rFonts w:cstheme="minorHAnsi"/>
          <w:lang w:val="en-US"/>
        </w:rPr>
        <w:t xml:space="preserve">average annual precipitation </w:t>
      </w:r>
      <w:r w:rsidR="0039142E">
        <w:rPr>
          <w:rFonts w:cstheme="minorHAnsi"/>
          <w:lang w:val="en-US"/>
        </w:rPr>
        <w:t>of</w:t>
      </w:r>
      <w:r w:rsidR="0039142E" w:rsidRPr="00AC319B">
        <w:rPr>
          <w:rFonts w:cstheme="minorHAnsi"/>
          <w:lang w:val="en-US"/>
        </w:rPr>
        <w:t xml:space="preserve"> 1050 mm, mostly accumulated in spring and autumn). </w:t>
      </w:r>
      <w:r w:rsidR="0039142E">
        <w:rPr>
          <w:rFonts w:cstheme="minorHAnsi"/>
          <w:lang w:val="en-US"/>
        </w:rPr>
        <w:t>The growing</w:t>
      </w:r>
      <w:r w:rsidR="0039142E" w:rsidRPr="00AC319B">
        <w:rPr>
          <w:rFonts w:cstheme="minorHAnsi"/>
          <w:lang w:val="en-US"/>
        </w:rPr>
        <w:t xml:space="preserve"> season </w:t>
      </w:r>
      <w:r w:rsidR="0039142E" w:rsidRPr="00AC319B">
        <w:rPr>
          <w:rFonts w:cstheme="minorHAnsi"/>
          <w:lang w:val="en-US"/>
        </w:rPr>
        <w:lastRenderedPageBreak/>
        <w:t>stretches from March to October with a mean annual soil temperature of 8ºC</w:t>
      </w:r>
      <w:r>
        <w:rPr>
          <w:rFonts w:cstheme="minorHAnsi"/>
          <w:lang w:val="en-US"/>
        </w:rPr>
        <w:t xml:space="preserve"> </w:t>
      </w:r>
      <w:r w:rsidRPr="00AD7CEA">
        <w:rPr>
          <w:rFonts w:cstheme="minorHAnsi"/>
          <w:highlight w:val="yellow"/>
          <w:lang w:val="en-US"/>
        </w:rPr>
        <w:t xml:space="preserve">ADD days with water stress in </w:t>
      </w:r>
      <w:r>
        <w:rPr>
          <w:rFonts w:cstheme="minorHAnsi"/>
          <w:highlight w:val="yellow"/>
          <w:lang w:val="en-US"/>
        </w:rPr>
        <w:t xml:space="preserve">the </w:t>
      </w:r>
      <w:r w:rsidRPr="00AD7CEA">
        <w:rPr>
          <w:rFonts w:cstheme="minorHAnsi"/>
          <w:highlight w:val="yellow"/>
          <w:lang w:val="en-US"/>
        </w:rPr>
        <w:t xml:space="preserve">growing </w:t>
      </w:r>
      <w:r w:rsidRPr="002C5196">
        <w:rPr>
          <w:rFonts w:cstheme="minorHAnsi"/>
          <w:highlight w:val="yellow"/>
          <w:lang w:val="en-US"/>
        </w:rPr>
        <w:t>season</w:t>
      </w:r>
      <w:r w:rsidR="002C5196" w:rsidRPr="002C5196">
        <w:rPr>
          <w:rFonts w:cstheme="minorHAnsi"/>
          <w:highlight w:val="yellow"/>
          <w:lang w:val="en-US"/>
        </w:rPr>
        <w:t xml:space="preserve"> and mean of days with </w:t>
      </w:r>
      <w:r w:rsidR="002C5196" w:rsidRPr="00DB3EE2">
        <w:rPr>
          <w:rFonts w:cstheme="minorHAnsi"/>
          <w:highlight w:val="yellow"/>
          <w:lang w:val="en-US"/>
        </w:rPr>
        <w:t xml:space="preserve">snow (high variations according to </w:t>
      </w:r>
      <w:r w:rsidR="00DB3EE2" w:rsidRPr="00DB3EE2">
        <w:rPr>
          <w:rFonts w:cstheme="minorHAnsi"/>
          <w:highlight w:val="yellow"/>
          <w:lang w:val="en-US"/>
        </w:rPr>
        <w:t>orientation of slope)</w:t>
      </w:r>
      <w:r w:rsidR="0039142E" w:rsidRPr="00AC319B">
        <w:rPr>
          <w:rFonts w:cstheme="minorHAnsi"/>
          <w:lang w:val="en-US"/>
        </w:rPr>
        <w:t xml:space="preserve">. Grazing impact is also restricted to wild populations of Cantabrian chamois. </w:t>
      </w:r>
      <w:r w:rsidR="00B500F2">
        <w:t xml:space="preserve">The sampling sites are located above very acidic bedrock </w:t>
      </w:r>
      <w:r w:rsidR="0039142E">
        <w:t>(</w:t>
      </w:r>
      <w:r w:rsidR="00B500F2" w:rsidRPr="00AC319B">
        <w:rPr>
          <w:rFonts w:cstheme="minorHAnsi"/>
          <w:lang w:val="en-US"/>
        </w:rPr>
        <w:t>pH 3.8 – 4.8, own non-published data)</w:t>
      </w:r>
      <w:r w:rsidR="0039142E">
        <w:rPr>
          <w:rFonts w:cstheme="minorHAnsi"/>
          <w:lang w:val="en-US"/>
        </w:rPr>
        <w:t xml:space="preserve">. </w:t>
      </w:r>
      <w:r w:rsidR="0039142E">
        <w:t>Local community richness ranges from 20 to 30 species</w:t>
      </w:r>
      <w:r w:rsidR="0039142E" w:rsidRPr="0039142E">
        <w:rPr>
          <w:rFonts w:cstheme="minorHAnsi"/>
          <w:lang w:val="en-US"/>
        </w:rPr>
        <w:t xml:space="preserve"> </w:t>
      </w:r>
      <w:r w:rsidR="0039142E" w:rsidRPr="00AC319B">
        <w:rPr>
          <w:rFonts w:cstheme="minorHAnsi"/>
          <w:lang w:val="en-US"/>
        </w:rPr>
        <w:t xml:space="preserve">dominated mostly by </w:t>
      </w:r>
      <w:proofErr w:type="spellStart"/>
      <w:r w:rsidR="0039142E" w:rsidRPr="00AC319B">
        <w:rPr>
          <w:rFonts w:cstheme="minorHAnsi"/>
          <w:i/>
          <w:iCs/>
          <w:lang w:val="en-US"/>
        </w:rPr>
        <w:t>Poaceae</w:t>
      </w:r>
      <w:proofErr w:type="spellEnd"/>
      <w:r w:rsidR="0039142E" w:rsidRPr="00AC319B">
        <w:rPr>
          <w:rFonts w:cstheme="minorHAnsi"/>
          <w:lang w:val="en-US"/>
        </w:rPr>
        <w:t xml:space="preserve"> and </w:t>
      </w:r>
      <w:proofErr w:type="spellStart"/>
      <w:r w:rsidR="0039142E" w:rsidRPr="00AC319B">
        <w:rPr>
          <w:rFonts w:cstheme="minorHAnsi"/>
          <w:i/>
          <w:iCs/>
          <w:lang w:val="en-US"/>
        </w:rPr>
        <w:t>Cyperaceae</w:t>
      </w:r>
      <w:proofErr w:type="spellEnd"/>
      <w:r w:rsidR="0039142E" w:rsidRPr="00AC319B">
        <w:rPr>
          <w:rFonts w:cstheme="minorHAnsi"/>
          <w:lang w:val="en-US"/>
        </w:rPr>
        <w:t>, but they are also rich in Hemicryptophytes and Chamaephytes.</w:t>
      </w:r>
    </w:p>
    <w:p w14:paraId="76543FED" w14:textId="06A56021" w:rsidR="00023A98" w:rsidRDefault="00023A98" w:rsidP="008B3D65">
      <w:pPr>
        <w:spacing w:line="360" w:lineRule="auto"/>
        <w:jc w:val="both"/>
      </w:pPr>
      <w:r>
        <w:t xml:space="preserve">We </w:t>
      </w:r>
      <w:r w:rsidR="00DE4F5E">
        <w:t>established a</w:t>
      </w:r>
      <w:r>
        <w:t xml:space="preserve"> </w:t>
      </w:r>
      <w:commentRangeStart w:id="11"/>
      <w:r>
        <w:t xml:space="preserve">systematic sampling </w:t>
      </w:r>
      <w:commentRangeEnd w:id="11"/>
      <w:r w:rsidR="009F5875">
        <w:rPr>
          <w:rStyle w:val="Refdecomentario"/>
        </w:rPr>
        <w:commentReference w:id="11"/>
      </w:r>
      <w:r>
        <w:t>across 4 summits with a central representative plot where we buried</w:t>
      </w:r>
      <w:r w:rsidR="00DB3214">
        <w:t>,</w:t>
      </w:r>
      <w:r>
        <w:t xml:space="preserve"> a</w:t>
      </w:r>
      <w:r w:rsidR="000E48E7">
        <w:t>t 5 cm deep</w:t>
      </w:r>
      <w:r w:rsidR="00DB3214">
        <w:t>,</w:t>
      </w:r>
      <w:r w:rsidR="000E48E7">
        <w:t xml:space="preserve"> a</w:t>
      </w:r>
      <w:r>
        <w:t xml:space="preserve"> </w:t>
      </w:r>
      <w:proofErr w:type="spellStart"/>
      <w:r w:rsidR="009E28D2">
        <w:t>Microlog</w:t>
      </w:r>
      <w:proofErr w:type="spellEnd"/>
      <w:r w:rsidR="009E28D2">
        <w:t xml:space="preserve"> SP</w:t>
      </w:r>
      <w:r w:rsidR="00311A0C">
        <w:t>3</w:t>
      </w:r>
      <w:r w:rsidR="00823C9E">
        <w:t xml:space="preserve"> </w:t>
      </w:r>
      <w:r w:rsidR="00F342F2">
        <w:t xml:space="preserve">datalogger, which hourly records </w:t>
      </w:r>
      <w:r>
        <w:t xml:space="preserve">temperature and water potential </w:t>
      </w:r>
      <w:r w:rsidR="00F342F2">
        <w:t>values</w:t>
      </w:r>
      <w:r>
        <w:t xml:space="preserve"> (</w:t>
      </w:r>
      <w:proofErr w:type="spellStart"/>
      <w:r w:rsidRPr="00023A98">
        <w:rPr>
          <w:highlight w:val="yellow"/>
        </w:rPr>
        <w:t>Microlog</w:t>
      </w:r>
      <w:proofErr w:type="spellEnd"/>
      <w:r w:rsidR="00F342F2">
        <w:rPr>
          <w:highlight w:val="yellow"/>
        </w:rPr>
        <w:t xml:space="preserve"> SP3</w:t>
      </w:r>
      <w:r w:rsidRPr="00023A98">
        <w:rPr>
          <w:highlight w:val="yellow"/>
        </w:rPr>
        <w:t xml:space="preserve"> ref</w:t>
      </w:r>
      <w:r>
        <w:t xml:space="preserve">). The recording period for the </w:t>
      </w:r>
      <w:proofErr w:type="spellStart"/>
      <w:r>
        <w:t>Microlog</w:t>
      </w:r>
      <w:proofErr w:type="spellEnd"/>
      <w:r>
        <w:t xml:space="preserve"> SP3 went </w:t>
      </w:r>
      <w:commentRangeStart w:id="12"/>
      <w:r>
        <w:t xml:space="preserve">from </w:t>
      </w:r>
      <w:r w:rsidRPr="00023A98">
        <w:rPr>
          <w:highlight w:val="yellow"/>
        </w:rPr>
        <w:t>XXXX to XXXX</w:t>
      </w:r>
      <w:r w:rsidR="00390BF5">
        <w:t xml:space="preserve"> </w:t>
      </w:r>
      <w:commentRangeEnd w:id="12"/>
      <w:r w:rsidR="00390BF5">
        <w:rPr>
          <w:rStyle w:val="Refdecomentario"/>
        </w:rPr>
        <w:commentReference w:id="12"/>
      </w:r>
      <w:r w:rsidR="00390BF5" w:rsidRPr="00390BF5">
        <w:rPr>
          <w:highlight w:val="yellow"/>
        </w:rPr>
        <w:t>(xxx days</w:t>
      </w:r>
      <w:r w:rsidR="00390BF5">
        <w:t>)</w:t>
      </w:r>
      <w:r>
        <w:t xml:space="preserve">. We also </w:t>
      </w:r>
      <w:r w:rsidR="009F5875">
        <w:t>established</w:t>
      </w:r>
      <w:r>
        <w:t xml:space="preserve"> 20 additional plots, 5 in each cardinal direction separated by 10</w:t>
      </w:r>
      <w:r w:rsidR="00D45015">
        <w:t xml:space="preserve"> </w:t>
      </w:r>
      <w:r>
        <w:t>m (cruces) where we buried</w:t>
      </w:r>
      <w:r w:rsidR="0086750D">
        <w:t>,</w:t>
      </w:r>
      <w:r w:rsidR="000E48E7">
        <w:t xml:space="preserve"> also at 5 cm </w:t>
      </w:r>
      <w:r w:rsidR="0086750D">
        <w:t xml:space="preserve">deep, </w:t>
      </w:r>
      <w:proofErr w:type="spellStart"/>
      <w:r w:rsidR="0086750D">
        <w:t>iButtons</w:t>
      </w:r>
      <w:proofErr w:type="spellEnd"/>
      <w:r>
        <w:t xml:space="preserve"> </w:t>
      </w:r>
      <w:r w:rsidR="0086750D">
        <w:t xml:space="preserve">dataloggers </w:t>
      </w:r>
      <w:r>
        <w:t>(</w:t>
      </w:r>
      <w:proofErr w:type="spellStart"/>
      <w:r w:rsidRPr="00774B6B">
        <w:rPr>
          <w:rFonts w:eastAsiaTheme="majorEastAsia"/>
        </w:rPr>
        <w:t>Thermochron</w:t>
      </w:r>
      <w:proofErr w:type="spellEnd"/>
      <w:r w:rsidRPr="00774B6B">
        <w:rPr>
          <w:rFonts w:eastAsiaTheme="majorEastAsia"/>
        </w:rPr>
        <w:t xml:space="preserve">, </w:t>
      </w:r>
      <w:proofErr w:type="spellStart"/>
      <w:r w:rsidRPr="00774B6B">
        <w:rPr>
          <w:rFonts w:eastAsiaTheme="majorEastAsia"/>
        </w:rPr>
        <w:t>iButton</w:t>
      </w:r>
      <w:proofErr w:type="spellEnd"/>
      <w:r w:rsidRPr="00774B6B">
        <w:rPr>
          <w:rFonts w:eastAsiaTheme="majorEastAsia"/>
        </w:rPr>
        <w:t>, Newbury, UK; accuracy: +/- 0.5 ºC from -10 ºC to +65 ºC, resolution: 0.5 ºC, records every 4 hours</w:t>
      </w:r>
      <w:r>
        <w:t xml:space="preserve">). The recording period for the </w:t>
      </w:r>
      <w:proofErr w:type="spellStart"/>
      <w:r>
        <w:t>iButtons</w:t>
      </w:r>
      <w:proofErr w:type="spellEnd"/>
      <w:r>
        <w:t xml:space="preserve"> went from 12/7/2021 to 29/05/2022 (</w:t>
      </w:r>
      <w:r w:rsidRPr="00023A98">
        <w:rPr>
          <w:highlight w:val="yellow"/>
        </w:rPr>
        <w:t>xx days</w:t>
      </w:r>
      <w:r>
        <w:t>).</w:t>
      </w:r>
      <w:r w:rsidR="004345B0" w:rsidRPr="004345B0">
        <w:t xml:space="preserve"> </w:t>
      </w:r>
      <w:r w:rsidR="004345B0">
        <w:t xml:space="preserve">Each plot with </w:t>
      </w:r>
      <w:r w:rsidR="004345B0" w:rsidRPr="004345B0">
        <w:rPr>
          <w:i/>
          <w:iCs/>
        </w:rPr>
        <w:t xml:space="preserve">D. </w:t>
      </w:r>
      <w:proofErr w:type="spellStart"/>
      <w:r w:rsidR="004345B0" w:rsidRPr="004345B0">
        <w:rPr>
          <w:i/>
          <w:iCs/>
        </w:rPr>
        <w:t>langeanus</w:t>
      </w:r>
      <w:proofErr w:type="spellEnd"/>
      <w:r w:rsidR="004345B0">
        <w:t xml:space="preserve"> is considered a different subpopulation of Dianthus </w:t>
      </w:r>
      <w:proofErr w:type="spellStart"/>
      <w:r w:rsidR="004345B0">
        <w:t>langeanus</w:t>
      </w:r>
      <w:proofErr w:type="spellEnd"/>
      <w:r w:rsidR="004345B0">
        <w:t>.</w:t>
      </w:r>
    </w:p>
    <w:p w14:paraId="3C4009D2" w14:textId="3CA5BE4F" w:rsidR="00F07FD2" w:rsidRPr="00F07FD2" w:rsidRDefault="00F07FD2" w:rsidP="008B3D65">
      <w:pPr>
        <w:spacing w:line="360" w:lineRule="auto"/>
        <w:jc w:val="both"/>
        <w:rPr>
          <w:lang w:val="es-ES"/>
        </w:rPr>
      </w:pPr>
      <w:r w:rsidRPr="002C5196">
        <w:rPr>
          <w:highlight w:val="yellow"/>
          <w:lang w:val="es-ES"/>
        </w:rPr>
        <w:t xml:space="preserve">Figura 1. Mapa zona de </w:t>
      </w:r>
      <w:r w:rsidR="002C5196" w:rsidRPr="002C5196">
        <w:rPr>
          <w:highlight w:val="yellow"/>
          <w:lang w:val="es-ES"/>
        </w:rPr>
        <w:t>e</w:t>
      </w:r>
      <w:r w:rsidRPr="002C5196">
        <w:rPr>
          <w:highlight w:val="yellow"/>
          <w:lang w:val="es-ES"/>
        </w:rPr>
        <w:t xml:space="preserve">studio con las cruces de los </w:t>
      </w:r>
      <w:proofErr w:type="spellStart"/>
      <w:r w:rsidRPr="002C5196">
        <w:rPr>
          <w:highlight w:val="yellow"/>
          <w:lang w:val="es-ES"/>
        </w:rPr>
        <w:t>plots</w:t>
      </w:r>
      <w:proofErr w:type="spellEnd"/>
      <w:r w:rsidRPr="002C5196">
        <w:rPr>
          <w:highlight w:val="yellow"/>
          <w:lang w:val="es-ES"/>
        </w:rPr>
        <w:t xml:space="preserve"> recolectados, imagen de </w:t>
      </w:r>
      <w:proofErr w:type="spellStart"/>
      <w:r w:rsidRPr="002C5196">
        <w:rPr>
          <w:highlight w:val="yellow"/>
          <w:lang w:val="es-ES"/>
        </w:rPr>
        <w:t>Dianthus</w:t>
      </w:r>
      <w:proofErr w:type="spellEnd"/>
      <w:r w:rsidRPr="002C5196">
        <w:rPr>
          <w:highlight w:val="yellow"/>
          <w:lang w:val="es-ES"/>
        </w:rPr>
        <w:t xml:space="preserve"> </w:t>
      </w:r>
      <w:proofErr w:type="spellStart"/>
      <w:r w:rsidRPr="002C5196">
        <w:rPr>
          <w:highlight w:val="yellow"/>
          <w:lang w:val="es-ES"/>
        </w:rPr>
        <w:t>langeanus</w:t>
      </w:r>
      <w:proofErr w:type="spellEnd"/>
      <w:r w:rsidRPr="002C5196">
        <w:rPr>
          <w:highlight w:val="yellow"/>
          <w:lang w:val="es-ES"/>
        </w:rPr>
        <w:t xml:space="preserve"> y </w:t>
      </w:r>
      <w:r w:rsidR="002C5196" w:rsidRPr="002C5196">
        <w:rPr>
          <w:highlight w:val="yellow"/>
          <w:lang w:val="es-ES"/>
        </w:rPr>
        <w:t>de los sensores enterrados.</w:t>
      </w:r>
    </w:p>
    <w:p w14:paraId="550ED82E" w14:textId="4B0A23AE" w:rsidR="0068503C" w:rsidRPr="00F07FD2" w:rsidRDefault="0068503C" w:rsidP="008B3D65">
      <w:pPr>
        <w:pStyle w:val="Ttulo3"/>
        <w:spacing w:line="360" w:lineRule="auto"/>
        <w:jc w:val="both"/>
        <w:rPr>
          <w:lang w:val="en-US"/>
        </w:rPr>
      </w:pPr>
      <w:r w:rsidRPr="00F07FD2">
        <w:rPr>
          <w:lang w:val="en-US"/>
        </w:rPr>
        <w:t>2.2</w:t>
      </w:r>
      <w:r w:rsidR="00A559B2" w:rsidRPr="00F07FD2">
        <w:rPr>
          <w:lang w:val="en-US"/>
        </w:rPr>
        <w:t>.</w:t>
      </w:r>
      <w:r w:rsidRPr="00F07FD2">
        <w:rPr>
          <w:lang w:val="en-US"/>
        </w:rPr>
        <w:t xml:space="preserve"> Soil Bioclimatic </w:t>
      </w:r>
      <w:r w:rsidR="006B343F" w:rsidRPr="00F07FD2">
        <w:rPr>
          <w:lang w:val="en-US"/>
        </w:rPr>
        <w:t>Indices</w:t>
      </w:r>
      <w:r w:rsidRPr="00F07FD2">
        <w:rPr>
          <w:lang w:val="en-US"/>
        </w:rPr>
        <w:t xml:space="preserve"> (from Picos paper)</w:t>
      </w:r>
    </w:p>
    <w:p w14:paraId="4BE180A9" w14:textId="4A6AA6A2" w:rsidR="0068503C" w:rsidRDefault="0068503C" w:rsidP="00D45015">
      <w:pPr>
        <w:pStyle w:val="Textoindependiente"/>
        <w:spacing w:before="120" w:after="0"/>
        <w:rPr>
          <w:ins w:id="13" w:author="Diana María Cruz Tejada" w:date="2023-10-04T17:22:00Z"/>
          <w:rFonts w:asciiTheme="minorHAnsi" w:hAnsiTheme="minorHAnsi" w:cstheme="minorBidi"/>
          <w:kern w:val="2"/>
          <w:sz w:val="22"/>
          <w:szCs w:val="22"/>
          <w:lang w:val="en-GB"/>
          <w14:ligatures w14:val="standardContextual"/>
        </w:rPr>
      </w:pPr>
      <w:r w:rsidRPr="000A5F58">
        <w:rPr>
          <w:rFonts w:asciiTheme="minorHAnsi" w:hAnsiTheme="minorHAnsi" w:cstheme="minorBidi"/>
          <w:kern w:val="2"/>
          <w:sz w:val="22"/>
          <w:szCs w:val="22"/>
          <w:lang w:val="en-GB"/>
          <w14:ligatures w14:val="standardContextual"/>
        </w:rPr>
        <w:t xml:space="preserve">We used </w:t>
      </w:r>
      <w:r w:rsidR="009F5875" w:rsidRPr="000A5F58">
        <w:rPr>
          <w:rFonts w:asciiTheme="minorHAnsi" w:hAnsiTheme="minorHAnsi" w:cstheme="minorBidi"/>
          <w:kern w:val="2"/>
          <w:sz w:val="22"/>
          <w:szCs w:val="22"/>
          <w:lang w:val="en-GB"/>
          <w14:ligatures w14:val="standardContextual"/>
        </w:rPr>
        <w:t xml:space="preserve">the </w:t>
      </w:r>
      <w:r w:rsidRPr="000A5F58">
        <w:rPr>
          <w:rFonts w:asciiTheme="minorHAnsi" w:hAnsiTheme="minorHAnsi" w:cstheme="minorBidi"/>
          <w:kern w:val="2"/>
          <w:sz w:val="22"/>
          <w:szCs w:val="22"/>
          <w:lang w:val="en-GB"/>
          <w14:ligatures w14:val="standardContextual"/>
        </w:rPr>
        <w:t xml:space="preserve">microclimatic </w:t>
      </w:r>
      <w:r w:rsidR="009F5875" w:rsidRPr="000A5F58">
        <w:rPr>
          <w:rFonts w:asciiTheme="minorHAnsi" w:hAnsiTheme="minorHAnsi" w:cstheme="minorBidi"/>
          <w:kern w:val="2"/>
          <w:sz w:val="22"/>
          <w:szCs w:val="22"/>
          <w:lang w:val="en-GB"/>
          <w14:ligatures w14:val="standardContextual"/>
        </w:rPr>
        <w:t xml:space="preserve">soil </w:t>
      </w:r>
      <w:r w:rsidRPr="000A5F58">
        <w:rPr>
          <w:rFonts w:asciiTheme="minorHAnsi" w:hAnsiTheme="minorHAnsi" w:cstheme="minorBidi"/>
          <w:kern w:val="2"/>
          <w:sz w:val="22"/>
          <w:szCs w:val="22"/>
          <w:lang w:val="en-GB"/>
          <w14:ligatures w14:val="standardContextual"/>
        </w:rPr>
        <w:t xml:space="preserve">data of </w:t>
      </w:r>
      <w:r w:rsidR="009F5875" w:rsidRPr="000A5F58">
        <w:rPr>
          <w:rFonts w:asciiTheme="minorHAnsi" w:hAnsiTheme="minorHAnsi" w:cstheme="minorBidi"/>
          <w:kern w:val="2"/>
          <w:sz w:val="22"/>
          <w:szCs w:val="22"/>
          <w:lang w:val="en-GB"/>
          <w14:ligatures w14:val="standardContextual"/>
        </w:rPr>
        <w:t xml:space="preserve">our dataloggers </w:t>
      </w:r>
      <w:r w:rsidRPr="000A5F58">
        <w:rPr>
          <w:rFonts w:asciiTheme="minorHAnsi" w:hAnsiTheme="minorHAnsi" w:cstheme="minorBidi"/>
          <w:kern w:val="2"/>
          <w:sz w:val="22"/>
          <w:szCs w:val="22"/>
          <w:lang w:val="en-GB"/>
          <w14:ligatures w14:val="standardContextual"/>
        </w:rPr>
        <w:t xml:space="preserve">to calculate soil bioclimatic indices. For comparison, we homogenized the data </w:t>
      </w:r>
      <w:r w:rsidR="00DB3EE2">
        <w:rPr>
          <w:rFonts w:asciiTheme="minorHAnsi" w:hAnsiTheme="minorHAnsi" w:cstheme="minorBidi"/>
          <w:kern w:val="2"/>
          <w:sz w:val="22"/>
          <w:szCs w:val="22"/>
          <w:lang w:val="en-GB"/>
          <w14:ligatures w14:val="standardContextual"/>
        </w:rPr>
        <w:t>between</w:t>
      </w:r>
      <w:r w:rsidRPr="000A5F58">
        <w:rPr>
          <w:rFonts w:asciiTheme="minorHAnsi" w:hAnsiTheme="minorHAnsi" w:cstheme="minorBidi"/>
          <w:kern w:val="2"/>
          <w:sz w:val="22"/>
          <w:szCs w:val="22"/>
          <w:lang w:val="en-GB"/>
          <w14:ligatures w14:val="standardContextual"/>
        </w:rPr>
        <w:t xml:space="preserve"> the </w:t>
      </w:r>
      <w:r w:rsidR="001E6AED" w:rsidRPr="000A5F58">
        <w:rPr>
          <w:rFonts w:asciiTheme="minorHAnsi" w:hAnsiTheme="minorHAnsi" w:cstheme="minorBidi"/>
          <w:kern w:val="2"/>
          <w:sz w:val="22"/>
          <w:szCs w:val="22"/>
          <w:lang w:val="en-GB"/>
          <w14:ligatures w14:val="standardContextual"/>
        </w:rPr>
        <w:t>two types o</w:t>
      </w:r>
      <w:r w:rsidR="00A6520A" w:rsidRPr="000A5F58">
        <w:rPr>
          <w:rFonts w:asciiTheme="minorHAnsi" w:hAnsiTheme="minorHAnsi" w:cstheme="minorBidi"/>
          <w:kern w:val="2"/>
          <w:sz w:val="22"/>
          <w:szCs w:val="22"/>
          <w:lang w:val="en-GB"/>
          <w14:ligatures w14:val="standardContextual"/>
        </w:rPr>
        <w:t>f</w:t>
      </w:r>
      <w:r w:rsidR="001E6AED" w:rsidRPr="000A5F58">
        <w:rPr>
          <w:rFonts w:asciiTheme="minorHAnsi" w:hAnsiTheme="minorHAnsi" w:cstheme="minorBidi"/>
          <w:kern w:val="2"/>
          <w:sz w:val="22"/>
          <w:szCs w:val="22"/>
          <w:lang w:val="en-GB"/>
          <w14:ligatures w14:val="standardContextual"/>
        </w:rPr>
        <w:t xml:space="preserve"> dataloggers</w:t>
      </w:r>
      <w:r w:rsidR="00A6520A" w:rsidRPr="000A5F58">
        <w:rPr>
          <w:rFonts w:asciiTheme="minorHAnsi" w:hAnsiTheme="minorHAnsi" w:cstheme="minorBidi"/>
          <w:kern w:val="2"/>
          <w:sz w:val="22"/>
          <w:szCs w:val="22"/>
          <w:lang w:val="en-GB"/>
          <w14:ligatures w14:val="standardContextual"/>
        </w:rPr>
        <w:t xml:space="preserve">: </w:t>
      </w:r>
      <w:r w:rsidR="00B91291">
        <w:rPr>
          <w:rFonts w:asciiTheme="minorHAnsi" w:hAnsiTheme="minorHAnsi" w:cstheme="minorBidi"/>
          <w:kern w:val="2"/>
          <w:sz w:val="22"/>
          <w:szCs w:val="22"/>
          <w:lang w:val="en-GB"/>
          <w14:ligatures w14:val="standardContextual"/>
        </w:rPr>
        <w:t xml:space="preserve">(1) </w:t>
      </w:r>
      <w:proofErr w:type="spellStart"/>
      <w:r w:rsidR="00B91291">
        <w:rPr>
          <w:rFonts w:asciiTheme="minorHAnsi" w:hAnsiTheme="minorHAnsi" w:cstheme="minorBidi"/>
          <w:kern w:val="2"/>
          <w:sz w:val="22"/>
          <w:szCs w:val="22"/>
          <w:lang w:val="en-GB"/>
          <w14:ligatures w14:val="standardContextual"/>
        </w:rPr>
        <w:t>Microlog</w:t>
      </w:r>
      <w:proofErr w:type="spellEnd"/>
      <w:r w:rsidR="00B91291">
        <w:rPr>
          <w:rFonts w:asciiTheme="minorHAnsi" w:hAnsiTheme="minorHAnsi" w:cstheme="minorBidi"/>
          <w:kern w:val="2"/>
          <w:sz w:val="22"/>
          <w:szCs w:val="22"/>
          <w:lang w:val="en-GB"/>
          <w14:ligatures w14:val="standardContextual"/>
        </w:rPr>
        <w:t xml:space="preserve"> SP3 (</w:t>
      </w:r>
      <w:r w:rsidR="001E6AED" w:rsidRPr="000A5F58">
        <w:rPr>
          <w:rFonts w:asciiTheme="minorHAnsi" w:hAnsiTheme="minorHAnsi" w:cstheme="minorBidi"/>
          <w:kern w:val="2"/>
          <w:sz w:val="22"/>
          <w:szCs w:val="22"/>
          <w:lang w:val="en-GB"/>
          <w14:ligatures w14:val="standardContextual"/>
        </w:rPr>
        <w:t xml:space="preserve">Temperature + water potential </w:t>
      </w:r>
      <w:r w:rsidR="00A6520A" w:rsidRPr="000A5F58">
        <w:rPr>
          <w:rFonts w:asciiTheme="minorHAnsi" w:hAnsiTheme="minorHAnsi" w:cstheme="minorBidi"/>
          <w:kern w:val="2"/>
          <w:sz w:val="22"/>
          <w:szCs w:val="22"/>
          <w:lang w:val="en-GB"/>
          <w14:ligatures w14:val="standardContextual"/>
        </w:rPr>
        <w:t>hourly data</w:t>
      </w:r>
      <w:r w:rsidR="00B91291">
        <w:rPr>
          <w:rFonts w:asciiTheme="minorHAnsi" w:hAnsiTheme="minorHAnsi" w:cstheme="minorBidi"/>
          <w:kern w:val="2"/>
          <w:sz w:val="22"/>
          <w:szCs w:val="22"/>
          <w:lang w:val="en-GB"/>
          <w14:ligatures w14:val="standardContextual"/>
        </w:rPr>
        <w:t>)</w:t>
      </w:r>
      <w:r w:rsidR="00A6520A" w:rsidRPr="000A5F58">
        <w:rPr>
          <w:rFonts w:asciiTheme="minorHAnsi" w:hAnsiTheme="minorHAnsi" w:cstheme="minorBidi"/>
          <w:kern w:val="2"/>
          <w:sz w:val="22"/>
          <w:szCs w:val="22"/>
          <w:lang w:val="en-GB"/>
          <w14:ligatures w14:val="standardContextual"/>
        </w:rPr>
        <w:t xml:space="preserve"> </w:t>
      </w:r>
      <w:r w:rsidR="001E6AED" w:rsidRPr="000A5F58">
        <w:rPr>
          <w:rFonts w:asciiTheme="minorHAnsi" w:hAnsiTheme="minorHAnsi" w:cstheme="minorBidi"/>
          <w:kern w:val="2"/>
          <w:sz w:val="22"/>
          <w:szCs w:val="22"/>
          <w:lang w:val="en-GB"/>
          <w14:ligatures w14:val="standardContextual"/>
        </w:rPr>
        <w:t xml:space="preserve">in </w:t>
      </w:r>
      <w:r w:rsidR="00A6520A" w:rsidRPr="000A5F58">
        <w:rPr>
          <w:rFonts w:asciiTheme="minorHAnsi" w:hAnsiTheme="minorHAnsi" w:cstheme="minorBidi"/>
          <w:kern w:val="2"/>
          <w:sz w:val="22"/>
          <w:szCs w:val="22"/>
          <w:lang w:val="en-GB"/>
          <w14:ligatures w14:val="standardContextual"/>
        </w:rPr>
        <w:t xml:space="preserve">6 plots and </w:t>
      </w:r>
      <w:proofErr w:type="spellStart"/>
      <w:r w:rsidR="00B91291">
        <w:rPr>
          <w:rFonts w:asciiTheme="minorHAnsi" w:hAnsiTheme="minorHAnsi" w:cstheme="minorBidi"/>
          <w:kern w:val="2"/>
          <w:sz w:val="22"/>
          <w:szCs w:val="22"/>
          <w:lang w:val="en-GB"/>
          <w14:ligatures w14:val="standardContextual"/>
        </w:rPr>
        <w:t>iButtons</w:t>
      </w:r>
      <w:proofErr w:type="spellEnd"/>
      <w:r w:rsidR="00B91291">
        <w:rPr>
          <w:rFonts w:asciiTheme="minorHAnsi" w:hAnsiTheme="minorHAnsi" w:cstheme="minorBidi"/>
          <w:kern w:val="2"/>
          <w:sz w:val="22"/>
          <w:szCs w:val="22"/>
          <w:lang w:val="en-GB"/>
          <w14:ligatures w14:val="standardContextual"/>
        </w:rPr>
        <w:t xml:space="preserve"> </w:t>
      </w:r>
      <w:r w:rsidR="00A6520A" w:rsidRPr="000A5F58">
        <w:rPr>
          <w:rFonts w:asciiTheme="minorHAnsi" w:hAnsiTheme="minorHAnsi" w:cstheme="minorBidi"/>
          <w:kern w:val="2"/>
          <w:sz w:val="22"/>
          <w:szCs w:val="22"/>
          <w:lang w:val="en-GB"/>
          <w14:ligatures w14:val="standardContextual"/>
        </w:rPr>
        <w:t>temperature data</w:t>
      </w:r>
      <w:r w:rsidR="00006EB2" w:rsidRPr="000A5F58">
        <w:rPr>
          <w:rFonts w:asciiTheme="minorHAnsi" w:hAnsiTheme="minorHAnsi" w:cstheme="minorBidi"/>
          <w:kern w:val="2"/>
          <w:sz w:val="22"/>
          <w:szCs w:val="22"/>
          <w:lang w:val="en-GB"/>
          <w14:ligatures w14:val="standardContextual"/>
        </w:rPr>
        <w:t xml:space="preserve"> </w:t>
      </w:r>
      <w:r w:rsidRPr="000A5F58">
        <w:rPr>
          <w:rFonts w:asciiTheme="minorHAnsi" w:hAnsiTheme="minorHAnsi" w:cstheme="minorBidi"/>
          <w:kern w:val="2"/>
          <w:sz w:val="22"/>
          <w:szCs w:val="22"/>
          <w:lang w:val="en-GB"/>
          <w14:ligatures w14:val="standardContextual"/>
        </w:rPr>
        <w:t>at four-hour intervals</w:t>
      </w:r>
      <w:r w:rsidR="00A6520A" w:rsidRPr="000A5F58">
        <w:rPr>
          <w:rFonts w:asciiTheme="minorHAnsi" w:hAnsiTheme="minorHAnsi" w:cstheme="minorBidi"/>
          <w:kern w:val="2"/>
          <w:sz w:val="22"/>
          <w:szCs w:val="22"/>
          <w:lang w:val="en-GB"/>
          <w14:ligatures w14:val="standardContextual"/>
        </w:rPr>
        <w:t xml:space="preserve"> for the </w:t>
      </w:r>
      <w:r w:rsidR="006B343F" w:rsidRPr="000A5F58">
        <w:rPr>
          <w:rFonts w:asciiTheme="minorHAnsi" w:hAnsiTheme="minorHAnsi" w:cstheme="minorBidi"/>
          <w:kern w:val="2"/>
          <w:sz w:val="22"/>
          <w:szCs w:val="22"/>
          <w:lang w:val="en-GB"/>
          <w14:ligatures w14:val="standardContextual"/>
        </w:rPr>
        <w:t>12 resting p</w:t>
      </w:r>
      <w:r w:rsidR="00B91291">
        <w:rPr>
          <w:rFonts w:asciiTheme="minorHAnsi" w:hAnsiTheme="minorHAnsi" w:cstheme="minorBidi"/>
          <w:kern w:val="2"/>
          <w:sz w:val="22"/>
          <w:szCs w:val="22"/>
          <w:lang w:val="en-GB"/>
          <w14:ligatures w14:val="standardContextual"/>
        </w:rPr>
        <w:t>l</w:t>
      </w:r>
      <w:r w:rsidR="006B343F" w:rsidRPr="000A5F58">
        <w:rPr>
          <w:rFonts w:asciiTheme="minorHAnsi" w:hAnsiTheme="minorHAnsi" w:cstheme="minorBidi"/>
          <w:kern w:val="2"/>
          <w:sz w:val="22"/>
          <w:szCs w:val="22"/>
          <w:lang w:val="en-GB"/>
          <w14:ligatures w14:val="standardContextual"/>
        </w:rPr>
        <w:t>ots</w:t>
      </w:r>
      <w:r w:rsidRPr="000A5F58">
        <w:rPr>
          <w:rFonts w:asciiTheme="minorHAnsi" w:hAnsiTheme="minorHAnsi" w:cstheme="minorBidi"/>
          <w:kern w:val="2"/>
          <w:sz w:val="22"/>
          <w:szCs w:val="22"/>
          <w:lang w:val="en-GB"/>
          <w14:ligatures w14:val="standardContextual"/>
        </w:rPr>
        <w:t xml:space="preserve">, keeping the same </w:t>
      </w:r>
      <w:r w:rsidR="00006EB2" w:rsidRPr="000A5F58">
        <w:rPr>
          <w:rFonts w:asciiTheme="minorHAnsi" w:hAnsiTheme="minorHAnsi" w:cstheme="minorBidi"/>
          <w:kern w:val="2"/>
          <w:sz w:val="22"/>
          <w:szCs w:val="22"/>
          <w:lang w:val="en-GB"/>
          <w14:ligatures w14:val="standardContextual"/>
        </w:rPr>
        <w:t>XXX</w:t>
      </w:r>
      <w:r w:rsidRPr="000A5F58">
        <w:rPr>
          <w:rFonts w:asciiTheme="minorHAnsi" w:hAnsiTheme="minorHAnsi" w:cstheme="minorBidi"/>
          <w:kern w:val="2"/>
          <w:sz w:val="22"/>
          <w:szCs w:val="22"/>
          <w:lang w:val="en-GB"/>
          <w14:ligatures w14:val="standardContextual"/>
        </w:rPr>
        <w:t xml:space="preserve"> calendar days</w:t>
      </w:r>
      <w:r w:rsidR="00006EB2" w:rsidRPr="000A5F58">
        <w:rPr>
          <w:rFonts w:asciiTheme="minorHAnsi" w:hAnsiTheme="minorHAnsi" w:cstheme="minorBidi"/>
          <w:kern w:val="2"/>
          <w:sz w:val="22"/>
          <w:szCs w:val="22"/>
          <w:lang w:val="en-GB"/>
          <w14:ligatures w14:val="standardContextual"/>
        </w:rPr>
        <w:t xml:space="preserve"> (but from different years if we include the extremes</w:t>
      </w:r>
      <w:r w:rsidR="00A00EEC" w:rsidRPr="000A5F58">
        <w:rPr>
          <w:rFonts w:asciiTheme="minorHAnsi" w:hAnsiTheme="minorHAnsi" w:cstheme="minorBidi"/>
          <w:kern w:val="2"/>
          <w:sz w:val="22"/>
          <w:szCs w:val="22"/>
          <w:lang w:val="en-GB"/>
          <w14:ligatures w14:val="standardContextual"/>
        </w:rPr>
        <w:t xml:space="preserve"> WP loggers buried one year later</w:t>
      </w:r>
      <w:r w:rsidR="00006EB2" w:rsidRPr="000A5F58">
        <w:rPr>
          <w:rFonts w:asciiTheme="minorHAnsi" w:hAnsiTheme="minorHAnsi" w:cstheme="minorBidi"/>
          <w:kern w:val="2"/>
          <w:sz w:val="22"/>
          <w:szCs w:val="22"/>
          <w:lang w:val="en-GB"/>
          <w14:ligatures w14:val="standardContextual"/>
        </w:rPr>
        <w:t>)</w:t>
      </w:r>
      <w:r w:rsidRPr="000A5F58">
        <w:rPr>
          <w:rFonts w:asciiTheme="minorHAnsi" w:hAnsiTheme="minorHAnsi" w:cstheme="minorBidi"/>
          <w:kern w:val="2"/>
          <w:sz w:val="22"/>
          <w:szCs w:val="22"/>
          <w:lang w:val="en-GB"/>
          <w14:ligatures w14:val="standardContextual"/>
        </w:rPr>
        <w:t xml:space="preserve">. In total, we obtained </w:t>
      </w:r>
      <w:r w:rsidR="00A00EEC" w:rsidRPr="000A5F58">
        <w:rPr>
          <w:rFonts w:asciiTheme="minorHAnsi" w:hAnsiTheme="minorHAnsi" w:cstheme="minorBidi"/>
          <w:kern w:val="2"/>
          <w:sz w:val="22"/>
          <w:szCs w:val="22"/>
          <w:lang w:val="en-GB"/>
          <w14:ligatures w14:val="standardContextual"/>
        </w:rPr>
        <w:t>XX</w:t>
      </w:r>
      <w:r w:rsidRPr="000A5F58">
        <w:rPr>
          <w:rFonts w:asciiTheme="minorHAnsi" w:hAnsiTheme="minorHAnsi" w:cstheme="minorBidi"/>
          <w:kern w:val="2"/>
          <w:sz w:val="22"/>
          <w:szCs w:val="22"/>
          <w:lang w:val="en-GB"/>
          <w14:ligatures w14:val="standardContextual"/>
        </w:rPr>
        <w:t xml:space="preserve"> data points. We calculated bioclimatic indices based on </w:t>
      </w:r>
      <w:proofErr w:type="spellStart"/>
      <w:r w:rsidR="001704A4" w:rsidRPr="000A5F58">
        <w:rPr>
          <w:rFonts w:asciiTheme="minorHAnsi" w:hAnsiTheme="minorHAnsi" w:cstheme="minorBidi"/>
          <w:kern w:val="2"/>
          <w:sz w:val="22"/>
          <w:szCs w:val="22"/>
          <w:lang w:val="en-GB"/>
          <w14:ligatures w14:val="standardContextual"/>
        </w:rPr>
        <w:t>WorldClim</w:t>
      </w:r>
      <w:proofErr w:type="spellEnd"/>
      <w:r w:rsidR="001704A4" w:rsidRPr="000A5F58">
        <w:rPr>
          <w:rFonts w:asciiTheme="minorHAnsi" w:hAnsiTheme="minorHAnsi" w:cstheme="minorBidi"/>
          <w:kern w:val="2"/>
          <w:sz w:val="22"/>
          <w:szCs w:val="22"/>
          <w:lang w:val="en-GB"/>
          <w14:ligatures w14:val="standardContextual"/>
        </w:rPr>
        <w:t xml:space="preserve"> </w:t>
      </w:r>
      <w:r w:rsidRPr="000A5F58">
        <w:rPr>
          <w:rFonts w:asciiTheme="minorHAnsi" w:hAnsiTheme="minorHAnsi" w:cstheme="minorBidi"/>
          <w:kern w:val="2"/>
          <w:sz w:val="22"/>
          <w:szCs w:val="22"/>
          <w:lang w:val="en-GB"/>
          <w14:ligatures w14:val="standardContextual"/>
        </w:rPr>
        <w:t xml:space="preserve">standard variables (Fick &amp; </w:t>
      </w:r>
      <w:proofErr w:type="spellStart"/>
      <w:r w:rsidRPr="000A5F58">
        <w:rPr>
          <w:rFonts w:asciiTheme="minorHAnsi" w:hAnsiTheme="minorHAnsi" w:cstheme="minorBidi"/>
          <w:kern w:val="2"/>
          <w:sz w:val="22"/>
          <w:szCs w:val="22"/>
          <w:lang w:val="en-GB"/>
          <w14:ligatures w14:val="standardContextual"/>
        </w:rPr>
        <w:t>Hijmans</w:t>
      </w:r>
      <w:proofErr w:type="spellEnd"/>
      <w:r w:rsidRPr="000A5F58">
        <w:rPr>
          <w:rFonts w:asciiTheme="minorHAnsi" w:hAnsiTheme="minorHAnsi" w:cstheme="minorBidi"/>
          <w:kern w:val="2"/>
          <w:sz w:val="22"/>
          <w:szCs w:val="22"/>
          <w:lang w:val="en-GB"/>
          <w14:ligatures w14:val="standardContextual"/>
        </w:rPr>
        <w:t xml:space="preserve"> 2017), together with other </w:t>
      </w:r>
      <w:r w:rsidR="001704A4" w:rsidRPr="000A5F58">
        <w:rPr>
          <w:rFonts w:asciiTheme="minorHAnsi" w:hAnsiTheme="minorHAnsi" w:cstheme="minorBidi"/>
          <w:kern w:val="2"/>
          <w:sz w:val="22"/>
          <w:szCs w:val="22"/>
          <w:lang w:val="en-GB"/>
          <w14:ligatures w14:val="standardContextual"/>
        </w:rPr>
        <w:t xml:space="preserve">relevant </w:t>
      </w:r>
      <w:r w:rsidRPr="000A5F58">
        <w:rPr>
          <w:rFonts w:asciiTheme="minorHAnsi" w:hAnsiTheme="minorHAnsi" w:cstheme="minorBidi"/>
          <w:kern w:val="2"/>
          <w:sz w:val="22"/>
          <w:szCs w:val="22"/>
          <w:lang w:val="en-GB"/>
          <w14:ligatures w14:val="standardContextual"/>
        </w:rPr>
        <w:t xml:space="preserve">variables on alpine </w:t>
      </w:r>
      <w:r w:rsidR="001704A4" w:rsidRPr="000A5F58">
        <w:rPr>
          <w:rFonts w:asciiTheme="minorHAnsi" w:hAnsiTheme="minorHAnsi" w:cstheme="minorBidi"/>
          <w:kern w:val="2"/>
          <w:sz w:val="22"/>
          <w:szCs w:val="22"/>
          <w:lang w:val="en-GB"/>
          <w14:ligatures w14:val="standardContextual"/>
        </w:rPr>
        <w:t>micro</w:t>
      </w:r>
      <w:r w:rsidRPr="000A5F58">
        <w:rPr>
          <w:rFonts w:asciiTheme="minorHAnsi" w:hAnsiTheme="minorHAnsi" w:cstheme="minorBidi"/>
          <w:kern w:val="2"/>
          <w:sz w:val="22"/>
          <w:szCs w:val="22"/>
          <w:lang w:val="en-GB"/>
          <w14:ligatures w14:val="standardContextual"/>
        </w:rPr>
        <w:t>topograph</w:t>
      </w:r>
      <w:r w:rsidR="001704A4" w:rsidRPr="000A5F58">
        <w:rPr>
          <w:rFonts w:asciiTheme="minorHAnsi" w:hAnsiTheme="minorHAnsi" w:cstheme="minorBidi"/>
          <w:kern w:val="2"/>
          <w:sz w:val="22"/>
          <w:szCs w:val="22"/>
          <w:lang w:val="en-GB"/>
          <w14:ligatures w14:val="standardContextual"/>
        </w:rPr>
        <w:t>y</w:t>
      </w:r>
      <w:r w:rsidRPr="000A5F58">
        <w:rPr>
          <w:rFonts w:asciiTheme="minorHAnsi" w:hAnsiTheme="minorHAnsi" w:cstheme="minorBidi"/>
          <w:kern w:val="2"/>
          <w:sz w:val="22"/>
          <w:szCs w:val="22"/>
          <w:lang w:val="en-GB"/>
          <w14:ligatures w14:val="standardContextual"/>
        </w:rPr>
        <w:t xml:space="preserve">. </w:t>
      </w:r>
      <w:r w:rsidR="00B12FDF" w:rsidRPr="000A5F58">
        <w:rPr>
          <w:rFonts w:asciiTheme="minorHAnsi" w:hAnsiTheme="minorHAnsi" w:cstheme="minorBidi"/>
          <w:kern w:val="2"/>
          <w:sz w:val="22"/>
          <w:szCs w:val="22"/>
          <w:lang w:val="en-GB"/>
          <w14:ligatures w14:val="standardContextual"/>
        </w:rPr>
        <w:t xml:space="preserve">Following the paper by </w:t>
      </w:r>
      <w:r w:rsidR="00B05D3A" w:rsidRPr="000A5F58">
        <w:rPr>
          <w:rFonts w:asciiTheme="minorHAnsi" w:hAnsiTheme="minorHAnsi" w:cstheme="minorBidi"/>
          <w:kern w:val="2"/>
          <w:sz w:val="22"/>
          <w:szCs w:val="22"/>
          <w:lang w:val="en-GB"/>
          <w14:ligatures w14:val="standardContextual"/>
        </w:rPr>
        <w:t xml:space="preserve">(Picos Paper) </w:t>
      </w:r>
      <w:r w:rsidR="00B05D3A" w:rsidRPr="000A5F58">
        <w:rPr>
          <w:rFonts w:asciiTheme="minorHAnsi" w:hAnsiTheme="minorHAnsi" w:cstheme="minorBidi"/>
          <w:kern w:val="2"/>
          <w:sz w:val="22"/>
          <w:szCs w:val="22"/>
          <w:highlight w:val="yellow"/>
          <w:lang w:val="en-GB"/>
          <w14:ligatures w14:val="standardContextual"/>
        </w:rPr>
        <w:t>t</w:t>
      </w:r>
      <w:r w:rsidRPr="000A5F58">
        <w:rPr>
          <w:rFonts w:asciiTheme="minorHAnsi" w:hAnsiTheme="minorHAnsi" w:cstheme="minorBidi"/>
          <w:kern w:val="2"/>
          <w:sz w:val="22"/>
          <w:szCs w:val="22"/>
          <w:highlight w:val="yellow"/>
          <w:lang w:val="en-GB"/>
          <w14:ligatures w14:val="standardContextual"/>
        </w:rPr>
        <w:t xml:space="preserve">he selected variables were: (1) bio1 = annual mean temperature; (2) bio2 = mean diurnal range, i.e. the mean of the monthly differences between maximum and minimum temperatures; (3) bio7 = temperature annual range; i.e. the difference between the maximum temperature of the warmest month and the minimum temperature of the coldest month; (4) snow = the number of days of snow cover, when </w:t>
      </w:r>
      <w:r w:rsidR="00DE76B5">
        <w:rPr>
          <w:rFonts w:asciiTheme="minorHAnsi" w:hAnsiTheme="minorHAnsi" w:cstheme="minorBidi"/>
          <w:kern w:val="2"/>
          <w:sz w:val="22"/>
          <w:szCs w:val="22"/>
          <w:highlight w:val="yellow"/>
          <w:lang w:val="en-GB"/>
          <w14:ligatures w14:val="standardContextual"/>
        </w:rPr>
        <w:t xml:space="preserve">the </w:t>
      </w:r>
      <w:r w:rsidRPr="000A5F58">
        <w:rPr>
          <w:rFonts w:asciiTheme="minorHAnsi" w:hAnsiTheme="minorHAnsi" w:cstheme="minorBidi"/>
          <w:kern w:val="2"/>
          <w:sz w:val="22"/>
          <w:szCs w:val="22"/>
          <w:highlight w:val="yellow"/>
          <w:lang w:val="en-GB"/>
          <w14:ligatures w14:val="standardContextual"/>
        </w:rPr>
        <w:t xml:space="preserve">soil temperature is around 0 ºC, calculated for the period in which the maximum temperature was &lt; 0.5 ºC and the minimum temperature was &gt; -0.5 ºC; (5) FDD = freezing degree days, i.e. the sum of daily mean temperatures for days in which the mean temperature was below 0 ºC (Choler 2018); and (6) GDD = growing degree </w:t>
      </w:r>
      <w:r w:rsidRPr="000A5F58">
        <w:rPr>
          <w:rFonts w:asciiTheme="minorHAnsi" w:hAnsiTheme="minorHAnsi" w:cstheme="minorBidi"/>
          <w:kern w:val="2"/>
          <w:sz w:val="22"/>
          <w:szCs w:val="22"/>
          <w:highlight w:val="yellow"/>
          <w:lang w:val="en-GB"/>
          <w14:ligatures w14:val="standardContextual"/>
        </w:rPr>
        <w:lastRenderedPageBreak/>
        <w:t xml:space="preserve">days, i.e. the sum of daily mean temperatures for days in which the soil mean temperature at five cm deep was above 5 ºC (Körner 2021). For FDD, we transformed the values from negative to positive, so higher values represent more freezing. To identify the main gradients of microclimatic variability, we conducted a principal component analysis (PCA) </w:t>
      </w:r>
      <w:proofErr w:type="spellStart"/>
      <w:r w:rsidR="007C50FF" w:rsidRPr="000A5F58">
        <w:rPr>
          <w:rFonts w:asciiTheme="minorHAnsi" w:hAnsiTheme="minorHAnsi" w:cstheme="minorBidi"/>
          <w:kern w:val="2"/>
          <w:sz w:val="22"/>
          <w:szCs w:val="22"/>
          <w:highlight w:val="yellow"/>
          <w:lang w:val="en-GB"/>
          <w14:ligatures w14:val="standardContextual"/>
        </w:rPr>
        <w:t>includign</w:t>
      </w:r>
      <w:proofErr w:type="spellEnd"/>
      <w:r w:rsidRPr="000A5F58">
        <w:rPr>
          <w:rFonts w:asciiTheme="minorHAnsi" w:hAnsiTheme="minorHAnsi" w:cstheme="minorBidi"/>
          <w:kern w:val="2"/>
          <w:sz w:val="22"/>
          <w:szCs w:val="22"/>
          <w:highlight w:val="yellow"/>
          <w:lang w:val="en-GB"/>
          <w14:ligatures w14:val="standardContextual"/>
        </w:rPr>
        <w:t xml:space="preserve"> </w:t>
      </w:r>
      <w:r w:rsidR="007C50FF" w:rsidRPr="000A5F58">
        <w:rPr>
          <w:rFonts w:asciiTheme="minorHAnsi" w:hAnsiTheme="minorHAnsi" w:cstheme="minorBidi"/>
          <w:kern w:val="2"/>
          <w:sz w:val="22"/>
          <w:szCs w:val="22"/>
          <w:highlight w:val="yellow"/>
          <w:lang w:val="en-GB"/>
          <w14:ligatures w14:val="standardContextual"/>
        </w:rPr>
        <w:t>all</w:t>
      </w:r>
      <w:r w:rsidRPr="000A5F58">
        <w:rPr>
          <w:rFonts w:asciiTheme="minorHAnsi" w:hAnsiTheme="minorHAnsi" w:cstheme="minorBidi"/>
          <w:kern w:val="2"/>
          <w:sz w:val="22"/>
          <w:szCs w:val="22"/>
          <w:highlight w:val="yellow"/>
          <w:lang w:val="en-GB"/>
          <w14:ligatures w14:val="standardContextual"/>
        </w:rPr>
        <w:t xml:space="preserve"> bioclimatic indices.</w:t>
      </w:r>
    </w:p>
    <w:p w14:paraId="6B8C4798" w14:textId="77777777" w:rsidR="00237EE6" w:rsidRPr="00D45015" w:rsidRDefault="00237EE6" w:rsidP="00D45015">
      <w:pPr>
        <w:pStyle w:val="Textoindependiente"/>
        <w:spacing w:before="120" w:after="0"/>
        <w:rPr>
          <w:rFonts w:asciiTheme="minorHAnsi" w:hAnsiTheme="minorHAnsi" w:cstheme="minorBidi"/>
          <w:kern w:val="2"/>
          <w:sz w:val="22"/>
          <w:szCs w:val="22"/>
          <w:lang w:val="en-GB"/>
          <w14:ligatures w14:val="standardContextual"/>
        </w:rPr>
      </w:pPr>
    </w:p>
    <w:p w14:paraId="0C2E5821" w14:textId="729C972D" w:rsidR="00B500F2" w:rsidRDefault="0068503C" w:rsidP="008B3D65">
      <w:pPr>
        <w:pStyle w:val="Ttulo3"/>
        <w:spacing w:line="360" w:lineRule="auto"/>
        <w:jc w:val="both"/>
      </w:pPr>
      <w:r>
        <w:t>2.3</w:t>
      </w:r>
      <w:r w:rsidR="00A559B2">
        <w:t>.</w:t>
      </w:r>
      <w:r>
        <w:t xml:space="preserve"> </w:t>
      </w:r>
      <w:r w:rsidR="00B500F2">
        <w:t xml:space="preserve">Seed </w:t>
      </w:r>
      <w:del w:id="14" w:author="Diana María Cruz Tejada" w:date="2023-10-04T16:08:00Z">
        <w:r w:rsidR="00B500F2" w:rsidDel="00F850DE">
          <w:delText>sampling</w:delText>
        </w:r>
      </w:del>
      <w:ins w:id="15" w:author="Diana María Cruz Tejada" w:date="2023-10-04T16:08:00Z">
        <w:r w:rsidR="00F850DE">
          <w:t>collection</w:t>
        </w:r>
      </w:ins>
    </w:p>
    <w:p w14:paraId="313D66D6" w14:textId="04861BD3" w:rsidR="003845EA" w:rsidRPr="0062654F" w:rsidRDefault="00B500F2" w:rsidP="003845EA">
      <w:pPr>
        <w:spacing w:line="360" w:lineRule="auto"/>
        <w:jc w:val="both"/>
        <w:rPr>
          <w:moveTo w:id="16" w:author="Diana María Cruz Tejada" w:date="2023-10-04T16:28:00Z"/>
          <w:lang w:val="en-US"/>
        </w:rPr>
      </w:pPr>
      <w:r>
        <w:t xml:space="preserve">The study focuses </w:t>
      </w:r>
      <w:r w:rsidR="0039142E">
        <w:t>on</w:t>
      </w:r>
      <w:r>
        <w:t xml:space="preserve"> </w:t>
      </w:r>
      <w:r w:rsidRPr="00B500F2">
        <w:rPr>
          <w:i/>
          <w:iCs/>
        </w:rPr>
        <w:t xml:space="preserve">Dianthus </w:t>
      </w:r>
      <w:proofErr w:type="spellStart"/>
      <w:r w:rsidRPr="00B500F2">
        <w:rPr>
          <w:i/>
          <w:iCs/>
        </w:rPr>
        <w:t>langean</w:t>
      </w:r>
      <w:r>
        <w:rPr>
          <w:i/>
          <w:iCs/>
        </w:rPr>
        <w:t>u</w:t>
      </w:r>
      <w:r w:rsidRPr="00B500F2">
        <w:rPr>
          <w:i/>
          <w:iCs/>
        </w:rPr>
        <w:t>s</w:t>
      </w:r>
      <w:proofErr w:type="spellEnd"/>
      <w:r>
        <w:t xml:space="preserve">, a wild species endemic </w:t>
      </w:r>
      <w:r w:rsidR="0039142E">
        <w:t>to</w:t>
      </w:r>
      <w:r>
        <w:t xml:space="preserve"> </w:t>
      </w:r>
      <w:r w:rsidR="0039142E">
        <w:t xml:space="preserve">grasslands in </w:t>
      </w:r>
      <w:r>
        <w:t>high Mediterranean mountains</w:t>
      </w:r>
      <w:del w:id="17" w:author="Diana María Cruz Tejada" w:date="2023-10-04T16:23:00Z">
        <w:r w:rsidR="00023A98" w:rsidDel="00165571">
          <w:delText>,</w:delText>
        </w:r>
      </w:del>
      <w:del w:id="18" w:author="Diana María Cruz Tejada" w:date="2023-10-04T16:22:00Z">
        <w:r w:rsidR="00023A98" w:rsidDel="00165571">
          <w:delText xml:space="preserve"> very abundant in our study area </w:delText>
        </w:r>
        <w:r w:rsidR="00022585" w:rsidDel="00165571">
          <w:delText xml:space="preserve">and </w:delText>
        </w:r>
        <w:r w:rsidR="00023A98" w:rsidDel="00165571">
          <w:delText>with high seed production</w:delText>
        </w:r>
      </w:del>
      <w:r w:rsidR="0039142E">
        <w:t>.</w:t>
      </w:r>
      <w:ins w:id="19" w:author="Diana María Cruz Tejada" w:date="2023-10-04T16:23:00Z">
        <w:r w:rsidR="00165571">
          <w:t xml:space="preserve"> </w:t>
        </w:r>
      </w:ins>
      <w:ins w:id="20" w:author="Diana María Cruz Tejada" w:date="2023-10-04T16:20:00Z">
        <w:r w:rsidR="00165571">
          <w:t xml:space="preserve">Seeds were collected from </w:t>
        </w:r>
        <w:r w:rsidR="00165571">
          <w:t xml:space="preserve">at least </w:t>
        </w:r>
      </w:ins>
      <w:ins w:id="21" w:author="Diana María Cruz Tejada" w:date="2023-10-04T16:21:00Z">
        <w:r w:rsidR="00165571">
          <w:t>2</w:t>
        </w:r>
      </w:ins>
      <w:ins w:id="22" w:author="Diana María Cruz Tejada" w:date="2023-10-04T16:20:00Z">
        <w:r w:rsidR="00165571">
          <w:t>0 randomly selected individuals</w:t>
        </w:r>
      </w:ins>
      <w:ins w:id="23" w:author="Diana María Cruz Tejada" w:date="2023-10-04T16:23:00Z">
        <w:r w:rsidR="00165571">
          <w:t xml:space="preserve"> </w:t>
        </w:r>
      </w:ins>
      <w:ins w:id="24" w:author="Diana María Cruz Tejada" w:date="2023-10-04T16:24:00Z">
        <w:r w:rsidR="003845EA">
          <w:t xml:space="preserve">within a 2m radius from the datalogger location </w:t>
        </w:r>
        <w:r w:rsidR="00165571">
          <w:rPr>
            <w:rFonts w:cstheme="minorHAnsi"/>
            <w:lang w:val="en-US"/>
          </w:rPr>
          <w:fldChar w:fldCharType="begin" w:fldLock="1"/>
        </w:r>
        <w:r w:rsidR="00165571">
          <w:rPr>
            <w:rFonts w:cstheme="minorHAnsi"/>
            <w:lang w:val="en-US"/>
          </w:rPr>
          <w: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instrText>
        </w:r>
        <w:r w:rsidR="00165571">
          <w:rPr>
            <w:rFonts w:cstheme="minorHAnsi"/>
            <w:lang w:val="en-US"/>
          </w:rPr>
          <w:fldChar w:fldCharType="separate"/>
        </w:r>
        <w:r w:rsidR="00165571" w:rsidRPr="00D85769">
          <w:rPr>
            <w:rFonts w:cstheme="minorHAnsi"/>
            <w:noProof/>
            <w:lang w:val="en-US"/>
          </w:rPr>
          <w:t>(ENSCONET 2009)</w:t>
        </w:r>
        <w:r w:rsidR="00165571">
          <w:rPr>
            <w:rFonts w:cstheme="minorHAnsi"/>
            <w:lang w:val="en-US"/>
          </w:rPr>
          <w:fldChar w:fldCharType="end"/>
        </w:r>
      </w:ins>
      <w:ins w:id="25" w:author="Diana María Cruz Tejada" w:date="2023-10-04T16:20:00Z">
        <w:r w:rsidR="00165571">
          <w:t>, at</w:t>
        </w:r>
      </w:ins>
      <w:ins w:id="26" w:author="Diana María Cruz Tejada" w:date="2023-10-04T16:21:00Z">
        <w:r w:rsidR="00165571">
          <w:t xml:space="preserve"> </w:t>
        </w:r>
      </w:ins>
      <w:ins w:id="27" w:author="Diana María Cruz Tejada" w:date="2023-10-04T16:20:00Z">
        <w:r w:rsidR="00165571">
          <w:t>the time of natural dispersal (</w:t>
        </w:r>
      </w:ins>
      <w:ins w:id="28" w:author="Diana María Cruz Tejada" w:date="2023-10-04T16:23:00Z">
        <w:r w:rsidR="00165571">
          <w:t>August 7-8, 2023</w:t>
        </w:r>
      </w:ins>
      <w:ins w:id="29" w:author="Diana María Cruz Tejada" w:date="2023-10-04T16:20:00Z">
        <w:r w:rsidR="00165571">
          <w:t>)</w:t>
        </w:r>
      </w:ins>
      <w:ins w:id="30" w:author="Diana María Cruz Tejada" w:date="2023-10-04T16:24:00Z">
        <w:r w:rsidR="00165571">
          <w:t xml:space="preserve">. </w:t>
        </w:r>
      </w:ins>
      <w:del w:id="31" w:author="Diana María Cruz Tejada" w:date="2023-10-04T16:23:00Z">
        <w:r w:rsidR="0039142E" w:rsidDel="00165571">
          <w:delText xml:space="preserve"> </w:delText>
        </w:r>
        <w:r w:rsidR="0068503C" w:rsidDel="00165571">
          <w:delText>On the</w:delText>
        </w:r>
        <w:r w:rsidR="00023A98" w:rsidDel="00165571">
          <w:delText xml:space="preserve"> 7</w:delText>
        </w:r>
        <w:r w:rsidR="00023A98" w:rsidRPr="00023A98" w:rsidDel="00165571">
          <w:rPr>
            <w:vertAlign w:val="superscript"/>
          </w:rPr>
          <w:delText>th</w:delText>
        </w:r>
        <w:r w:rsidR="00023A98" w:rsidDel="00165571">
          <w:delText xml:space="preserve"> and 8</w:delText>
        </w:r>
        <w:r w:rsidR="00023A98" w:rsidRPr="00023A98" w:rsidDel="00165571">
          <w:rPr>
            <w:vertAlign w:val="superscript"/>
          </w:rPr>
          <w:delText>th</w:delText>
        </w:r>
        <w:r w:rsidR="00023A98" w:rsidDel="00165571">
          <w:delText xml:space="preserve"> of August 2023</w:delText>
        </w:r>
      </w:del>
      <w:del w:id="32" w:author="Diana María Cruz Tejada" w:date="2023-10-04T16:24:00Z">
        <w:r w:rsidR="00EC7A9E" w:rsidDel="00165571">
          <w:delText>,</w:delText>
        </w:r>
        <w:r w:rsidR="00023A98" w:rsidDel="00165571">
          <w:delText xml:space="preserve"> we collected the mature seeds </w:delText>
        </w:r>
      </w:del>
      <w:del w:id="33" w:author="Diana María Cruz Tejada" w:date="2023-10-04T16:14:00Z">
        <w:r w:rsidR="00023A98" w:rsidRPr="00AC319B" w:rsidDel="005433F2">
          <w:rPr>
            <w:rFonts w:cstheme="minorHAnsi"/>
            <w:lang w:val="en-US"/>
          </w:rPr>
          <w:delText>directly from the mother plant</w:delText>
        </w:r>
      </w:del>
      <w:del w:id="34" w:author="Diana María Cruz Tejada" w:date="2023-10-04T16:12:00Z">
        <w:r w:rsidR="00023A98" w:rsidRPr="00AC319B" w:rsidDel="00F850DE">
          <w:rPr>
            <w:rFonts w:cstheme="minorHAnsi"/>
            <w:lang w:val="en-US"/>
          </w:rPr>
          <w:delText>s</w:delText>
        </w:r>
        <w:r w:rsidR="00023A98" w:rsidDel="00F850DE">
          <w:rPr>
            <w:rFonts w:cstheme="minorHAnsi"/>
            <w:lang w:val="en-US"/>
          </w:rPr>
          <w:delText xml:space="preserve">, following </w:delText>
        </w:r>
        <w:r w:rsidR="00023A98" w:rsidRPr="00AC319B" w:rsidDel="00F850DE">
          <w:rPr>
            <w:rFonts w:cstheme="minorHAnsi"/>
            <w:lang w:val="en-US"/>
          </w:rPr>
          <w:delText xml:space="preserve">standard protocols for sampling seeds of wild populations </w:delText>
        </w:r>
      </w:del>
      <w:del w:id="35" w:author="Diana María Cruz Tejada" w:date="2023-10-04T16:24:00Z">
        <w:r w:rsidR="00023A98" w:rsidRPr="00AC319B" w:rsidDel="00165571">
          <w:rPr>
            <w:rFonts w:cstheme="minorHAnsi"/>
            <w:lang w:val="en-US"/>
          </w:rPr>
          <w:delText>to maximize intraspecific genetic diversity</w:delText>
        </w:r>
      </w:del>
      <w:del w:id="36" w:author="Diana María Cruz Tejada" w:date="2023-10-04T16:23:00Z">
        <w:r w:rsidR="00023A98" w:rsidRPr="00AC319B" w:rsidDel="00165571">
          <w:rPr>
            <w:rFonts w:cstheme="minorHAnsi"/>
            <w:lang w:val="en-US"/>
          </w:rPr>
          <w:delText xml:space="preserve"> </w:delText>
        </w:r>
        <w:r w:rsidR="00023A98" w:rsidDel="00165571">
          <w:rPr>
            <w:rFonts w:cstheme="minorHAnsi"/>
            <w:lang w:val="en-US"/>
          </w:rPr>
          <w:fldChar w:fldCharType="begin" w:fldLock="1"/>
        </w:r>
        <w:r w:rsidR="00023A98" w:rsidRPr="003845EA" w:rsidDel="00165571">
          <w:rPr>
            <w:rFonts w:cstheme="minorHAnsi"/>
            <w:lang w:val="en-US"/>
          </w:rPr>
          <w:del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delInstrText>
        </w:r>
        <w:r w:rsidR="00023A98" w:rsidDel="00165571">
          <w:rPr>
            <w:rFonts w:cstheme="minorHAnsi"/>
            <w:lang w:val="en-US"/>
          </w:rPr>
          <w:fldChar w:fldCharType="separate"/>
        </w:r>
        <w:r w:rsidR="00023A98" w:rsidRPr="00165571" w:rsidDel="00165571">
          <w:rPr>
            <w:rFonts w:cstheme="minorHAnsi"/>
            <w:noProof/>
            <w:lang w:val="en-US"/>
          </w:rPr>
          <w:delText>(ENSCONET 2009)</w:delText>
        </w:r>
        <w:r w:rsidR="00023A98" w:rsidDel="00165571">
          <w:rPr>
            <w:rFonts w:cstheme="minorHAnsi"/>
            <w:lang w:val="en-US"/>
          </w:rPr>
          <w:fldChar w:fldCharType="end"/>
        </w:r>
      </w:del>
      <w:del w:id="37" w:author="Diana María Cruz Tejada" w:date="2023-10-04T16:15:00Z">
        <w:r w:rsidR="00023A98" w:rsidDel="005433F2">
          <w:rPr>
            <w:rFonts w:cstheme="minorHAnsi"/>
            <w:lang w:val="en-US"/>
          </w:rPr>
          <w:delText xml:space="preserve">. Sampling took place </w:delText>
        </w:r>
      </w:del>
      <w:del w:id="38" w:author="Diana María Cruz Tejada" w:date="2023-10-04T16:25:00Z">
        <w:r w:rsidR="00023A98" w:rsidDel="003845EA">
          <w:rPr>
            <w:rFonts w:cstheme="minorHAnsi"/>
            <w:lang w:val="en-US"/>
          </w:rPr>
          <w:delText xml:space="preserve">within a 2m radius </w:delText>
        </w:r>
        <w:r w:rsidR="0068503C" w:rsidDel="003845EA">
          <w:rPr>
            <w:rFonts w:cstheme="minorHAnsi"/>
            <w:lang w:val="en-US"/>
          </w:rPr>
          <w:delText>of</w:delText>
        </w:r>
        <w:r w:rsidR="00023A98" w:rsidDel="003845EA">
          <w:rPr>
            <w:rFonts w:cstheme="minorHAnsi"/>
            <w:lang w:val="en-US"/>
          </w:rPr>
          <w:delText xml:space="preserve"> the datalogger location</w:delText>
        </w:r>
      </w:del>
      <w:del w:id="39" w:author="Diana María Cruz Tejada" w:date="2023-10-04T16:15:00Z">
        <w:r w:rsidR="00023A98" w:rsidDel="005433F2">
          <w:rPr>
            <w:rFonts w:cstheme="minorHAnsi"/>
            <w:lang w:val="en-US"/>
          </w:rPr>
          <w:delText>, we collected seed</w:delText>
        </w:r>
        <w:r w:rsidR="00B11695" w:rsidDel="005433F2">
          <w:rPr>
            <w:rFonts w:cstheme="minorHAnsi"/>
            <w:lang w:val="en-US"/>
          </w:rPr>
          <w:delText>s</w:delText>
        </w:r>
        <w:r w:rsidR="00023A98" w:rsidDel="005433F2">
          <w:rPr>
            <w:rFonts w:cstheme="minorHAnsi"/>
            <w:lang w:val="en-US"/>
          </w:rPr>
          <w:delText xml:space="preserve"> from at least 20 individuals chosen at random</w:delText>
        </w:r>
      </w:del>
      <w:del w:id="40" w:author="Diana María Cruz Tejada" w:date="2023-10-04T16:25:00Z">
        <w:r w:rsidR="00023A98" w:rsidDel="003845EA">
          <w:rPr>
            <w:rFonts w:cstheme="minorHAnsi"/>
            <w:lang w:val="en-US"/>
          </w:rPr>
          <w:delText>.</w:delText>
        </w:r>
      </w:del>
      <w:del w:id="41" w:author="Diana María Cruz Tejada" w:date="2023-10-04T16:16:00Z">
        <w:r w:rsidR="00023A98" w:rsidDel="005433F2">
          <w:rPr>
            <w:rFonts w:cstheme="minorHAnsi"/>
            <w:lang w:val="en-US"/>
          </w:rPr>
          <w:delText xml:space="preserve"> The goal was to collect 600 seeds from each subpopulation</w:delText>
        </w:r>
      </w:del>
      <w:del w:id="42" w:author="Diana María Cruz Tejada" w:date="2023-10-04T16:25:00Z">
        <w:r w:rsidR="00023A98" w:rsidDel="003845EA">
          <w:rPr>
            <w:rFonts w:cstheme="minorHAnsi"/>
            <w:lang w:val="en-US"/>
          </w:rPr>
          <w:delText>.</w:delText>
        </w:r>
      </w:del>
      <w:r w:rsidR="00023A98">
        <w:rPr>
          <w:rFonts w:cstheme="minorHAnsi"/>
          <w:lang w:val="en-US"/>
        </w:rPr>
        <w:t xml:space="preserve"> </w:t>
      </w:r>
      <w:ins w:id="43" w:author="Diana María Cruz Tejada" w:date="2023-10-04T16:26:00Z">
        <w:r w:rsidR="003845EA" w:rsidRPr="003845EA">
          <w:rPr>
            <w:rFonts w:cstheme="minorHAnsi"/>
            <w:lang w:val="en-US"/>
          </w:rPr>
          <w:t>To enable equal conditions among seeds</w:t>
        </w:r>
        <w:r w:rsidR="003845EA">
          <w:rPr>
            <w:rFonts w:cstheme="minorHAnsi"/>
            <w:lang w:val="en-US"/>
          </w:rPr>
          <w:t xml:space="preserve">, </w:t>
        </w:r>
      </w:ins>
      <w:del w:id="44" w:author="Diana María Cruz Tejada" w:date="2023-10-04T16:26:00Z">
        <w:r w:rsidR="00C4736A" w:rsidDel="003845EA">
          <w:rPr>
            <w:rFonts w:cstheme="minorHAnsi"/>
            <w:lang w:val="en-US"/>
          </w:rPr>
          <w:delText>After</w:delText>
        </w:r>
      </w:del>
      <w:ins w:id="45" w:author="Diana María Cruz Tejada" w:date="2023-10-04T16:26:00Z">
        <w:r w:rsidR="003845EA">
          <w:rPr>
            <w:rFonts w:cstheme="minorHAnsi"/>
            <w:lang w:val="en-US"/>
          </w:rPr>
          <w:t xml:space="preserve">they were </w:t>
        </w:r>
      </w:ins>
      <w:del w:id="46" w:author="Diana María Cruz Tejada" w:date="2023-10-04T16:26:00Z">
        <w:r w:rsidR="00C4736A" w:rsidDel="003845EA">
          <w:rPr>
            <w:rFonts w:cstheme="minorHAnsi"/>
            <w:lang w:val="en-US"/>
          </w:rPr>
          <w:delText xml:space="preserve"> collection, seeds were </w:delText>
        </w:r>
      </w:del>
      <w:r w:rsidR="00C4736A">
        <w:rPr>
          <w:rFonts w:cstheme="minorHAnsi"/>
          <w:lang w:val="en-US"/>
        </w:rPr>
        <w:t xml:space="preserve">manually clean and air-dried </w:t>
      </w:r>
      <w:ins w:id="47" w:author="Diana María Cruz Tejada" w:date="2023-10-04T16:51:00Z">
        <w:r w:rsidR="00C652AF">
          <w:rPr>
            <w:rFonts w:cstheme="minorHAnsi"/>
            <w:lang w:val="en-US"/>
          </w:rPr>
          <w:t>at room conditions (</w:t>
        </w:r>
      </w:ins>
      <w:ins w:id="48" w:author="Diana María Cruz Tejada" w:date="2023-10-04T16:52:00Z">
        <w:r w:rsidR="00C652AF">
          <w:rPr>
            <w:rFonts w:cstheme="minorHAnsi"/>
            <w:lang w:val="en-US"/>
          </w:rPr>
          <w:t>22ºC and 35%RH</w:t>
        </w:r>
      </w:ins>
      <w:ins w:id="49" w:author="Diana María Cruz Tejada" w:date="2023-10-04T16:51:00Z">
        <w:r w:rsidR="00C652AF">
          <w:rPr>
            <w:rFonts w:cstheme="minorHAnsi"/>
            <w:lang w:val="en-US"/>
          </w:rPr>
          <w:t>)</w:t>
        </w:r>
      </w:ins>
      <w:del w:id="50" w:author="Diana María Cruz Tejada" w:date="2023-10-04T16:17:00Z">
        <w:r w:rsidR="009E1DE1" w:rsidDel="005433F2">
          <w:rPr>
            <w:rFonts w:cstheme="minorHAnsi"/>
            <w:lang w:val="en-US"/>
          </w:rPr>
          <w:delText>the following</w:delText>
        </w:r>
      </w:del>
      <w:del w:id="51" w:author="Diana María Cruz Tejada" w:date="2023-10-04T16:51:00Z">
        <w:r w:rsidR="009E1DE1" w:rsidDel="00C652AF">
          <w:rPr>
            <w:rFonts w:cstheme="minorHAnsi"/>
            <w:lang w:val="en-US"/>
          </w:rPr>
          <w:delText xml:space="preserve"> 10 day</w:delText>
        </w:r>
      </w:del>
      <w:del w:id="52" w:author="Diana María Cruz Tejada" w:date="2023-10-04T16:52:00Z">
        <w:r w:rsidR="009E1DE1" w:rsidDel="00C652AF">
          <w:rPr>
            <w:rFonts w:cstheme="minorHAnsi"/>
            <w:lang w:val="en-US"/>
          </w:rPr>
          <w:delText>s</w:delText>
        </w:r>
      </w:del>
      <w:ins w:id="53" w:author="Diana María Cruz Tejada" w:date="2023-10-04T16:52:00Z">
        <w:r w:rsidR="00C652AF">
          <w:rPr>
            <w:rFonts w:cstheme="minorHAnsi"/>
            <w:lang w:val="en-US"/>
          </w:rPr>
          <w:t xml:space="preserve"> </w:t>
        </w:r>
      </w:ins>
      <w:ins w:id="54" w:author="Diana María Cruz Tejada" w:date="2023-10-04T16:17:00Z">
        <w:r w:rsidR="005433F2">
          <w:rPr>
            <w:rFonts w:cstheme="minorHAnsi"/>
            <w:lang w:val="en-US"/>
          </w:rPr>
          <w:t>before germination experiments</w:t>
        </w:r>
      </w:ins>
      <w:r w:rsidR="009E1DE1">
        <w:rPr>
          <w:rFonts w:cstheme="minorHAnsi"/>
          <w:lang w:val="en-US"/>
        </w:rPr>
        <w:t>.</w:t>
      </w:r>
      <w:r w:rsidR="00C4736A">
        <w:rPr>
          <w:rFonts w:cstheme="minorHAnsi"/>
          <w:lang w:val="en-US"/>
        </w:rPr>
        <w:t xml:space="preserve"> </w:t>
      </w:r>
      <w:moveToRangeStart w:id="55" w:author="Diana María Cruz Tejada" w:date="2023-10-04T16:28:00Z" w:name="move147329350"/>
      <w:moveTo w:id="56" w:author="Diana María Cruz Tejada" w:date="2023-10-04T16:28:00Z">
        <w:r w:rsidR="003845EA" w:rsidRPr="0062654F">
          <w:rPr>
            <w:lang w:val="en-US"/>
          </w:rPr>
          <w:t>In total</w:t>
        </w:r>
        <w:r w:rsidR="003845EA">
          <w:rPr>
            <w:lang w:val="en-US"/>
          </w:rPr>
          <w:t>,</w:t>
        </w:r>
        <w:r w:rsidR="003845EA" w:rsidRPr="0062654F">
          <w:rPr>
            <w:lang w:val="en-US"/>
          </w:rPr>
          <w:t xml:space="preserve"> </w:t>
        </w:r>
        <w:r w:rsidR="003845EA">
          <w:rPr>
            <w:lang w:val="en-US"/>
          </w:rPr>
          <w:t xml:space="preserve">we sampled </w:t>
        </w:r>
        <w:r w:rsidR="003845EA" w:rsidRPr="0062654F">
          <w:rPr>
            <w:lang w:val="en-US"/>
          </w:rPr>
          <w:t>18 plots</w:t>
        </w:r>
      </w:moveTo>
      <w:ins w:id="57" w:author="Diana María Cruz Tejada" w:date="2023-10-04T16:29:00Z">
        <w:r w:rsidR="003845EA">
          <w:rPr>
            <w:lang w:val="en-US"/>
          </w:rPr>
          <w:t xml:space="preserve"> (</w:t>
        </w:r>
      </w:ins>
      <w:moveTo w:id="58" w:author="Diana María Cruz Tejada" w:date="2023-10-04T16:28:00Z">
        <w:del w:id="59" w:author="Diana María Cruz Tejada" w:date="2023-10-04T16:29:00Z">
          <w:r w:rsidR="003845EA" w:rsidRPr="0062654F" w:rsidDel="003845EA">
            <w:rPr>
              <w:lang w:val="en-US"/>
            </w:rPr>
            <w:delText>/</w:delText>
          </w:r>
        </w:del>
        <w:r w:rsidR="003845EA" w:rsidRPr="0062654F">
          <w:rPr>
            <w:lang w:val="en-US"/>
          </w:rPr>
          <w:t>subpopulations</w:t>
        </w:r>
      </w:moveTo>
      <w:ins w:id="60" w:author="Diana María Cruz Tejada" w:date="2023-10-04T16:29:00Z">
        <w:r w:rsidR="003845EA">
          <w:rPr>
            <w:lang w:val="en-US"/>
          </w:rPr>
          <w:t>)</w:t>
        </w:r>
      </w:ins>
      <w:moveTo w:id="61" w:author="Diana María Cruz Tejada" w:date="2023-10-04T16:28:00Z">
        <w:del w:id="62" w:author="Diana María Cruz Tejada" w:date="2023-10-04T16:29:00Z">
          <w:r w:rsidR="003845EA" w:rsidRPr="0062654F" w:rsidDel="003845EA">
            <w:rPr>
              <w:lang w:val="en-US"/>
            </w:rPr>
            <w:delText xml:space="preserve"> of </w:delText>
          </w:r>
          <w:r w:rsidR="003845EA" w:rsidRPr="00F7734A" w:rsidDel="003845EA">
            <w:rPr>
              <w:i/>
              <w:iCs/>
              <w:lang w:val="en-US"/>
            </w:rPr>
            <w:delText>D. langeanus</w:delText>
          </w:r>
        </w:del>
        <w:r w:rsidR="003845EA" w:rsidRPr="0062654F">
          <w:rPr>
            <w:lang w:val="en-US"/>
          </w:rPr>
          <w:t xml:space="preserve">, </w:t>
        </w:r>
        <w:r w:rsidR="003845EA">
          <w:rPr>
            <w:lang w:val="en-US"/>
          </w:rPr>
          <w:t>and</w:t>
        </w:r>
        <w:del w:id="63" w:author="Diana María Cruz Tejada" w:date="2023-10-04T16:29:00Z">
          <w:r w:rsidR="003845EA" w:rsidDel="003845EA">
            <w:rPr>
              <w:lang w:val="en-US"/>
            </w:rPr>
            <w:delText xml:space="preserve"> </w:delText>
          </w:r>
          <w:r w:rsidR="003845EA" w:rsidRPr="0062654F" w:rsidDel="003845EA">
            <w:rPr>
              <w:lang w:val="en-US"/>
            </w:rPr>
            <w:delText>from all of them</w:delText>
          </w:r>
          <w:r w:rsidR="003845EA" w:rsidDel="003845EA">
            <w:rPr>
              <w:lang w:val="en-US"/>
            </w:rPr>
            <w:delText>,</w:delText>
          </w:r>
        </w:del>
        <w:r w:rsidR="003845EA" w:rsidRPr="0062654F">
          <w:rPr>
            <w:lang w:val="en-US"/>
          </w:rPr>
          <w:t xml:space="preserve"> </w:t>
        </w:r>
        <w:r w:rsidR="003845EA">
          <w:rPr>
            <w:lang w:val="en-US"/>
          </w:rPr>
          <w:t xml:space="preserve">we measured </w:t>
        </w:r>
        <w:r w:rsidR="003845EA" w:rsidRPr="0062654F">
          <w:rPr>
            <w:lang w:val="en-US"/>
          </w:rPr>
          <w:t xml:space="preserve">seed mass by weighting 5 replicates </w:t>
        </w:r>
        <w:r w:rsidR="003845EA">
          <w:rPr>
            <w:lang w:val="en-US"/>
          </w:rPr>
          <w:t>of 50 seeds</w:t>
        </w:r>
      </w:moveTo>
      <w:ins w:id="64" w:author="Diana María Cruz Tejada" w:date="2023-10-04T16:29:00Z">
        <w:r w:rsidR="003845EA">
          <w:rPr>
            <w:lang w:val="en-US"/>
          </w:rPr>
          <w:t xml:space="preserve"> from each sub</w:t>
        </w:r>
      </w:ins>
      <w:ins w:id="65" w:author="Diana María Cruz Tejada" w:date="2023-10-04T16:30:00Z">
        <w:r w:rsidR="003845EA">
          <w:rPr>
            <w:lang w:val="en-US"/>
          </w:rPr>
          <w:t>population</w:t>
        </w:r>
      </w:ins>
      <w:moveTo w:id="66" w:author="Diana María Cruz Tejada" w:date="2023-10-04T16:28:00Z">
        <w:r w:rsidR="003845EA">
          <w:rPr>
            <w:lang w:val="en-US"/>
          </w:rPr>
          <w:t xml:space="preserve">. </w:t>
        </w:r>
        <w:commentRangeStart w:id="67"/>
        <w:r w:rsidR="003845EA">
          <w:rPr>
            <w:lang w:val="en-US"/>
          </w:rPr>
          <w:t>In</w:t>
        </w:r>
        <w:r w:rsidR="003845EA" w:rsidRPr="0062654F">
          <w:rPr>
            <w:lang w:val="en-US"/>
          </w:rPr>
          <w:t xml:space="preserve"> some cases</w:t>
        </w:r>
        <w:r w:rsidR="003845EA">
          <w:rPr>
            <w:lang w:val="en-US"/>
          </w:rPr>
          <w:t>,</w:t>
        </w:r>
        <w:r w:rsidR="003845EA" w:rsidRPr="0062654F">
          <w:rPr>
            <w:lang w:val="en-US"/>
          </w:rPr>
          <w:t xml:space="preserve"> </w:t>
        </w:r>
        <w:r w:rsidR="003845EA">
          <w:rPr>
            <w:lang w:val="en-US"/>
          </w:rPr>
          <w:t xml:space="preserve">with </w:t>
        </w:r>
        <w:r w:rsidR="003845EA" w:rsidRPr="0062654F">
          <w:rPr>
            <w:lang w:val="en-US"/>
          </w:rPr>
          <w:t>less than 50 seeds left</w:t>
        </w:r>
        <w:r w:rsidR="003845EA">
          <w:rPr>
            <w:lang w:val="en-US"/>
          </w:rPr>
          <w:t xml:space="preserve"> after sowing</w:t>
        </w:r>
        <w:r w:rsidR="003845EA" w:rsidRPr="0062654F">
          <w:rPr>
            <w:lang w:val="en-US"/>
          </w:rPr>
          <w:t>, we annotate</w:t>
        </w:r>
        <w:r w:rsidR="003845EA">
          <w:rPr>
            <w:lang w:val="en-US"/>
          </w:rPr>
          <w:t>d</w:t>
        </w:r>
        <w:r w:rsidR="003845EA" w:rsidRPr="0062654F">
          <w:rPr>
            <w:lang w:val="en-US"/>
          </w:rPr>
          <w:t xml:space="preserve"> the number of seeds an</w:t>
        </w:r>
        <w:r w:rsidR="003845EA">
          <w:rPr>
            <w:lang w:val="en-US"/>
          </w:rPr>
          <w:t>d</w:t>
        </w:r>
        <w:r w:rsidR="003845EA" w:rsidRPr="0062654F">
          <w:rPr>
            <w:lang w:val="en-US"/>
          </w:rPr>
          <w:t xml:space="preserve"> the weight to have a proxy of mass per individual seed.</w:t>
        </w:r>
      </w:moveTo>
      <w:commentRangeEnd w:id="67"/>
      <w:r w:rsidR="003845EA">
        <w:rPr>
          <w:rStyle w:val="Refdecomentario"/>
        </w:rPr>
        <w:commentReference w:id="67"/>
      </w:r>
    </w:p>
    <w:moveToRangeEnd w:id="55"/>
    <w:p w14:paraId="1B467729" w14:textId="1B9EE9B3" w:rsidR="003845EA" w:rsidRDefault="00023A98" w:rsidP="00165571">
      <w:pPr>
        <w:spacing w:line="360" w:lineRule="auto"/>
        <w:jc w:val="both"/>
        <w:rPr>
          <w:ins w:id="68" w:author="Diana María Cruz Tejada" w:date="2023-10-04T16:26:00Z"/>
          <w:rFonts w:cstheme="minorHAnsi"/>
          <w:lang w:val="en-US"/>
        </w:rPr>
      </w:pPr>
      <w:del w:id="69" w:author="Diana María Cruz Tejada" w:date="2023-10-04T16:17:00Z">
        <w:r w:rsidDel="005433F2">
          <w:rPr>
            <w:rFonts w:cstheme="minorHAnsi"/>
            <w:lang w:val="en-US"/>
          </w:rPr>
          <w:delText xml:space="preserve">We were able to collect enough seeds from 18 plots/subpopulations. For 6 of them more than 1200 seeds were collected. </w:delText>
        </w:r>
      </w:del>
    </w:p>
    <w:p w14:paraId="3C4E047A" w14:textId="5DFE0469" w:rsidR="003845EA" w:rsidDel="003845EA" w:rsidRDefault="003845EA" w:rsidP="00165571">
      <w:pPr>
        <w:spacing w:line="360" w:lineRule="auto"/>
        <w:jc w:val="both"/>
        <w:rPr>
          <w:del w:id="70" w:author="Diana María Cruz Tejada" w:date="2023-10-04T16:32:00Z"/>
          <w:rFonts w:cstheme="minorHAnsi"/>
          <w:lang w:val="en-US"/>
        </w:rPr>
      </w:pPr>
    </w:p>
    <w:p w14:paraId="64090E18" w14:textId="29960042" w:rsidR="0068503C" w:rsidRDefault="0068503C" w:rsidP="008B3D65">
      <w:pPr>
        <w:pStyle w:val="Ttulo3"/>
        <w:spacing w:line="360" w:lineRule="auto"/>
        <w:jc w:val="both"/>
        <w:rPr>
          <w:ins w:id="71" w:author="Diana María Cruz Tejada" w:date="2023-10-04T16:49:00Z"/>
          <w:lang w:val="en-US"/>
        </w:rPr>
      </w:pPr>
      <w:r>
        <w:rPr>
          <w:lang w:val="en-US"/>
        </w:rPr>
        <w:t>2.4</w:t>
      </w:r>
      <w:r w:rsidR="00A559B2">
        <w:rPr>
          <w:lang w:val="en-US"/>
        </w:rPr>
        <w:t>.</w:t>
      </w:r>
      <w:r>
        <w:rPr>
          <w:lang w:val="en-US"/>
        </w:rPr>
        <w:t xml:space="preserve"> Germination </w:t>
      </w:r>
      <w:del w:id="72" w:author="Diana María Cruz Tejada" w:date="2023-10-04T16:18:00Z">
        <w:r w:rsidDel="00165571">
          <w:rPr>
            <w:lang w:val="en-US"/>
          </w:rPr>
          <w:delText>trials</w:delText>
        </w:r>
      </w:del>
      <w:ins w:id="73" w:author="Diana María Cruz Tejada" w:date="2023-10-04T16:18:00Z">
        <w:r w:rsidR="00165571">
          <w:rPr>
            <w:lang w:val="en-US"/>
          </w:rPr>
          <w:t>experiments</w:t>
        </w:r>
      </w:ins>
    </w:p>
    <w:p w14:paraId="475E8F8A" w14:textId="69999C05" w:rsidR="00C652AF" w:rsidRDefault="00C652AF" w:rsidP="00C652AF">
      <w:pPr>
        <w:spacing w:line="360" w:lineRule="auto"/>
        <w:jc w:val="both"/>
        <w:rPr>
          <w:ins w:id="74" w:author="Diana María Cruz Tejada" w:date="2023-10-04T16:49:00Z"/>
          <w:rFonts w:cstheme="minorHAnsi"/>
          <w:lang w:val="en-US"/>
        </w:rPr>
      </w:pPr>
      <w:ins w:id="75" w:author="Diana María Cruz Tejada" w:date="2023-10-04T16:49:00Z">
        <w:r>
          <w:rPr>
            <w:rFonts w:cstheme="minorHAnsi"/>
            <w:lang w:val="en-US"/>
          </w:rPr>
          <w:t>To test the seed germination responses to water stress we performed two four</w:t>
        </w:r>
        <w:r w:rsidRPr="00C652AF">
          <w:rPr>
            <w:rFonts w:cstheme="minorHAnsi"/>
            <w:lang w:val="en-US"/>
          </w:rPr>
          <w:t>-level full factorial experiment</w:t>
        </w:r>
        <w:r>
          <w:rPr>
            <w:rFonts w:cstheme="minorHAnsi"/>
            <w:lang w:val="en-US"/>
          </w:rPr>
          <w:t xml:space="preserve">s (25 x 4 x 7 x 12), using fresh </w:t>
        </w:r>
        <w:r>
          <w:rPr>
            <w:rFonts w:cstheme="minorHAnsi"/>
            <w:lang w:val="en-US"/>
          </w:rPr>
          <w:t>seeds (1</w:t>
        </w:r>
      </w:ins>
      <w:ins w:id="76" w:author="Diana María Cruz Tejada" w:date="2023-10-04T16:50:00Z">
        <w:r>
          <w:rPr>
            <w:rFonts w:cstheme="minorHAnsi"/>
            <w:lang w:val="en-US"/>
          </w:rPr>
          <w:t xml:space="preserve">0 days after collection) and after ripened seeds </w:t>
        </w:r>
      </w:ins>
      <w:ins w:id="77" w:author="Diana María Cruz Tejada" w:date="2023-10-04T16:53:00Z">
        <w:r>
          <w:rPr>
            <w:rFonts w:cstheme="minorHAnsi"/>
            <w:lang w:val="en-US"/>
          </w:rPr>
          <w:t xml:space="preserve">(45 days after collection). </w:t>
        </w:r>
      </w:ins>
    </w:p>
    <w:p w14:paraId="72B19592" w14:textId="7E7FA859" w:rsidR="00C652AF" w:rsidRPr="00C652AF" w:rsidDel="00237EE6" w:rsidRDefault="00C652AF" w:rsidP="00C652AF">
      <w:pPr>
        <w:rPr>
          <w:del w:id="78" w:author="Diana María Cruz Tejada" w:date="2023-10-04T17:22:00Z"/>
          <w:lang w:val="en-US"/>
        </w:rPr>
        <w:pPrChange w:id="79" w:author="Diana María Cruz Tejada" w:date="2023-10-04T16:49:00Z">
          <w:pPr>
            <w:pStyle w:val="Ttulo3"/>
            <w:spacing w:line="360" w:lineRule="auto"/>
            <w:jc w:val="both"/>
          </w:pPr>
        </w:pPrChange>
      </w:pPr>
    </w:p>
    <w:p w14:paraId="11FD90DC" w14:textId="70FE2D77" w:rsidR="0062654F" w:rsidRPr="00C652AF" w:rsidDel="003845EA" w:rsidRDefault="0062654F" w:rsidP="008B3D65">
      <w:pPr>
        <w:spacing w:line="360" w:lineRule="auto"/>
        <w:jc w:val="both"/>
        <w:rPr>
          <w:moveFrom w:id="80" w:author="Diana María Cruz Tejada" w:date="2023-10-04T16:28:00Z"/>
          <w:highlight w:val="yellow"/>
          <w:lang w:val="en-US"/>
          <w:rPrChange w:id="81" w:author="Diana María Cruz Tejada" w:date="2023-10-04T16:53:00Z">
            <w:rPr>
              <w:moveFrom w:id="82" w:author="Diana María Cruz Tejada" w:date="2023-10-04T16:28:00Z"/>
              <w:lang w:val="en-US"/>
            </w:rPr>
          </w:rPrChange>
        </w:rPr>
      </w:pPr>
      <w:moveFromRangeStart w:id="83" w:author="Diana María Cruz Tejada" w:date="2023-10-04T16:28:00Z" w:name="move147329350"/>
      <w:commentRangeStart w:id="84"/>
      <w:moveFrom w:id="85" w:author="Diana María Cruz Tejada" w:date="2023-10-04T16:28:00Z">
        <w:r w:rsidRPr="00C652AF" w:rsidDel="003845EA">
          <w:rPr>
            <w:highlight w:val="yellow"/>
            <w:lang w:val="en-US"/>
            <w:rPrChange w:id="86" w:author="Diana María Cruz Tejada" w:date="2023-10-04T16:53:00Z">
              <w:rPr>
                <w:lang w:val="en-US"/>
              </w:rPr>
            </w:rPrChange>
          </w:rPr>
          <w:t>In total</w:t>
        </w:r>
        <w:r w:rsidR="00623C11" w:rsidRPr="00C652AF" w:rsidDel="003845EA">
          <w:rPr>
            <w:highlight w:val="yellow"/>
            <w:lang w:val="en-US"/>
            <w:rPrChange w:id="87" w:author="Diana María Cruz Tejada" w:date="2023-10-04T16:53:00Z">
              <w:rPr>
                <w:lang w:val="en-US"/>
              </w:rPr>
            </w:rPrChange>
          </w:rPr>
          <w:t>,</w:t>
        </w:r>
        <w:r w:rsidRPr="00C652AF" w:rsidDel="003845EA">
          <w:rPr>
            <w:highlight w:val="yellow"/>
            <w:lang w:val="en-US"/>
            <w:rPrChange w:id="88" w:author="Diana María Cruz Tejada" w:date="2023-10-04T16:53:00Z">
              <w:rPr>
                <w:lang w:val="en-US"/>
              </w:rPr>
            </w:rPrChange>
          </w:rPr>
          <w:t xml:space="preserve"> </w:t>
        </w:r>
        <w:r w:rsidR="00F7734A" w:rsidRPr="00C652AF" w:rsidDel="003845EA">
          <w:rPr>
            <w:highlight w:val="yellow"/>
            <w:lang w:val="en-US"/>
            <w:rPrChange w:id="89" w:author="Diana María Cruz Tejada" w:date="2023-10-04T16:53:00Z">
              <w:rPr>
                <w:lang w:val="en-US"/>
              </w:rPr>
            </w:rPrChange>
          </w:rPr>
          <w:t xml:space="preserve">we sampled </w:t>
        </w:r>
        <w:r w:rsidRPr="00C652AF" w:rsidDel="003845EA">
          <w:rPr>
            <w:highlight w:val="yellow"/>
            <w:lang w:val="en-US"/>
            <w:rPrChange w:id="90" w:author="Diana María Cruz Tejada" w:date="2023-10-04T16:53:00Z">
              <w:rPr>
                <w:lang w:val="en-US"/>
              </w:rPr>
            </w:rPrChange>
          </w:rPr>
          <w:t xml:space="preserve">18 plots/subpopulations of </w:t>
        </w:r>
        <w:r w:rsidR="00F7734A" w:rsidRPr="00C652AF" w:rsidDel="003845EA">
          <w:rPr>
            <w:i/>
            <w:iCs/>
            <w:highlight w:val="yellow"/>
            <w:lang w:val="en-US"/>
            <w:rPrChange w:id="91" w:author="Diana María Cruz Tejada" w:date="2023-10-04T16:53:00Z">
              <w:rPr>
                <w:i/>
                <w:iCs/>
                <w:lang w:val="en-US"/>
              </w:rPr>
            </w:rPrChange>
          </w:rPr>
          <w:t>D. langeanus</w:t>
        </w:r>
        <w:r w:rsidRPr="00C652AF" w:rsidDel="003845EA">
          <w:rPr>
            <w:highlight w:val="yellow"/>
            <w:lang w:val="en-US"/>
            <w:rPrChange w:id="92" w:author="Diana María Cruz Tejada" w:date="2023-10-04T16:53:00Z">
              <w:rPr>
                <w:lang w:val="en-US"/>
              </w:rPr>
            </w:rPrChange>
          </w:rPr>
          <w:t>, and from all of them</w:t>
        </w:r>
        <w:r w:rsidR="00623C11" w:rsidRPr="00C652AF" w:rsidDel="003845EA">
          <w:rPr>
            <w:highlight w:val="yellow"/>
            <w:lang w:val="en-US"/>
            <w:rPrChange w:id="93" w:author="Diana María Cruz Tejada" w:date="2023-10-04T16:53:00Z">
              <w:rPr>
                <w:lang w:val="en-US"/>
              </w:rPr>
            </w:rPrChange>
          </w:rPr>
          <w:t>,</w:t>
        </w:r>
        <w:r w:rsidRPr="00C652AF" w:rsidDel="003845EA">
          <w:rPr>
            <w:highlight w:val="yellow"/>
            <w:lang w:val="en-US"/>
            <w:rPrChange w:id="94" w:author="Diana María Cruz Tejada" w:date="2023-10-04T16:53:00Z">
              <w:rPr>
                <w:lang w:val="en-US"/>
              </w:rPr>
            </w:rPrChange>
          </w:rPr>
          <w:t xml:space="preserve"> </w:t>
        </w:r>
        <w:r w:rsidR="00F7734A" w:rsidRPr="00C652AF" w:rsidDel="003845EA">
          <w:rPr>
            <w:highlight w:val="yellow"/>
            <w:lang w:val="en-US"/>
            <w:rPrChange w:id="95" w:author="Diana María Cruz Tejada" w:date="2023-10-04T16:53:00Z">
              <w:rPr>
                <w:lang w:val="en-US"/>
              </w:rPr>
            </w:rPrChange>
          </w:rPr>
          <w:t xml:space="preserve">we measured </w:t>
        </w:r>
        <w:r w:rsidRPr="00C652AF" w:rsidDel="003845EA">
          <w:rPr>
            <w:highlight w:val="yellow"/>
            <w:lang w:val="en-US"/>
            <w:rPrChange w:id="96" w:author="Diana María Cruz Tejada" w:date="2023-10-04T16:53:00Z">
              <w:rPr>
                <w:lang w:val="en-US"/>
              </w:rPr>
            </w:rPrChange>
          </w:rPr>
          <w:t xml:space="preserve">seed mass by weighting 5 replicates </w:t>
        </w:r>
        <w:r w:rsidR="00623C11" w:rsidRPr="00C652AF" w:rsidDel="003845EA">
          <w:rPr>
            <w:highlight w:val="yellow"/>
            <w:lang w:val="en-US"/>
            <w:rPrChange w:id="97" w:author="Diana María Cruz Tejada" w:date="2023-10-04T16:53:00Z">
              <w:rPr>
                <w:lang w:val="en-US"/>
              </w:rPr>
            </w:rPrChange>
          </w:rPr>
          <w:t>of 50 seeds</w:t>
        </w:r>
        <w:r w:rsidRPr="00C652AF" w:rsidDel="003845EA">
          <w:rPr>
            <w:highlight w:val="yellow"/>
            <w:lang w:val="en-US"/>
            <w:rPrChange w:id="98" w:author="Diana María Cruz Tejada" w:date="2023-10-04T16:53:00Z">
              <w:rPr>
                <w:lang w:val="en-US"/>
              </w:rPr>
            </w:rPrChange>
          </w:rPr>
          <w:t>. In some cases</w:t>
        </w:r>
        <w:r w:rsidR="00BF21FC" w:rsidRPr="00C652AF" w:rsidDel="003845EA">
          <w:rPr>
            <w:highlight w:val="yellow"/>
            <w:lang w:val="en-US"/>
            <w:rPrChange w:id="99" w:author="Diana María Cruz Tejada" w:date="2023-10-04T16:53:00Z">
              <w:rPr>
                <w:lang w:val="en-US"/>
              </w:rPr>
            </w:rPrChange>
          </w:rPr>
          <w:t>,</w:t>
        </w:r>
        <w:r w:rsidRPr="00C652AF" w:rsidDel="003845EA">
          <w:rPr>
            <w:highlight w:val="yellow"/>
            <w:lang w:val="en-US"/>
            <w:rPrChange w:id="100" w:author="Diana María Cruz Tejada" w:date="2023-10-04T16:53:00Z">
              <w:rPr>
                <w:lang w:val="en-US"/>
              </w:rPr>
            </w:rPrChange>
          </w:rPr>
          <w:t xml:space="preserve"> </w:t>
        </w:r>
        <w:r w:rsidR="00260CAF" w:rsidRPr="00C652AF" w:rsidDel="003845EA">
          <w:rPr>
            <w:highlight w:val="yellow"/>
            <w:lang w:val="en-US"/>
            <w:rPrChange w:id="101" w:author="Diana María Cruz Tejada" w:date="2023-10-04T16:53:00Z">
              <w:rPr>
                <w:lang w:val="en-US"/>
              </w:rPr>
            </w:rPrChange>
          </w:rPr>
          <w:t xml:space="preserve">with </w:t>
        </w:r>
        <w:r w:rsidRPr="00C652AF" w:rsidDel="003845EA">
          <w:rPr>
            <w:highlight w:val="yellow"/>
            <w:lang w:val="en-US"/>
            <w:rPrChange w:id="102" w:author="Diana María Cruz Tejada" w:date="2023-10-04T16:53:00Z">
              <w:rPr>
                <w:lang w:val="en-US"/>
              </w:rPr>
            </w:rPrChange>
          </w:rPr>
          <w:t>less than 50 seeds left</w:t>
        </w:r>
        <w:r w:rsidR="00BF21FC" w:rsidRPr="00C652AF" w:rsidDel="003845EA">
          <w:rPr>
            <w:highlight w:val="yellow"/>
            <w:lang w:val="en-US"/>
            <w:rPrChange w:id="103" w:author="Diana María Cruz Tejada" w:date="2023-10-04T16:53:00Z">
              <w:rPr>
                <w:lang w:val="en-US"/>
              </w:rPr>
            </w:rPrChange>
          </w:rPr>
          <w:t xml:space="preserve"> after sowing</w:t>
        </w:r>
        <w:r w:rsidRPr="00C652AF" w:rsidDel="003845EA">
          <w:rPr>
            <w:highlight w:val="yellow"/>
            <w:lang w:val="en-US"/>
            <w:rPrChange w:id="104" w:author="Diana María Cruz Tejada" w:date="2023-10-04T16:53:00Z">
              <w:rPr>
                <w:lang w:val="en-US"/>
              </w:rPr>
            </w:rPrChange>
          </w:rPr>
          <w:t>, we annotate</w:t>
        </w:r>
        <w:r w:rsidR="00260CAF" w:rsidRPr="00C652AF" w:rsidDel="003845EA">
          <w:rPr>
            <w:highlight w:val="yellow"/>
            <w:lang w:val="en-US"/>
            <w:rPrChange w:id="105" w:author="Diana María Cruz Tejada" w:date="2023-10-04T16:53:00Z">
              <w:rPr>
                <w:lang w:val="en-US"/>
              </w:rPr>
            </w:rPrChange>
          </w:rPr>
          <w:t>d</w:t>
        </w:r>
        <w:r w:rsidRPr="00C652AF" w:rsidDel="003845EA">
          <w:rPr>
            <w:highlight w:val="yellow"/>
            <w:lang w:val="en-US"/>
            <w:rPrChange w:id="106" w:author="Diana María Cruz Tejada" w:date="2023-10-04T16:53:00Z">
              <w:rPr>
                <w:lang w:val="en-US"/>
              </w:rPr>
            </w:rPrChange>
          </w:rPr>
          <w:t xml:space="preserve"> the number of seeds an</w:t>
        </w:r>
        <w:r w:rsidR="00260CAF" w:rsidRPr="00C652AF" w:rsidDel="003845EA">
          <w:rPr>
            <w:highlight w:val="yellow"/>
            <w:lang w:val="en-US"/>
            <w:rPrChange w:id="107" w:author="Diana María Cruz Tejada" w:date="2023-10-04T16:53:00Z">
              <w:rPr>
                <w:lang w:val="en-US"/>
              </w:rPr>
            </w:rPrChange>
          </w:rPr>
          <w:t>d</w:t>
        </w:r>
        <w:r w:rsidRPr="00C652AF" w:rsidDel="003845EA">
          <w:rPr>
            <w:highlight w:val="yellow"/>
            <w:lang w:val="en-US"/>
            <w:rPrChange w:id="108" w:author="Diana María Cruz Tejada" w:date="2023-10-04T16:53:00Z">
              <w:rPr>
                <w:lang w:val="en-US"/>
              </w:rPr>
            </w:rPrChange>
          </w:rPr>
          <w:t xml:space="preserve"> the weight to have a proxy of mass per individual seed.</w:t>
        </w:r>
      </w:moveFrom>
    </w:p>
    <w:moveFromRangeEnd w:id="83"/>
    <w:p w14:paraId="78F86466" w14:textId="60526BEC" w:rsidR="009D24C6" w:rsidDel="00426DDC" w:rsidRDefault="0068503C" w:rsidP="008B3D65">
      <w:pPr>
        <w:spacing w:line="360" w:lineRule="auto"/>
        <w:jc w:val="both"/>
        <w:rPr>
          <w:del w:id="109" w:author="Diana María Cruz Tejada" w:date="2023-10-04T17:03:00Z"/>
        </w:rPr>
      </w:pPr>
      <w:del w:id="110" w:author="Diana María Cruz Tejada" w:date="2023-10-04T17:22:00Z">
        <w:r w:rsidRPr="00C652AF" w:rsidDel="00237EE6">
          <w:rPr>
            <w:rFonts w:cstheme="minorHAnsi"/>
            <w:highlight w:val="yellow"/>
            <w:lang w:val="en-US"/>
            <w:rPrChange w:id="111" w:author="Diana María Cruz Tejada" w:date="2023-10-04T16:53:00Z">
              <w:rPr>
                <w:rFonts w:cstheme="minorHAnsi"/>
                <w:lang w:val="en-US"/>
              </w:rPr>
            </w:rPrChange>
          </w:rPr>
          <w:delText xml:space="preserve">We decided to divide the </w:delText>
        </w:r>
        <w:r w:rsidR="00BF21FC" w:rsidRPr="00C652AF" w:rsidDel="00237EE6">
          <w:rPr>
            <w:rFonts w:cstheme="minorHAnsi"/>
            <w:highlight w:val="yellow"/>
            <w:lang w:val="en-US"/>
            <w:rPrChange w:id="112" w:author="Diana María Cruz Tejada" w:date="2023-10-04T16:53:00Z">
              <w:rPr>
                <w:rFonts w:cstheme="minorHAnsi"/>
                <w:lang w:val="en-US"/>
              </w:rPr>
            </w:rPrChange>
          </w:rPr>
          <w:delText>plots/</w:delText>
        </w:r>
        <w:r w:rsidRPr="00C652AF" w:rsidDel="00237EE6">
          <w:rPr>
            <w:rFonts w:cstheme="minorHAnsi"/>
            <w:highlight w:val="yellow"/>
            <w:lang w:val="en-US"/>
            <w:rPrChange w:id="113" w:author="Diana María Cruz Tejada" w:date="2023-10-04T16:53:00Z">
              <w:rPr>
                <w:rFonts w:cstheme="minorHAnsi"/>
                <w:lang w:val="en-US"/>
              </w:rPr>
            </w:rPrChange>
          </w:rPr>
          <w:delText>subpopulations into 3 groups: one group of 6 subpopulations sowed immediately after collection</w:delText>
        </w:r>
        <w:r w:rsidR="00BF21FC" w:rsidRPr="00C652AF" w:rsidDel="00237EE6">
          <w:rPr>
            <w:rFonts w:cstheme="minorHAnsi"/>
            <w:highlight w:val="yellow"/>
            <w:lang w:val="en-US"/>
            <w:rPrChange w:id="114" w:author="Diana María Cruz Tejada" w:date="2023-10-04T16:53:00Z">
              <w:rPr>
                <w:rFonts w:cstheme="minorHAnsi"/>
                <w:lang w:val="en-US"/>
              </w:rPr>
            </w:rPrChange>
          </w:rPr>
          <w:delText xml:space="preserve"> (</w:delText>
        </w:r>
        <w:r w:rsidR="00C96405" w:rsidRPr="00C652AF" w:rsidDel="00237EE6">
          <w:rPr>
            <w:rFonts w:cstheme="minorHAnsi"/>
            <w:highlight w:val="yellow"/>
            <w:lang w:val="en-US"/>
            <w:rPrChange w:id="115" w:author="Diana María Cruz Tejada" w:date="2023-10-04T16:53:00Z">
              <w:rPr>
                <w:rFonts w:cstheme="minorHAnsi"/>
                <w:lang w:val="en-US"/>
              </w:rPr>
            </w:rPrChange>
          </w:rPr>
          <w:delText>10 days after collection)</w:delText>
        </w:r>
        <w:r w:rsidRPr="00C652AF" w:rsidDel="00237EE6">
          <w:rPr>
            <w:rFonts w:cstheme="minorHAnsi"/>
            <w:highlight w:val="yellow"/>
            <w:lang w:val="en-US"/>
            <w:rPrChange w:id="116" w:author="Diana María Cruz Tejada" w:date="2023-10-04T16:53:00Z">
              <w:rPr>
                <w:rFonts w:cstheme="minorHAnsi"/>
                <w:lang w:val="en-US"/>
              </w:rPr>
            </w:rPrChange>
          </w:rPr>
          <w:delText xml:space="preserve">, another group of 6 subpopulations sowed after </w:delText>
        </w:r>
        <w:r w:rsidR="00417006" w:rsidRPr="00C652AF" w:rsidDel="00237EE6">
          <w:rPr>
            <w:rFonts w:cstheme="minorHAnsi"/>
            <w:highlight w:val="yellow"/>
            <w:lang w:val="en-US"/>
            <w:rPrChange w:id="117" w:author="Diana María Cruz Tejada" w:date="2023-10-04T16:53:00Z">
              <w:rPr>
                <w:rFonts w:cstheme="minorHAnsi"/>
                <w:lang w:val="en-US"/>
              </w:rPr>
            </w:rPrChange>
          </w:rPr>
          <w:delText xml:space="preserve">1 - </w:delText>
        </w:r>
        <w:r w:rsidRPr="00C652AF" w:rsidDel="00237EE6">
          <w:rPr>
            <w:rFonts w:cstheme="minorHAnsi"/>
            <w:highlight w:val="yellow"/>
            <w:lang w:val="en-US"/>
            <w:rPrChange w:id="118" w:author="Diana María Cruz Tejada" w:date="2023-10-04T16:53:00Z">
              <w:rPr>
                <w:rFonts w:cstheme="minorHAnsi"/>
                <w:lang w:val="en-US"/>
              </w:rPr>
            </w:rPrChange>
          </w:rPr>
          <w:delText xml:space="preserve">1.5 months in room conditions (22ºC and 35% RH </w:delText>
        </w:r>
        <w:r w:rsidR="00493BEC" w:rsidRPr="00C652AF" w:rsidDel="00237EE6">
          <w:rPr>
            <w:rFonts w:cstheme="minorHAnsi"/>
            <w:highlight w:val="yellow"/>
            <w:lang w:val="en-US"/>
            <w:rPrChange w:id="119" w:author="Diana María Cruz Tejada" w:date="2023-10-04T16:53:00Z">
              <w:rPr>
                <w:rFonts w:cstheme="minorHAnsi"/>
                <w:lang w:val="en-US"/>
              </w:rPr>
            </w:rPrChange>
          </w:rPr>
          <w:delText xml:space="preserve">approx., </w:delText>
        </w:r>
        <w:r w:rsidR="00417006" w:rsidRPr="00C652AF" w:rsidDel="00237EE6">
          <w:rPr>
            <w:rFonts w:cstheme="minorHAnsi"/>
            <w:highlight w:val="yellow"/>
            <w:lang w:val="en-US"/>
            <w:rPrChange w:id="120" w:author="Diana María Cruz Tejada" w:date="2023-10-04T16:53:00Z">
              <w:rPr>
                <w:rFonts w:cstheme="minorHAnsi"/>
                <w:lang w:val="en-US"/>
              </w:rPr>
            </w:rPrChange>
          </w:rPr>
          <w:delText xml:space="preserve">i.e., </w:delText>
        </w:r>
        <w:r w:rsidR="00493BEC" w:rsidRPr="00C652AF" w:rsidDel="00237EE6">
          <w:rPr>
            <w:rFonts w:cstheme="minorHAnsi"/>
            <w:highlight w:val="yellow"/>
            <w:lang w:val="en-US"/>
            <w:rPrChange w:id="121" w:author="Diana María Cruz Tejada" w:date="2023-10-04T16:53:00Z">
              <w:rPr>
                <w:rFonts w:cstheme="minorHAnsi"/>
                <w:lang w:val="en-US"/>
              </w:rPr>
            </w:rPrChange>
          </w:rPr>
          <w:delText>30 - 45 days after collections</w:delText>
        </w:r>
        <w:r w:rsidRPr="00C652AF" w:rsidDel="00237EE6">
          <w:rPr>
            <w:rFonts w:cstheme="minorHAnsi"/>
            <w:highlight w:val="yellow"/>
            <w:lang w:val="en-US"/>
            <w:rPrChange w:id="122" w:author="Diana María Cruz Tejada" w:date="2023-10-04T16:53:00Z">
              <w:rPr>
                <w:rFonts w:cstheme="minorHAnsi"/>
                <w:lang w:val="en-US"/>
              </w:rPr>
            </w:rPrChange>
          </w:rPr>
          <w:delText>) and a final group of 6 subpopulations sowed both immediately and after 1.5 months in room conditions.</w:delText>
        </w:r>
        <w:r w:rsidR="0042715C" w:rsidDel="00237EE6">
          <w:rPr>
            <w:rFonts w:cstheme="minorHAnsi"/>
            <w:lang w:val="en-US"/>
          </w:rPr>
          <w:delText xml:space="preserve"> </w:delText>
        </w:r>
        <w:commentRangeEnd w:id="84"/>
        <w:r w:rsidR="001631D3" w:rsidDel="00237EE6">
          <w:rPr>
            <w:rStyle w:val="Refdecomentario"/>
          </w:rPr>
          <w:commentReference w:id="84"/>
        </w:r>
      </w:del>
      <w:ins w:id="123" w:author="Diana María Cruz Tejada" w:date="2023-10-04T16:54:00Z">
        <w:r w:rsidR="001631D3">
          <w:rPr>
            <w:lang w:val="en-CA"/>
          </w:rPr>
          <w:t>F</w:t>
        </w:r>
        <w:r w:rsidR="001631D3" w:rsidRPr="009643D0">
          <w:rPr>
            <w:lang w:val="en-CA"/>
          </w:rPr>
          <w:t xml:space="preserve">our replicates of 25 seeds </w:t>
        </w:r>
      </w:ins>
      <w:ins w:id="124" w:author="Diana María Cruz Tejada" w:date="2023-10-04T16:55:00Z">
        <w:r w:rsidR="001631D3">
          <w:rPr>
            <w:lang w:val="en-CA"/>
          </w:rPr>
          <w:t xml:space="preserve">from each subpopulation </w:t>
        </w:r>
      </w:ins>
      <w:ins w:id="125" w:author="Diana María Cruz Tejada" w:date="2023-10-04T16:54:00Z">
        <w:r w:rsidR="001631D3" w:rsidRPr="009643D0">
          <w:rPr>
            <w:lang w:val="en-CA"/>
          </w:rPr>
          <w:t xml:space="preserve">were placed in a Petri dish on two layers of filter paper </w:t>
        </w:r>
      </w:ins>
      <w:ins w:id="126" w:author="Diana María Cruz Tejada" w:date="2023-10-04T17:01:00Z">
        <w:r w:rsidR="001631D3">
          <w:rPr>
            <w:lang w:val="en-CA"/>
          </w:rPr>
          <w:t>(</w:t>
        </w:r>
        <w:proofErr w:type="spellStart"/>
        <w:r w:rsidR="001631D3" w:rsidRPr="00AC319B">
          <w:rPr>
            <w:rFonts w:eastAsia="Times New Roman" w:cstheme="minorHAnsi"/>
            <w:color w:val="000000"/>
            <w:lang w:val="en-US" w:eastAsia="ca-ES"/>
          </w:rPr>
          <w:t>Filtros</w:t>
        </w:r>
        <w:proofErr w:type="spellEnd"/>
        <w:r w:rsidR="001631D3" w:rsidRPr="00AC319B">
          <w:rPr>
            <w:rFonts w:eastAsia="Times New Roman" w:cstheme="minorHAnsi"/>
            <w:color w:val="000000"/>
            <w:lang w:val="en-US" w:eastAsia="ca-ES"/>
          </w:rPr>
          <w:t xml:space="preserve"> Anoia S.A. paper for germination assays, Ref.518G085</w:t>
        </w:r>
        <w:r w:rsidR="001631D3">
          <w:rPr>
            <w:lang w:val="en-CA"/>
          </w:rPr>
          <w:t>)</w:t>
        </w:r>
      </w:ins>
      <w:ins w:id="127" w:author="Diana María Cruz Tejada" w:date="2023-10-04T17:02:00Z">
        <w:r w:rsidR="001631D3">
          <w:rPr>
            <w:lang w:val="en-CA"/>
          </w:rPr>
          <w:t xml:space="preserve"> </w:t>
        </w:r>
      </w:ins>
      <w:ins w:id="128" w:author="Diana María Cruz Tejada" w:date="2023-10-04T16:54:00Z">
        <w:r w:rsidR="001631D3" w:rsidRPr="009643D0">
          <w:rPr>
            <w:lang w:val="en-CA"/>
          </w:rPr>
          <w:t xml:space="preserve">moistened with 5 ml of either distilled water or a polyethylene glycol 6000 solution (PEG) prepared according to </w:t>
        </w:r>
        <w:r w:rsidR="001631D3" w:rsidRPr="009643D0">
          <w:rPr>
            <w:lang w:val="en-CA"/>
          </w:rPr>
          <w:fldChar w:fldCharType="begin" w:fldLock="1"/>
        </w:r>
        <w:r w:rsidR="001631D3">
          <w:rPr>
            <w:lang w:val="en-CA"/>
          </w:rPr>
          <w:instrText>ADDIN CSL_CITATION {"citationItems":[{"id":"ITEM-1","itemData":{"author":[{"dropping-particle":"","family":"Michel","given":"Burlyn E","non-dropping-particle":"","parse-names":false,"suffix":""},{"dropping-particle":"","family":"Kaufmann","given":"Merrill R","non-dropping-particle":"","parse-names":false,"suffix":""}],"id":"ITEM-1","issued":{"date-parts":[["1973"]]},"page":"914-916","title":"The Osmotic Potential of Polyethylene Glycol 60001","type":"article-journal"},"uris":["http://www.mendeley.com/documents/?uuid=5dcd3d1a-bbf4-4c97-b53e-728b84b2c212"]}],"mendeley":{"formattedCitation":"(Michel &amp; Kaufmann, 1973)","manualFormatting":"Michel &amp; Kaufmann (1973)","plainTextFormattedCitation":"(Michel &amp; Kaufmann, 1973)","previouslyFormattedCitation":"(Michel &amp; Kaufmann, 1973)"},"properties":{"noteIndex":0},"schema":"https://github.com/citation-style-language/schema/raw/master/csl-citation.json"}</w:instrText>
        </w:r>
        <w:r w:rsidR="001631D3" w:rsidRPr="009643D0">
          <w:rPr>
            <w:lang w:val="en-CA"/>
          </w:rPr>
          <w:fldChar w:fldCharType="separate"/>
        </w:r>
        <w:r w:rsidR="001631D3" w:rsidRPr="009643D0">
          <w:rPr>
            <w:noProof/>
            <w:lang w:val="en-CA"/>
          </w:rPr>
          <w:t>Michel &amp; Kaufmann (1973)</w:t>
        </w:r>
        <w:r w:rsidR="001631D3" w:rsidRPr="009643D0">
          <w:rPr>
            <w:lang w:val="en-CA"/>
          </w:rPr>
          <w:fldChar w:fldCharType="end"/>
        </w:r>
        <w:r w:rsidR="001631D3" w:rsidRPr="009643D0">
          <w:rPr>
            <w:lang w:val="en-CA"/>
          </w:rPr>
          <w:t xml:space="preserve"> to reach osmotic potentials of −0.1, −0.2, −0.4, −0.6, −0.8, −1 and −1.2 MPa</w:t>
        </w:r>
      </w:ins>
      <w:ins w:id="129" w:author="Diana María Cruz Tejada" w:date="2023-10-04T17:00:00Z">
        <w:r w:rsidR="001631D3">
          <w:rPr>
            <w:lang w:val="en-CA"/>
          </w:rPr>
          <w:t xml:space="preserve"> (</w:t>
        </w:r>
        <w:r w:rsidR="001631D3">
          <w:t xml:space="preserve">100 seeds x treatment except in -1 and -1.2 </w:t>
        </w:r>
        <w:proofErr w:type="spellStart"/>
        <w:r w:rsidR="001631D3">
          <w:t>Mpa</w:t>
        </w:r>
        <w:proofErr w:type="spellEnd"/>
        <w:r w:rsidR="001631D3">
          <w:t xml:space="preserve"> treatments with only 2 replicates of 25 seeds each</w:t>
        </w:r>
        <w:r w:rsidR="001631D3">
          <w:t>)</w:t>
        </w:r>
      </w:ins>
      <w:ins w:id="130" w:author="Diana María Cruz Tejada" w:date="2023-10-04T17:03:00Z">
        <w:r w:rsidR="00426DDC">
          <w:t>. E</w:t>
        </w:r>
        <w:r w:rsidR="00426DDC">
          <w:t>ach Petri dish and sealed Petri dishes with parafilm to avoid evaporation of the solution, maintaining filter paper moist and thus maintaining relatively constant the water potential throughout the experiment.</w:t>
        </w:r>
      </w:ins>
    </w:p>
    <w:p w14:paraId="587A45B3" w14:textId="77777777" w:rsidR="00426DDC" w:rsidRDefault="00426DDC" w:rsidP="008B3D65">
      <w:pPr>
        <w:spacing w:line="360" w:lineRule="auto"/>
        <w:jc w:val="both"/>
        <w:rPr>
          <w:ins w:id="131" w:author="Diana María Cruz Tejada" w:date="2023-10-04T17:03:00Z"/>
          <w:rFonts w:cstheme="minorHAnsi"/>
          <w:lang w:val="en-US"/>
        </w:rPr>
      </w:pPr>
    </w:p>
    <w:p w14:paraId="69D7F12B" w14:textId="1B57D5C7" w:rsidR="00023A98" w:rsidDel="00426DDC" w:rsidRDefault="00A21528" w:rsidP="008B3D65">
      <w:pPr>
        <w:spacing w:line="360" w:lineRule="auto"/>
        <w:jc w:val="both"/>
        <w:rPr>
          <w:del w:id="132" w:author="Diana María Cruz Tejada" w:date="2023-10-04T17:03:00Z"/>
        </w:rPr>
      </w:pPr>
      <w:del w:id="133" w:author="Diana María Cruz Tejada" w:date="2023-10-04T17:00:00Z">
        <w:r w:rsidDel="001631D3">
          <w:delText>We subjected a</w:delText>
        </w:r>
        <w:r w:rsidR="0068503C" w:rsidDel="001631D3">
          <w:delText xml:space="preserve">ll subpopulations to 7 water </w:delText>
        </w:r>
        <w:r w:rsidDel="001631D3">
          <w:delText>potential</w:delText>
        </w:r>
        <w:r w:rsidR="0068503C" w:rsidDel="001631D3">
          <w:delText xml:space="preserve"> treatments (</w:delText>
        </w:r>
      </w:del>
      <w:del w:id="134" w:author="Diana María Cruz Tejada" w:date="2023-10-04T16:40:00Z">
        <w:r w:rsidR="0068503C" w:rsidDel="009D24C6">
          <w:delText>h</w:delText>
        </w:r>
        <w:r w:rsidR="0068503C" w:rsidRPr="006F1D36" w:rsidDel="009D24C6">
          <w:rPr>
            <w:vertAlign w:val="subscript"/>
          </w:rPr>
          <w:delText>2</w:delText>
        </w:r>
        <w:r w:rsidR="0068503C" w:rsidDel="009D24C6">
          <w:delText>O</w:delText>
        </w:r>
        <w:r w:rsidR="0042715C" w:rsidDel="009D24C6">
          <w:delText xml:space="preserve"> = </w:delText>
        </w:r>
      </w:del>
      <w:del w:id="135" w:author="Diana María Cruz Tejada" w:date="2023-10-04T17:00:00Z">
        <w:r w:rsidR="0042715C" w:rsidDel="001631D3">
          <w:delText>0</w:delText>
        </w:r>
        <w:r w:rsidR="0068503C" w:rsidDel="001631D3">
          <w:delText>, -0.2, -0.4, -0.6, -0.8, -1</w:delText>
        </w:r>
        <w:r w:rsidR="0042715C" w:rsidDel="001631D3">
          <w:delText xml:space="preserve"> and</w:delText>
        </w:r>
        <w:r w:rsidR="0068503C" w:rsidDel="001631D3">
          <w:delText xml:space="preserve"> -1.2 MPa).</w:delText>
        </w:r>
        <w:r w:rsidR="0068503C" w:rsidRPr="00787B94" w:rsidDel="001631D3">
          <w:delText xml:space="preserve"> </w:delText>
        </w:r>
        <w:r w:rsidDel="001631D3">
          <w:delText xml:space="preserve">For each WP treatment we used </w:delText>
        </w:r>
        <w:r w:rsidR="0068503C" w:rsidDel="001631D3">
          <w:delText xml:space="preserve">4 Petri </w:delText>
        </w:r>
        <w:r w:rsidR="00F7734A" w:rsidDel="001631D3">
          <w:delText>dishes</w:delText>
        </w:r>
        <w:r w:rsidR="0068503C" w:rsidDel="001631D3">
          <w:delText xml:space="preserve"> 90mm </w:delText>
        </w:r>
        <w:r w:rsidDel="001631D3">
          <w:delText xml:space="preserve">in </w:delText>
        </w:r>
        <w:r w:rsidR="0068503C" w:rsidDel="001631D3">
          <w:delText>diameter</w:delText>
        </w:r>
        <w:r w:rsidDel="001631D3">
          <w:delText xml:space="preserve">, as replicates, </w:delText>
        </w:r>
        <w:r w:rsidR="0068503C" w:rsidDel="001631D3">
          <w:delText>with 25 seeds for each WP treatment (100 seeds x treatment</w:delText>
        </w:r>
        <w:r w:rsidDel="001631D3">
          <w:delText xml:space="preserve"> excep</w:delText>
        </w:r>
        <w:r w:rsidR="00F7734A" w:rsidDel="001631D3">
          <w:delText>t</w:delText>
        </w:r>
        <w:r w:rsidDel="001631D3">
          <w:delText xml:space="preserve"> in -1 and -1.2 Mpa treatment</w:delText>
        </w:r>
        <w:r w:rsidR="00F7734A" w:rsidDel="001631D3">
          <w:delText>s</w:delText>
        </w:r>
        <w:r w:rsidDel="001631D3">
          <w:delText xml:space="preserve"> with only 2 replicates of 25 seeds</w:delText>
        </w:r>
        <w:r w:rsidR="00F7734A" w:rsidDel="001631D3">
          <w:delText xml:space="preserve"> each</w:delText>
        </w:r>
        <w:r w:rsidR="0068503C" w:rsidDel="001631D3">
          <w:delText xml:space="preserve">). </w:delText>
        </w:r>
      </w:del>
      <w:del w:id="136" w:author="Diana María Cruz Tejada" w:date="2023-10-04T17:03:00Z">
        <w:r w:rsidDel="00426DDC">
          <w:delText>We sowed the seeds</w:delText>
        </w:r>
        <w:r w:rsidR="0068503C" w:rsidDel="00426DDC">
          <w:delText xml:space="preserve"> in two layers of germination paper</w:delText>
        </w:r>
        <w:r w:rsidR="00260CAF" w:rsidDel="00426DDC">
          <w:delText xml:space="preserve"> </w:delText>
        </w:r>
        <w:r w:rsidRPr="00AC319B" w:rsidDel="00426DDC">
          <w:rPr>
            <w:rFonts w:eastAsia="Times New Roman" w:cstheme="minorHAnsi"/>
            <w:color w:val="000000"/>
            <w:lang w:val="en-US" w:eastAsia="ca-ES"/>
          </w:rPr>
          <w:delText>(Filtros Anoia S.A. paper for germination assays, Ref.518G085)</w:delText>
        </w:r>
        <w:r w:rsidR="00475789" w:rsidDel="00426DDC">
          <w:rPr>
            <w:rFonts w:eastAsia="Times New Roman" w:cstheme="minorHAnsi"/>
            <w:color w:val="000000"/>
            <w:lang w:val="en-US" w:eastAsia="ca-ES"/>
          </w:rPr>
          <w:delText xml:space="preserve"> moistened</w:delText>
        </w:r>
        <w:r w:rsidR="00FF25C7" w:rsidDel="00426DDC">
          <w:rPr>
            <w:rFonts w:eastAsia="Times New Roman" w:cstheme="minorHAnsi"/>
            <w:color w:val="000000"/>
            <w:lang w:val="en-US" w:eastAsia="ca-ES"/>
          </w:rPr>
          <w:delText xml:space="preserve"> with 5ml of either distilled water or a Polyethylene glycol</w:delText>
        </w:r>
        <w:r w:rsidR="00082D4C" w:rsidDel="00426DDC">
          <w:rPr>
            <w:rFonts w:eastAsia="Times New Roman" w:cstheme="minorHAnsi"/>
            <w:color w:val="000000"/>
            <w:lang w:val="en-US" w:eastAsia="ca-ES"/>
          </w:rPr>
          <w:delText xml:space="preserve"> (PEG)</w:delText>
        </w:r>
        <w:r w:rsidR="00FF25C7" w:rsidDel="00426DDC">
          <w:rPr>
            <w:rFonts w:eastAsia="Times New Roman" w:cstheme="minorHAnsi"/>
            <w:color w:val="000000"/>
            <w:lang w:val="en-US" w:eastAsia="ca-ES"/>
          </w:rPr>
          <w:delText xml:space="preserve"> 6000 solution</w:delText>
        </w:r>
        <w:r w:rsidR="0068503C" w:rsidDel="00426DDC">
          <w:delText xml:space="preserve">. </w:delText>
        </w:r>
        <w:r w:rsidR="00082D4C" w:rsidDel="00426DDC">
          <w:delText>We prepared PEG solutions</w:delText>
        </w:r>
        <w:r w:rsidR="00BD1007" w:rsidDel="00426DDC">
          <w:delText xml:space="preserve"> according to </w:delText>
        </w:r>
        <w:r w:rsidR="00587E81" w:rsidRPr="00587E81" w:rsidDel="00426DDC">
          <w:rPr>
            <w:highlight w:val="yellow"/>
          </w:rPr>
          <w:delText>Michel and Kaufmann (1973)</w:delText>
        </w:r>
        <w:r w:rsidR="0042434E" w:rsidDel="00426DDC">
          <w:delText>. We added 5 ml</w:delText>
        </w:r>
        <w:r w:rsidR="0068503C" w:rsidDel="00426DDC">
          <w:delText xml:space="preserve"> of PEG solution</w:delText>
        </w:r>
        <w:r w:rsidR="0042434E" w:rsidDel="00426DDC">
          <w:delText xml:space="preserve"> in each Petri dish</w:delText>
        </w:r>
        <w:r w:rsidR="0068503C" w:rsidDel="00426DDC">
          <w:delText xml:space="preserve"> and sealed Petri dishes with parafilm to avoid evaporation of the solution</w:delText>
        </w:r>
        <w:r w:rsidR="001157C6" w:rsidDel="00426DDC">
          <w:delText xml:space="preserve">, </w:delText>
        </w:r>
      </w:del>
      <w:del w:id="137" w:author="Diana María Cruz Tejada" w:date="2023-10-04T17:02:00Z">
        <w:r w:rsidR="001157C6" w:rsidDel="00426DDC">
          <w:delText>mantening</w:delText>
        </w:r>
      </w:del>
      <w:del w:id="138" w:author="Diana María Cruz Tejada" w:date="2023-10-04T17:03:00Z">
        <w:r w:rsidR="001157C6" w:rsidDel="00426DDC">
          <w:delText xml:space="preserve"> filter paper moist and thus</w:delText>
        </w:r>
        <w:r w:rsidR="00587E81" w:rsidDel="00426DDC">
          <w:delText xml:space="preserve"> maintain</w:delText>
        </w:r>
        <w:r w:rsidR="00416A70" w:rsidDel="00426DDC">
          <w:delText>ing</w:delText>
        </w:r>
        <w:r w:rsidR="00587E81" w:rsidDel="00426DDC">
          <w:delText xml:space="preserve"> relatively constant </w:delText>
        </w:r>
        <w:r w:rsidR="001157C6" w:rsidDel="00426DDC">
          <w:delText>the water potential throughout the experiment</w:delText>
        </w:r>
        <w:r w:rsidR="0068503C" w:rsidDel="00426DDC">
          <w:delText>.</w:delText>
        </w:r>
      </w:del>
    </w:p>
    <w:p w14:paraId="042D70F0" w14:textId="77777777" w:rsidR="005A5C83" w:rsidRDefault="0068503C" w:rsidP="008B3D65">
      <w:pPr>
        <w:spacing w:line="360" w:lineRule="auto"/>
        <w:jc w:val="both"/>
        <w:rPr>
          <w:ins w:id="139" w:author="Diana María Cruz Tejada" w:date="2023-10-04T17:05:00Z"/>
          <w:rFonts w:cstheme="minorHAnsi"/>
          <w:lang w:val="en-US"/>
        </w:rPr>
      </w:pPr>
      <w:del w:id="140" w:author="Diana María Cruz Tejada" w:date="2023-10-04T17:04:00Z">
        <w:r w:rsidDel="00426DDC">
          <w:delText>All s</w:delText>
        </w:r>
      </w:del>
      <w:ins w:id="141" w:author="Diana María Cruz Tejada" w:date="2023-10-04T17:04:00Z">
        <w:r w:rsidR="00426DDC">
          <w:t>S</w:t>
        </w:r>
      </w:ins>
      <w:r>
        <w:t xml:space="preserve">eeds were </w:t>
      </w:r>
      <w:del w:id="142" w:author="Diana María Cruz Tejada" w:date="2023-10-04T17:04:00Z">
        <w:r w:rsidDel="00426DDC">
          <w:delText xml:space="preserve">exposed </w:delText>
        </w:r>
      </w:del>
      <w:ins w:id="143" w:author="Diana María Cruz Tejada" w:date="2023-10-04T17:04:00Z">
        <w:r w:rsidR="00426DDC">
          <w:t xml:space="preserve">incubated at </w:t>
        </w:r>
      </w:ins>
      <w:del w:id="144" w:author="Diana María Cruz Tejada" w:date="2023-10-04T17:04:00Z">
        <w:r w:rsidDel="00426DDC">
          <w:delText xml:space="preserve">to </w:delText>
        </w:r>
      </w:del>
      <w:r>
        <w:t>constant 20</w:t>
      </w:r>
      <w:ins w:id="145" w:author="Diana María Cruz Tejada" w:date="2023-10-04T17:04:00Z">
        <w:r w:rsidR="00426DDC">
          <w:t>°</w:t>
        </w:r>
      </w:ins>
      <w:del w:id="146" w:author="Diana María Cruz Tejada" w:date="2023-10-04T17:04:00Z">
        <w:r w:rsidDel="00426DDC">
          <w:delText>º</w:delText>
        </w:r>
      </w:del>
      <w:r>
        <w:t xml:space="preserve">C </w:t>
      </w:r>
      <w:del w:id="147" w:author="Diana María Cruz Tejada" w:date="2023-10-04T17:04:00Z">
        <w:r w:rsidDel="00426DDC">
          <w:delText xml:space="preserve">temperature treatment with </w:delText>
        </w:r>
      </w:del>
      <w:ins w:id="148" w:author="Diana María Cruz Tejada" w:date="2023-10-04T17:05:00Z">
        <w:r w:rsidR="005A5C83">
          <w:t xml:space="preserve">with a </w:t>
        </w:r>
        <w:r w:rsidR="005A5C83" w:rsidRPr="003F6D02">
          <w:rPr>
            <w:lang w:val="en-CA"/>
          </w:rPr>
          <w:t>daily photoperiod</w:t>
        </w:r>
        <w:r w:rsidR="005A5C83">
          <w:t xml:space="preserve"> </w:t>
        </w:r>
      </w:ins>
      <w:del w:id="149" w:author="Diana María Cruz Tejada" w:date="2023-10-04T17:05:00Z">
        <w:r w:rsidDel="005A5C83">
          <w:delText xml:space="preserve">12-12h photoperiod </w:delText>
        </w:r>
      </w:del>
      <w:r>
        <w:t xml:space="preserve">in </w:t>
      </w:r>
      <w:proofErr w:type="spellStart"/>
      <w:r>
        <w:t>Aralab</w:t>
      </w:r>
      <w:proofErr w:type="spellEnd"/>
      <w:r>
        <w:t xml:space="preserve"> incubators </w:t>
      </w:r>
      <w:r w:rsidRPr="00AC319B">
        <w:rPr>
          <w:rFonts w:cstheme="minorHAnsi"/>
          <w:lang w:val="en-US"/>
        </w:rPr>
        <w:t>(</w:t>
      </w:r>
      <w:proofErr w:type="spellStart"/>
      <w:r w:rsidRPr="00AC319B">
        <w:rPr>
          <w:rFonts w:cstheme="minorHAnsi"/>
          <w:lang w:val="en-US"/>
        </w:rPr>
        <w:t>Aralab</w:t>
      </w:r>
      <w:proofErr w:type="spellEnd"/>
      <w:r w:rsidRPr="00AC319B">
        <w:rPr>
          <w:rFonts w:cstheme="minorHAnsi"/>
          <w:lang w:val="en-US"/>
        </w:rPr>
        <w:t xml:space="preserve"> climatic chamber </w:t>
      </w:r>
      <w:proofErr w:type="spellStart"/>
      <w:r w:rsidRPr="00AC319B">
        <w:rPr>
          <w:rFonts w:cstheme="minorHAnsi"/>
          <w:lang w:val="en-US"/>
        </w:rPr>
        <w:t>Fitoclima</w:t>
      </w:r>
      <w:proofErr w:type="spellEnd"/>
      <w:r w:rsidRPr="00AC319B">
        <w:rPr>
          <w:rFonts w:cstheme="minorHAnsi"/>
          <w:lang w:val="en-US"/>
        </w:rPr>
        <w:t xml:space="preserve"> S600 PL, equipped with 4 led modules 11W 350mA</w:t>
      </w:r>
      <w:r>
        <w:rPr>
          <w:rFonts w:cstheme="minorHAnsi"/>
          <w:lang w:val="en-US"/>
        </w:rPr>
        <w:t xml:space="preserve">, </w:t>
      </w:r>
      <w:r w:rsidRPr="00AC319B">
        <w:rPr>
          <w:rFonts w:cstheme="minorHAnsi"/>
          <w:lang w:val="en-US"/>
        </w:rPr>
        <w:t xml:space="preserve">using </w:t>
      </w:r>
      <w:proofErr w:type="spellStart"/>
      <w:r w:rsidRPr="00AC319B">
        <w:rPr>
          <w:rFonts w:cstheme="minorHAnsi"/>
          <w:lang w:val="en-US"/>
        </w:rPr>
        <w:t>Fitolog</w:t>
      </w:r>
      <w:proofErr w:type="spellEnd"/>
      <w:r w:rsidRPr="00AC319B">
        <w:rPr>
          <w:rFonts w:cstheme="minorHAnsi"/>
          <w:lang w:val="en-US"/>
        </w:rPr>
        <w:t xml:space="preserve"> 9000 software version 9308, </w:t>
      </w:r>
      <w:proofErr w:type="spellStart"/>
      <w:r w:rsidRPr="00AC319B">
        <w:rPr>
          <w:rFonts w:cstheme="minorHAnsi"/>
          <w:lang w:val="en-US"/>
        </w:rPr>
        <w:t>Aralab</w:t>
      </w:r>
      <w:proofErr w:type="spellEnd"/>
      <w:r w:rsidRPr="00AC319B">
        <w:rPr>
          <w:rFonts w:cstheme="minorHAnsi"/>
          <w:lang w:val="en-US"/>
        </w:rPr>
        <w:t xml:space="preserve"> Pharmaceutical Stability software)</w:t>
      </w:r>
      <w:r>
        <w:rPr>
          <w:rFonts w:cstheme="minorHAnsi"/>
          <w:lang w:val="en-US"/>
        </w:rPr>
        <w:t xml:space="preserve">. </w:t>
      </w:r>
    </w:p>
    <w:p w14:paraId="5D080782" w14:textId="694D900D" w:rsidR="00862CB7" w:rsidRDefault="00A649DA" w:rsidP="00862CB7">
      <w:pPr>
        <w:spacing w:line="276" w:lineRule="auto"/>
        <w:jc w:val="both"/>
        <w:rPr>
          <w:ins w:id="150" w:author="Diana María Cruz Tejada" w:date="2023-10-04T17:18:00Z"/>
          <w:lang w:val="en-CA"/>
        </w:rPr>
      </w:pPr>
      <w:ins w:id="151" w:author="Diana María Cruz Tejada" w:date="2023-10-04T17:13:00Z">
        <w:r w:rsidRPr="006D6CEB">
          <w:rPr>
            <w:lang w:val="en-CA"/>
          </w:rPr>
          <w:lastRenderedPageBreak/>
          <w:t>Germination (radicle emergence</w:t>
        </w:r>
      </w:ins>
      <w:ins w:id="152" w:author="Diana María Cruz Tejada" w:date="2023-10-04T17:15:00Z">
        <w:r w:rsidR="00862CB7">
          <w:rPr>
            <w:lang w:val="en-CA"/>
          </w:rPr>
          <w:t xml:space="preserve"> </w:t>
        </w:r>
        <w:r w:rsidR="00862CB7">
          <w:rPr>
            <w:rFonts w:cstheme="minorHAnsi"/>
            <w:lang w:val="en-US"/>
          </w:rPr>
          <w:t>&gt;</w:t>
        </w:r>
        <w:r w:rsidR="00862CB7">
          <w:rPr>
            <w:rFonts w:cstheme="minorHAnsi"/>
            <w:lang w:val="en-US"/>
          </w:rPr>
          <w:t xml:space="preserve"> </w:t>
        </w:r>
        <w:r w:rsidR="00862CB7">
          <w:rPr>
            <w:rFonts w:cstheme="minorHAnsi"/>
            <w:lang w:val="en-US"/>
          </w:rPr>
          <w:t>1.5mm</w:t>
        </w:r>
      </w:ins>
      <w:ins w:id="153" w:author="Diana María Cruz Tejada" w:date="2023-10-04T17:13:00Z">
        <w:r w:rsidRPr="006D6CEB">
          <w:rPr>
            <w:lang w:val="en-CA"/>
          </w:rPr>
          <w:t>) was monitored daily for 2</w:t>
        </w:r>
      </w:ins>
      <w:ins w:id="154" w:author="Diana María Cruz Tejada" w:date="2023-10-04T17:15:00Z">
        <w:r w:rsidR="00862CB7">
          <w:rPr>
            <w:lang w:val="en-CA"/>
          </w:rPr>
          <w:t>8</w:t>
        </w:r>
      </w:ins>
      <w:ins w:id="155" w:author="Diana María Cruz Tejada" w:date="2023-10-04T17:13:00Z">
        <w:r w:rsidRPr="006D6CEB">
          <w:rPr>
            <w:lang w:val="en-CA"/>
          </w:rPr>
          <w:t xml:space="preserve"> days. Germinated seeds were removed during the scorings and when the experiments were finished, </w:t>
        </w:r>
      </w:ins>
      <w:ins w:id="156" w:author="Diana María Cruz Tejada" w:date="2023-10-04T17:18:00Z">
        <w:r w:rsidR="00862CB7" w:rsidRPr="009A3D5A">
          <w:rPr>
            <w:lang w:val="en-CA"/>
          </w:rPr>
          <w:t xml:space="preserve">non-germinated seeds were cut </w:t>
        </w:r>
        <w:commentRangeStart w:id="157"/>
        <w:r w:rsidR="00862CB7" w:rsidRPr="009A3D5A">
          <w:rPr>
            <w:lang w:val="en-CA"/>
          </w:rPr>
          <w:t>(Ooi et al., 2004; FAO, 2014</w:t>
        </w:r>
        <w:commentRangeEnd w:id="157"/>
        <w:r w:rsidR="00862CB7" w:rsidRPr="009A3D5A">
          <w:rPr>
            <w:rStyle w:val="Refdecomentario"/>
          </w:rPr>
          <w:commentReference w:id="157"/>
        </w:r>
        <w:r w:rsidR="00862CB7" w:rsidRPr="009A3D5A">
          <w:rPr>
            <w:lang w:val="en-CA"/>
          </w:rPr>
          <w:t>), and</w:t>
        </w:r>
        <w:r w:rsidR="00862CB7" w:rsidRPr="00D95BD7">
          <w:rPr>
            <w:lang w:val="en-CA"/>
          </w:rPr>
          <w:t xml:space="preserve"> classified as viable, </w:t>
        </w:r>
        <w:proofErr w:type="gramStart"/>
        <w:r w:rsidR="00862CB7" w:rsidRPr="00D95BD7">
          <w:rPr>
            <w:lang w:val="en-CA"/>
          </w:rPr>
          <w:t>died</w:t>
        </w:r>
        <w:proofErr w:type="gramEnd"/>
        <w:r w:rsidR="00862CB7" w:rsidRPr="00D95BD7">
          <w:rPr>
            <w:lang w:val="en-CA"/>
          </w:rPr>
          <w:t xml:space="preserve"> or empty</w:t>
        </w:r>
      </w:ins>
      <w:ins w:id="158" w:author="Diana María Cruz Tejada" w:date="2023-10-04T17:19:00Z">
        <w:r w:rsidR="00862CB7">
          <w:rPr>
            <w:lang w:val="en-CA"/>
          </w:rPr>
          <w:t xml:space="preserve"> (</w:t>
        </w:r>
        <w:r w:rsidR="00862CB7" w:rsidRPr="0065695B">
          <w:rPr>
            <w:rFonts w:cstheme="minorHAnsi"/>
            <w:highlight w:val="yellow"/>
            <w:lang w:val="en-US"/>
          </w:rPr>
          <w:t>Baskin and Baskin 2014</w:t>
        </w:r>
        <w:r w:rsidR="00862CB7">
          <w:rPr>
            <w:rFonts w:cstheme="minorHAnsi"/>
            <w:lang w:val="en-US"/>
          </w:rPr>
          <w:t>)</w:t>
        </w:r>
        <w:r w:rsidR="00862CB7">
          <w:rPr>
            <w:rFonts w:cstheme="minorHAnsi"/>
            <w:lang w:val="en-US"/>
          </w:rPr>
          <w:t>,</w:t>
        </w:r>
      </w:ins>
      <w:ins w:id="159" w:author="Diana María Cruz Tejada" w:date="2023-10-04T17:18:00Z">
        <w:r w:rsidR="00862CB7" w:rsidRPr="00D95BD7">
          <w:rPr>
            <w:lang w:val="en-CA"/>
          </w:rPr>
          <w:t xml:space="preserve"> and the final number of germinated seeds was calculated based on the total number of filled seeds</w:t>
        </w:r>
        <w:r w:rsidR="00862CB7">
          <w:rPr>
            <w:lang w:val="en-CA"/>
          </w:rPr>
          <w:t>.</w:t>
        </w:r>
      </w:ins>
    </w:p>
    <w:p w14:paraId="3836EE75" w14:textId="57973BD2" w:rsidR="0068503C" w:rsidDel="00C02DF2" w:rsidRDefault="0068503C" w:rsidP="00862CB7">
      <w:pPr>
        <w:spacing w:line="276" w:lineRule="auto"/>
        <w:jc w:val="both"/>
        <w:rPr>
          <w:del w:id="160" w:author="Diana María Cruz Tejada" w:date="2023-10-04T17:20:00Z"/>
          <w:rFonts w:cstheme="minorHAnsi"/>
          <w:lang w:val="en-US"/>
        </w:rPr>
        <w:pPrChange w:id="161" w:author="Diana María Cruz Tejada" w:date="2023-10-04T17:16:00Z">
          <w:pPr>
            <w:spacing w:line="360" w:lineRule="auto"/>
            <w:jc w:val="both"/>
          </w:pPr>
        </w:pPrChange>
      </w:pPr>
      <w:del w:id="162" w:author="Diana María Cruz Tejada" w:date="2023-10-04T17:16:00Z">
        <w:r w:rsidDel="00862CB7">
          <w:rPr>
            <w:rFonts w:cstheme="minorHAnsi"/>
            <w:lang w:val="en-US"/>
          </w:rPr>
          <w:delText xml:space="preserve">The germination </w:delText>
        </w:r>
        <w:r w:rsidR="0042434E" w:rsidDel="00862CB7">
          <w:rPr>
            <w:rFonts w:cstheme="minorHAnsi"/>
            <w:lang w:val="en-US"/>
          </w:rPr>
          <w:delText>trial</w:delText>
        </w:r>
        <w:r w:rsidDel="00862CB7">
          <w:rPr>
            <w:rFonts w:cstheme="minorHAnsi"/>
            <w:lang w:val="en-US"/>
          </w:rPr>
          <w:delText xml:space="preserve"> </w:delText>
        </w:r>
        <w:r w:rsidR="0042434E" w:rsidDel="00862CB7">
          <w:rPr>
            <w:rFonts w:cstheme="minorHAnsi"/>
            <w:lang w:val="en-US"/>
          </w:rPr>
          <w:delText>ran</w:delText>
        </w:r>
        <w:r w:rsidDel="00862CB7">
          <w:rPr>
            <w:rFonts w:cstheme="minorHAnsi"/>
            <w:lang w:val="en-US"/>
          </w:rPr>
          <w:delText xml:space="preserve"> for 28 days</w:delText>
        </w:r>
        <w:r w:rsidR="00D16065" w:rsidDel="00862CB7">
          <w:rPr>
            <w:rFonts w:cstheme="minorHAnsi"/>
            <w:lang w:val="en-US"/>
          </w:rPr>
          <w:delText xml:space="preserve"> (4 weeks)</w:delText>
        </w:r>
        <w:r w:rsidDel="00862CB7">
          <w:rPr>
            <w:rFonts w:cstheme="minorHAnsi"/>
            <w:lang w:val="en-US"/>
          </w:rPr>
          <w:delText xml:space="preserve"> with daily germination scores until day 21 and afterwards every 2-3 days until the end of the experiment. </w:delText>
        </w:r>
        <w:r w:rsidR="00632C04" w:rsidDel="00862CB7">
          <w:rPr>
            <w:rFonts w:cstheme="minorHAnsi"/>
            <w:lang w:val="en-US"/>
          </w:rPr>
          <w:delText>We remove</w:delText>
        </w:r>
        <w:r w:rsidR="00D16065" w:rsidDel="00862CB7">
          <w:rPr>
            <w:rFonts w:cstheme="minorHAnsi"/>
            <w:lang w:val="en-US"/>
          </w:rPr>
          <w:delText>d</w:delText>
        </w:r>
        <w:r w:rsidR="00632C04" w:rsidDel="00862CB7">
          <w:rPr>
            <w:rFonts w:cstheme="minorHAnsi"/>
            <w:lang w:val="en-US"/>
          </w:rPr>
          <w:delText xml:space="preserve"> germinated seeds</w:delText>
        </w:r>
        <w:r w:rsidR="0065695B" w:rsidDel="00862CB7">
          <w:rPr>
            <w:rFonts w:cstheme="minorHAnsi"/>
            <w:lang w:val="en-US"/>
          </w:rPr>
          <w:delText xml:space="preserve"> from the Petri dishes</w:delText>
        </w:r>
        <w:r w:rsidR="00632C04" w:rsidDel="00862CB7">
          <w:rPr>
            <w:rFonts w:cstheme="minorHAnsi"/>
            <w:lang w:val="en-US"/>
          </w:rPr>
          <w:delText xml:space="preserve"> </w:delText>
        </w:r>
        <w:r w:rsidR="0065695B" w:rsidDel="00862CB7">
          <w:rPr>
            <w:rFonts w:cstheme="minorHAnsi"/>
            <w:lang w:val="en-US"/>
          </w:rPr>
          <w:delText xml:space="preserve">once </w:delText>
        </w:r>
        <w:r w:rsidR="00632C04" w:rsidDel="00862CB7">
          <w:rPr>
            <w:rFonts w:cstheme="minorHAnsi"/>
            <w:lang w:val="en-US"/>
          </w:rPr>
          <w:delText>radicle &gt;1.5mm</w:delText>
        </w:r>
        <w:r w:rsidR="00D16065" w:rsidDel="00862CB7">
          <w:rPr>
            <w:rFonts w:cstheme="minorHAnsi"/>
            <w:lang w:val="en-US"/>
          </w:rPr>
          <w:delText>. At the end of the experiment</w:delText>
        </w:r>
        <w:r w:rsidR="0065695B" w:rsidDel="00862CB7">
          <w:rPr>
            <w:rFonts w:cstheme="minorHAnsi"/>
            <w:lang w:val="en-US"/>
          </w:rPr>
          <w:delText>,</w:delText>
        </w:r>
        <w:r w:rsidR="00D16065" w:rsidDel="00862CB7">
          <w:rPr>
            <w:rFonts w:cstheme="minorHAnsi"/>
            <w:lang w:val="en-US"/>
          </w:rPr>
          <w:delText xml:space="preserve"> </w:delText>
        </w:r>
        <w:r w:rsidR="00B94A6D" w:rsidDel="00862CB7">
          <w:rPr>
            <w:rFonts w:cstheme="minorHAnsi"/>
            <w:lang w:val="en-US"/>
          </w:rPr>
          <w:delText>we visually checked non-germinated seeds via cut-test</w:delText>
        </w:r>
      </w:del>
      <w:del w:id="163" w:author="Diana María Cruz Tejada" w:date="2023-10-04T17:20:00Z">
        <w:r w:rsidR="0065695B" w:rsidDel="00C02DF2">
          <w:rPr>
            <w:rFonts w:cstheme="minorHAnsi"/>
            <w:lang w:val="en-US"/>
          </w:rPr>
          <w:delText>. Seeds with firm and white embryos were considered potentially germinable (</w:delText>
        </w:r>
        <w:r w:rsidR="0065695B" w:rsidRPr="0065695B" w:rsidDel="00C02DF2">
          <w:rPr>
            <w:rFonts w:cstheme="minorHAnsi"/>
            <w:highlight w:val="yellow"/>
            <w:lang w:val="en-US"/>
          </w:rPr>
          <w:delText>Baskin and Baskin 2014</w:delText>
        </w:r>
        <w:r w:rsidR="0065695B" w:rsidDel="00C02DF2">
          <w:rPr>
            <w:rFonts w:cstheme="minorHAnsi"/>
            <w:lang w:val="en-US"/>
          </w:rPr>
          <w:delText xml:space="preserve">); empty, broken or infected seeds were removed from further analysis. </w:delText>
        </w:r>
      </w:del>
    </w:p>
    <w:p w14:paraId="24819549" w14:textId="77777777" w:rsidR="0042434E" w:rsidRPr="0042434E" w:rsidRDefault="00F7375B" w:rsidP="0042434E">
      <w:pPr>
        <w:pStyle w:val="Ttulo3"/>
      </w:pPr>
      <w:r w:rsidRPr="0042434E">
        <w:t>2.5</w:t>
      </w:r>
      <w:r w:rsidR="00A559B2" w:rsidRPr="0042434E">
        <w:t>.</w:t>
      </w:r>
      <w:r w:rsidRPr="0042434E">
        <w:t xml:space="preserve"> </w:t>
      </w:r>
      <w:r w:rsidR="0068503C" w:rsidRPr="0042434E">
        <w:t>Data Analysis</w:t>
      </w:r>
    </w:p>
    <w:p w14:paraId="373792C2" w14:textId="028EFAF4" w:rsidR="0068503C" w:rsidRPr="0042434E" w:rsidRDefault="0068503C" w:rsidP="0042434E">
      <w:pPr>
        <w:pStyle w:val="Ttulo3"/>
        <w:spacing w:line="360" w:lineRule="auto"/>
        <w:jc w:val="both"/>
        <w:rPr>
          <w:rFonts w:asciiTheme="minorHAnsi" w:eastAsiaTheme="minorHAnsi" w:hAnsiTheme="minorHAnsi" w:cstheme="minorHAnsi"/>
          <w:color w:val="auto"/>
          <w:sz w:val="22"/>
          <w:szCs w:val="22"/>
          <w:lang w:val="en-US"/>
        </w:rPr>
      </w:pPr>
      <w:r w:rsidRPr="0042434E">
        <w:rPr>
          <w:rFonts w:asciiTheme="minorHAnsi" w:eastAsiaTheme="minorHAnsi" w:hAnsiTheme="minorHAnsi" w:cstheme="minorHAnsi"/>
          <w:color w:val="auto"/>
          <w:sz w:val="22"/>
          <w:szCs w:val="22"/>
          <w:lang w:val="en-US"/>
        </w:rPr>
        <w:t xml:space="preserve">All </w:t>
      </w:r>
      <w:r w:rsidR="00FF5080">
        <w:rPr>
          <w:rFonts w:asciiTheme="minorHAnsi" w:eastAsiaTheme="minorHAnsi" w:hAnsiTheme="minorHAnsi" w:cstheme="minorHAnsi"/>
          <w:color w:val="auto"/>
          <w:sz w:val="22"/>
          <w:szCs w:val="22"/>
          <w:lang w:val="en-US"/>
        </w:rPr>
        <w:t>analyses</w:t>
      </w:r>
      <w:r w:rsidRPr="0042434E">
        <w:rPr>
          <w:rFonts w:asciiTheme="minorHAnsi" w:eastAsiaTheme="minorHAnsi" w:hAnsiTheme="minorHAnsi" w:cstheme="minorHAnsi"/>
          <w:color w:val="auto"/>
          <w:sz w:val="22"/>
          <w:szCs w:val="22"/>
          <w:lang w:val="en-US"/>
        </w:rPr>
        <w:t xml:space="preserve"> were done in R software</w:t>
      </w:r>
      <w:r w:rsidR="00F7375B" w:rsidRPr="0042434E">
        <w:rPr>
          <w:rFonts w:asciiTheme="minorHAnsi" w:eastAsiaTheme="minorHAnsi" w:hAnsiTheme="minorHAnsi" w:cstheme="minorHAnsi"/>
          <w:color w:val="auto"/>
          <w:sz w:val="22"/>
          <w:szCs w:val="22"/>
          <w:lang w:val="en-US"/>
        </w:rPr>
        <w:t xml:space="preserve"> (</w:t>
      </w:r>
      <w:r w:rsidR="001C407B" w:rsidRPr="00C44289">
        <w:rPr>
          <w:rFonts w:asciiTheme="minorHAnsi" w:eastAsiaTheme="minorHAnsi" w:hAnsiTheme="minorHAnsi" w:cstheme="minorHAnsi"/>
          <w:color w:val="auto"/>
          <w:sz w:val="22"/>
          <w:szCs w:val="22"/>
          <w:highlight w:val="yellow"/>
          <w:lang w:val="en-US"/>
        </w:rPr>
        <w:t>R core Team 2022</w:t>
      </w:r>
      <w:r w:rsidR="00F7375B" w:rsidRPr="0042434E">
        <w:rPr>
          <w:rFonts w:asciiTheme="minorHAnsi" w:eastAsiaTheme="minorHAnsi" w:hAnsiTheme="minorHAnsi" w:cstheme="minorHAnsi"/>
          <w:color w:val="auto"/>
          <w:sz w:val="22"/>
          <w:szCs w:val="22"/>
          <w:lang w:val="en-US"/>
        </w:rPr>
        <w:t>)</w:t>
      </w:r>
      <w:r w:rsidRPr="0042434E">
        <w:rPr>
          <w:rFonts w:asciiTheme="minorHAnsi" w:eastAsiaTheme="minorHAnsi" w:hAnsiTheme="minorHAnsi" w:cstheme="minorHAnsi"/>
          <w:color w:val="auto"/>
          <w:sz w:val="22"/>
          <w:szCs w:val="22"/>
          <w:lang w:val="en-US"/>
        </w:rPr>
        <w:t xml:space="preserve">, using </w:t>
      </w:r>
      <w:proofErr w:type="spellStart"/>
      <w:r w:rsidRPr="0042434E">
        <w:rPr>
          <w:rFonts w:asciiTheme="minorHAnsi" w:eastAsiaTheme="minorHAnsi" w:hAnsiTheme="minorHAnsi" w:cstheme="minorHAnsi"/>
          <w:color w:val="auto"/>
          <w:sz w:val="22"/>
          <w:szCs w:val="22"/>
          <w:lang w:val="en-US"/>
        </w:rPr>
        <w:t>seedR</w:t>
      </w:r>
      <w:proofErr w:type="spellEnd"/>
      <w:r w:rsidRPr="0042434E">
        <w:rPr>
          <w:rFonts w:asciiTheme="minorHAnsi" w:eastAsiaTheme="minorHAnsi" w:hAnsiTheme="minorHAnsi" w:cstheme="minorHAnsi"/>
          <w:color w:val="auto"/>
          <w:sz w:val="22"/>
          <w:szCs w:val="22"/>
          <w:lang w:val="en-US"/>
        </w:rPr>
        <w:t xml:space="preserve"> package (</w:t>
      </w:r>
      <w:r w:rsidR="004B0087" w:rsidRPr="00C44289">
        <w:rPr>
          <w:rFonts w:asciiTheme="minorHAnsi" w:eastAsiaTheme="minorHAnsi" w:hAnsiTheme="minorHAnsi" w:cstheme="minorHAnsi"/>
          <w:color w:val="auto"/>
          <w:sz w:val="22"/>
          <w:szCs w:val="22"/>
          <w:highlight w:val="yellow"/>
          <w:lang w:val="en-US"/>
        </w:rPr>
        <w:t>Fernández-</w:t>
      </w:r>
      <w:r w:rsidR="00514A33" w:rsidRPr="00C44289">
        <w:rPr>
          <w:rFonts w:asciiTheme="minorHAnsi" w:eastAsiaTheme="minorHAnsi" w:hAnsiTheme="minorHAnsi" w:cstheme="minorHAnsi"/>
          <w:color w:val="auto"/>
          <w:sz w:val="22"/>
          <w:szCs w:val="22"/>
          <w:highlight w:val="yellow"/>
          <w:lang w:val="en-US"/>
        </w:rPr>
        <w:t>Pascual and González-Rodríguez, 2020</w:t>
      </w:r>
      <w:r w:rsidRPr="0042434E">
        <w:rPr>
          <w:rFonts w:asciiTheme="minorHAnsi" w:eastAsiaTheme="minorHAnsi" w:hAnsiTheme="minorHAnsi" w:cstheme="minorHAnsi"/>
          <w:color w:val="auto"/>
          <w:sz w:val="22"/>
          <w:szCs w:val="22"/>
          <w:lang w:val="en-US"/>
        </w:rPr>
        <w:t xml:space="preserve">) and </w:t>
      </w:r>
      <w:proofErr w:type="spellStart"/>
      <w:r w:rsidRPr="0042434E">
        <w:rPr>
          <w:rFonts w:asciiTheme="minorHAnsi" w:eastAsiaTheme="minorHAnsi" w:hAnsiTheme="minorHAnsi" w:cstheme="minorHAnsi"/>
          <w:color w:val="auto"/>
          <w:sz w:val="22"/>
          <w:szCs w:val="22"/>
          <w:lang w:val="en-US"/>
        </w:rPr>
        <w:t>GerminaR</w:t>
      </w:r>
      <w:proofErr w:type="spellEnd"/>
      <w:r w:rsidRPr="0042434E">
        <w:rPr>
          <w:rFonts w:asciiTheme="minorHAnsi" w:eastAsiaTheme="minorHAnsi" w:hAnsiTheme="minorHAnsi" w:cstheme="minorHAnsi"/>
          <w:color w:val="auto"/>
          <w:sz w:val="22"/>
          <w:szCs w:val="22"/>
          <w:lang w:val="en-US"/>
        </w:rPr>
        <w:t xml:space="preserve"> package (</w:t>
      </w:r>
      <w:r w:rsidR="00C44289" w:rsidRPr="00C44289">
        <w:rPr>
          <w:rFonts w:asciiTheme="minorHAnsi" w:eastAsiaTheme="minorHAnsi" w:hAnsiTheme="minorHAnsi" w:cstheme="minorHAnsi"/>
          <w:color w:val="auto"/>
          <w:sz w:val="22"/>
          <w:szCs w:val="22"/>
          <w:highlight w:val="yellow"/>
          <w:lang w:val="en-US"/>
        </w:rPr>
        <w:t>Lozano-Isla et al., 2019</w:t>
      </w:r>
      <w:r w:rsidRPr="0042434E">
        <w:rPr>
          <w:rFonts w:asciiTheme="minorHAnsi" w:eastAsiaTheme="minorHAnsi" w:hAnsiTheme="minorHAnsi" w:cstheme="minorHAnsi"/>
          <w:color w:val="auto"/>
          <w:sz w:val="22"/>
          <w:szCs w:val="22"/>
          <w:lang w:val="en-US"/>
        </w:rPr>
        <w:t>)</w:t>
      </w:r>
      <w:r w:rsidR="00F7375B" w:rsidRPr="0042434E">
        <w:rPr>
          <w:rFonts w:asciiTheme="minorHAnsi" w:eastAsiaTheme="minorHAnsi" w:hAnsiTheme="minorHAnsi" w:cstheme="minorHAnsi"/>
          <w:color w:val="auto"/>
          <w:sz w:val="22"/>
          <w:szCs w:val="22"/>
          <w:lang w:val="en-US"/>
        </w:rPr>
        <w:t>. visualization was done with ggplot</w:t>
      </w:r>
      <w:r w:rsidR="00910C3F">
        <w:rPr>
          <w:rFonts w:asciiTheme="minorHAnsi" w:eastAsiaTheme="minorHAnsi" w:hAnsiTheme="minorHAnsi" w:cstheme="minorHAnsi"/>
          <w:color w:val="auto"/>
          <w:sz w:val="22"/>
          <w:szCs w:val="22"/>
          <w:lang w:val="en-US"/>
        </w:rPr>
        <w:t>2</w:t>
      </w:r>
      <w:r w:rsidR="00F7375B" w:rsidRPr="0042434E">
        <w:rPr>
          <w:rFonts w:asciiTheme="minorHAnsi" w:eastAsiaTheme="minorHAnsi" w:hAnsiTheme="minorHAnsi" w:cstheme="minorHAnsi"/>
          <w:color w:val="auto"/>
          <w:sz w:val="22"/>
          <w:szCs w:val="22"/>
          <w:lang w:val="en-US"/>
        </w:rPr>
        <w:t xml:space="preserve"> package (</w:t>
      </w:r>
      <w:r w:rsidR="00910C3F" w:rsidRPr="0098581D">
        <w:rPr>
          <w:rFonts w:asciiTheme="minorHAnsi" w:eastAsiaTheme="minorHAnsi" w:hAnsiTheme="minorHAnsi" w:cstheme="minorHAnsi"/>
          <w:color w:val="auto"/>
          <w:sz w:val="22"/>
          <w:szCs w:val="22"/>
          <w:highlight w:val="yellow"/>
          <w:lang w:val="en-US"/>
        </w:rPr>
        <w:t>Wi</w:t>
      </w:r>
      <w:r w:rsidR="0098581D" w:rsidRPr="0098581D">
        <w:rPr>
          <w:rFonts w:asciiTheme="minorHAnsi" w:eastAsiaTheme="minorHAnsi" w:hAnsiTheme="minorHAnsi" w:cstheme="minorHAnsi"/>
          <w:color w:val="auto"/>
          <w:sz w:val="22"/>
          <w:szCs w:val="22"/>
          <w:highlight w:val="yellow"/>
          <w:lang w:val="en-US"/>
        </w:rPr>
        <w:t>ckham, 2016</w:t>
      </w:r>
      <w:r w:rsidR="00F7375B" w:rsidRPr="0042434E">
        <w:rPr>
          <w:rFonts w:asciiTheme="minorHAnsi" w:eastAsiaTheme="minorHAnsi" w:hAnsiTheme="minorHAnsi" w:cstheme="minorHAnsi"/>
          <w:color w:val="auto"/>
          <w:sz w:val="22"/>
          <w:szCs w:val="22"/>
          <w:lang w:val="en-US"/>
        </w:rPr>
        <w:t>)</w:t>
      </w:r>
    </w:p>
    <w:p w14:paraId="10E54002" w14:textId="241328AF" w:rsidR="0068503C" w:rsidRDefault="0042434E" w:rsidP="00AF329C">
      <w:pPr>
        <w:pStyle w:val="Ttulo2"/>
      </w:pPr>
      <w:r>
        <w:t>3. Results (preliminary)</w:t>
      </w:r>
    </w:p>
    <w:p w14:paraId="0D520A95" w14:textId="732E5613" w:rsidR="00AF329C" w:rsidRDefault="00AF329C" w:rsidP="00AF329C">
      <w:pPr>
        <w:pStyle w:val="Ttulo3"/>
      </w:pPr>
      <w:r>
        <w:t xml:space="preserve">3.1. </w:t>
      </w:r>
      <w:commentRangeStart w:id="164"/>
      <w:commentRangeStart w:id="165"/>
      <w:commentRangeStart w:id="166"/>
      <w:r w:rsidR="00285198">
        <w:t>Populations realized niche</w:t>
      </w:r>
      <w:r w:rsidR="007F2991">
        <w:t xml:space="preserve"> </w:t>
      </w:r>
      <w:commentRangeEnd w:id="164"/>
      <w:r w:rsidR="00E12693">
        <w:rPr>
          <w:rStyle w:val="Refdecomentario"/>
          <w:rFonts w:asciiTheme="minorHAnsi" w:eastAsiaTheme="minorHAnsi" w:hAnsiTheme="minorHAnsi" w:cstheme="minorBidi"/>
          <w:color w:val="auto"/>
        </w:rPr>
        <w:commentReference w:id="164"/>
      </w:r>
      <w:commentRangeEnd w:id="165"/>
      <w:r w:rsidR="00502A37">
        <w:rPr>
          <w:rStyle w:val="Refdecomentario"/>
          <w:rFonts w:asciiTheme="minorHAnsi" w:eastAsiaTheme="minorHAnsi" w:hAnsiTheme="minorHAnsi" w:cstheme="minorBidi"/>
          <w:color w:val="auto"/>
        </w:rPr>
        <w:commentReference w:id="165"/>
      </w:r>
      <w:commentRangeEnd w:id="166"/>
      <w:r w:rsidR="00F52E55">
        <w:rPr>
          <w:rStyle w:val="Refdecomentario"/>
          <w:rFonts w:asciiTheme="minorHAnsi" w:eastAsiaTheme="minorHAnsi" w:hAnsiTheme="minorHAnsi" w:cstheme="minorBidi"/>
          <w:color w:val="auto"/>
        </w:rPr>
        <w:commentReference w:id="166"/>
      </w:r>
    </w:p>
    <w:tbl>
      <w:tblPr>
        <w:tblW w:w="7720" w:type="dxa"/>
        <w:tblCellMar>
          <w:left w:w="70" w:type="dxa"/>
          <w:right w:w="70" w:type="dxa"/>
        </w:tblCellMar>
        <w:tblLook w:val="04A0" w:firstRow="1" w:lastRow="0" w:firstColumn="1" w:lastColumn="0" w:noHBand="0" w:noVBand="1"/>
      </w:tblPr>
      <w:tblGrid>
        <w:gridCol w:w="1200"/>
        <w:gridCol w:w="640"/>
        <w:gridCol w:w="980"/>
        <w:gridCol w:w="980"/>
        <w:gridCol w:w="980"/>
        <w:gridCol w:w="980"/>
        <w:gridCol w:w="980"/>
        <w:gridCol w:w="980"/>
      </w:tblGrid>
      <w:tr w:rsidR="00AC69E7" w:rsidRPr="00AC69E7" w14:paraId="6EFCBE7A" w14:textId="77777777" w:rsidTr="00AC69E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2F05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Site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6BDA70B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ID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62266F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bio1</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0D59102"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bio2</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7C28F428"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bio7</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4A2B9B17"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Snw</w:t>
            </w:r>
            <w:proofErr w:type="spellEnd"/>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5E9A53D"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FDD</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6F74CD8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GDD</w:t>
            </w:r>
          </w:p>
        </w:tc>
      </w:tr>
      <w:tr w:rsidR="00AC69E7" w:rsidRPr="00AC69E7" w14:paraId="664F3AF7"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44ED2"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proofErr w:type="spellStart"/>
            <w:r w:rsidRPr="00AC69E7">
              <w:rPr>
                <w:rFonts w:ascii="Calibri" w:eastAsia="Times New Roman" w:hAnsi="Calibri" w:cs="Calibri"/>
                <w:color w:val="000000"/>
                <w:kern w:val="0"/>
                <w:highlight w:val="yellow"/>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8F0BBE9"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A00</w:t>
            </w:r>
          </w:p>
        </w:tc>
        <w:tc>
          <w:tcPr>
            <w:tcW w:w="980" w:type="dxa"/>
            <w:tcBorders>
              <w:top w:val="nil"/>
              <w:left w:val="nil"/>
              <w:bottom w:val="single" w:sz="4" w:space="0" w:color="auto"/>
              <w:right w:val="single" w:sz="4" w:space="0" w:color="auto"/>
            </w:tcBorders>
            <w:shd w:val="clear" w:color="auto" w:fill="auto"/>
            <w:noWrap/>
            <w:vAlign w:val="bottom"/>
            <w:hideMark/>
          </w:tcPr>
          <w:p w14:paraId="6665A997"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6.67</w:t>
            </w:r>
          </w:p>
        </w:tc>
        <w:tc>
          <w:tcPr>
            <w:tcW w:w="980" w:type="dxa"/>
            <w:tcBorders>
              <w:top w:val="nil"/>
              <w:left w:val="nil"/>
              <w:bottom w:val="single" w:sz="4" w:space="0" w:color="auto"/>
              <w:right w:val="single" w:sz="4" w:space="0" w:color="auto"/>
            </w:tcBorders>
            <w:shd w:val="clear" w:color="auto" w:fill="auto"/>
            <w:noWrap/>
            <w:vAlign w:val="bottom"/>
            <w:hideMark/>
          </w:tcPr>
          <w:p w14:paraId="6527FECA"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6.35</w:t>
            </w:r>
          </w:p>
        </w:tc>
        <w:tc>
          <w:tcPr>
            <w:tcW w:w="980" w:type="dxa"/>
            <w:tcBorders>
              <w:top w:val="nil"/>
              <w:left w:val="nil"/>
              <w:bottom w:val="single" w:sz="4" w:space="0" w:color="auto"/>
              <w:right w:val="single" w:sz="4" w:space="0" w:color="auto"/>
            </w:tcBorders>
            <w:shd w:val="clear" w:color="auto" w:fill="auto"/>
            <w:noWrap/>
            <w:vAlign w:val="bottom"/>
            <w:hideMark/>
          </w:tcPr>
          <w:p w14:paraId="4A666BAA"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32.87</w:t>
            </w:r>
          </w:p>
        </w:tc>
        <w:tc>
          <w:tcPr>
            <w:tcW w:w="980" w:type="dxa"/>
            <w:tcBorders>
              <w:top w:val="nil"/>
              <w:left w:val="nil"/>
              <w:bottom w:val="single" w:sz="4" w:space="0" w:color="auto"/>
              <w:right w:val="single" w:sz="4" w:space="0" w:color="auto"/>
            </w:tcBorders>
            <w:shd w:val="clear" w:color="auto" w:fill="auto"/>
            <w:noWrap/>
            <w:vAlign w:val="bottom"/>
            <w:hideMark/>
          </w:tcPr>
          <w:p w14:paraId="563D424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108</w:t>
            </w:r>
          </w:p>
        </w:tc>
        <w:tc>
          <w:tcPr>
            <w:tcW w:w="980" w:type="dxa"/>
            <w:tcBorders>
              <w:top w:val="nil"/>
              <w:left w:val="nil"/>
              <w:bottom w:val="single" w:sz="4" w:space="0" w:color="auto"/>
              <w:right w:val="single" w:sz="4" w:space="0" w:color="auto"/>
            </w:tcBorders>
            <w:shd w:val="clear" w:color="auto" w:fill="auto"/>
            <w:noWrap/>
            <w:vAlign w:val="bottom"/>
            <w:hideMark/>
          </w:tcPr>
          <w:p w14:paraId="0723AE3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184.94</w:t>
            </w:r>
          </w:p>
        </w:tc>
        <w:tc>
          <w:tcPr>
            <w:tcW w:w="980" w:type="dxa"/>
            <w:tcBorders>
              <w:top w:val="nil"/>
              <w:left w:val="nil"/>
              <w:bottom w:val="single" w:sz="4" w:space="0" w:color="auto"/>
              <w:right w:val="single" w:sz="4" w:space="0" w:color="auto"/>
            </w:tcBorders>
            <w:shd w:val="clear" w:color="auto" w:fill="auto"/>
            <w:noWrap/>
            <w:vAlign w:val="bottom"/>
            <w:hideMark/>
          </w:tcPr>
          <w:p w14:paraId="7EDFAF26"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4410.08</w:t>
            </w:r>
          </w:p>
        </w:tc>
      </w:tr>
      <w:tr w:rsidR="00AC69E7" w:rsidRPr="00AC69E7" w14:paraId="00B92F06"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9600C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7DA9A7F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A02</w:t>
            </w:r>
          </w:p>
        </w:tc>
        <w:tc>
          <w:tcPr>
            <w:tcW w:w="980" w:type="dxa"/>
            <w:tcBorders>
              <w:top w:val="nil"/>
              <w:left w:val="nil"/>
              <w:bottom w:val="single" w:sz="4" w:space="0" w:color="auto"/>
              <w:right w:val="single" w:sz="4" w:space="0" w:color="auto"/>
            </w:tcBorders>
            <w:shd w:val="clear" w:color="auto" w:fill="auto"/>
            <w:noWrap/>
            <w:vAlign w:val="bottom"/>
            <w:hideMark/>
          </w:tcPr>
          <w:p w14:paraId="709D935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7.88</w:t>
            </w:r>
          </w:p>
        </w:tc>
        <w:tc>
          <w:tcPr>
            <w:tcW w:w="980" w:type="dxa"/>
            <w:tcBorders>
              <w:top w:val="nil"/>
              <w:left w:val="nil"/>
              <w:bottom w:val="single" w:sz="4" w:space="0" w:color="auto"/>
              <w:right w:val="single" w:sz="4" w:space="0" w:color="auto"/>
            </w:tcBorders>
            <w:shd w:val="clear" w:color="auto" w:fill="auto"/>
            <w:noWrap/>
            <w:vAlign w:val="bottom"/>
            <w:hideMark/>
          </w:tcPr>
          <w:p w14:paraId="682B082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6.14</w:t>
            </w:r>
          </w:p>
        </w:tc>
        <w:tc>
          <w:tcPr>
            <w:tcW w:w="980" w:type="dxa"/>
            <w:tcBorders>
              <w:top w:val="nil"/>
              <w:left w:val="nil"/>
              <w:bottom w:val="single" w:sz="4" w:space="0" w:color="auto"/>
              <w:right w:val="single" w:sz="4" w:space="0" w:color="auto"/>
            </w:tcBorders>
            <w:shd w:val="clear" w:color="auto" w:fill="auto"/>
            <w:noWrap/>
            <w:vAlign w:val="bottom"/>
            <w:hideMark/>
          </w:tcPr>
          <w:p w14:paraId="55E501B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28.23</w:t>
            </w:r>
          </w:p>
        </w:tc>
        <w:tc>
          <w:tcPr>
            <w:tcW w:w="980" w:type="dxa"/>
            <w:tcBorders>
              <w:top w:val="nil"/>
              <w:left w:val="nil"/>
              <w:bottom w:val="single" w:sz="4" w:space="0" w:color="auto"/>
              <w:right w:val="single" w:sz="4" w:space="0" w:color="auto"/>
            </w:tcBorders>
            <w:shd w:val="clear" w:color="auto" w:fill="auto"/>
            <w:noWrap/>
            <w:vAlign w:val="bottom"/>
            <w:hideMark/>
          </w:tcPr>
          <w:p w14:paraId="4D7F5D6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w:t>
            </w:r>
          </w:p>
        </w:tc>
        <w:tc>
          <w:tcPr>
            <w:tcW w:w="980" w:type="dxa"/>
            <w:tcBorders>
              <w:top w:val="nil"/>
              <w:left w:val="nil"/>
              <w:bottom w:val="single" w:sz="4" w:space="0" w:color="auto"/>
              <w:right w:val="single" w:sz="4" w:space="0" w:color="auto"/>
            </w:tcBorders>
            <w:shd w:val="clear" w:color="auto" w:fill="auto"/>
            <w:noWrap/>
            <w:vAlign w:val="bottom"/>
            <w:hideMark/>
          </w:tcPr>
          <w:p w14:paraId="2A2F6B2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782D664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2190.85</w:t>
            </w:r>
          </w:p>
        </w:tc>
      </w:tr>
      <w:tr w:rsidR="00AC69E7" w:rsidRPr="00AC69E7" w14:paraId="0C430BF9"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4DB772"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Rabinalto</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4F836815"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A11</w:t>
            </w:r>
          </w:p>
        </w:tc>
        <w:tc>
          <w:tcPr>
            <w:tcW w:w="980" w:type="dxa"/>
            <w:tcBorders>
              <w:top w:val="nil"/>
              <w:left w:val="nil"/>
              <w:bottom w:val="single" w:sz="4" w:space="0" w:color="auto"/>
              <w:right w:val="single" w:sz="4" w:space="0" w:color="auto"/>
            </w:tcBorders>
            <w:shd w:val="clear" w:color="auto" w:fill="auto"/>
            <w:noWrap/>
            <w:vAlign w:val="bottom"/>
            <w:hideMark/>
          </w:tcPr>
          <w:p w14:paraId="7F3CC07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7.73</w:t>
            </w:r>
          </w:p>
        </w:tc>
        <w:tc>
          <w:tcPr>
            <w:tcW w:w="980" w:type="dxa"/>
            <w:tcBorders>
              <w:top w:val="nil"/>
              <w:left w:val="nil"/>
              <w:bottom w:val="single" w:sz="4" w:space="0" w:color="auto"/>
              <w:right w:val="single" w:sz="4" w:space="0" w:color="auto"/>
            </w:tcBorders>
            <w:shd w:val="clear" w:color="auto" w:fill="auto"/>
            <w:noWrap/>
            <w:vAlign w:val="bottom"/>
            <w:hideMark/>
          </w:tcPr>
          <w:p w14:paraId="58B1C44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7.89</w:t>
            </w:r>
          </w:p>
        </w:tc>
        <w:tc>
          <w:tcPr>
            <w:tcW w:w="980" w:type="dxa"/>
            <w:tcBorders>
              <w:top w:val="nil"/>
              <w:left w:val="nil"/>
              <w:bottom w:val="single" w:sz="4" w:space="0" w:color="auto"/>
              <w:right w:val="single" w:sz="4" w:space="0" w:color="auto"/>
            </w:tcBorders>
            <w:shd w:val="clear" w:color="auto" w:fill="auto"/>
            <w:noWrap/>
            <w:vAlign w:val="bottom"/>
            <w:hideMark/>
          </w:tcPr>
          <w:p w14:paraId="36C44A5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33.18</w:t>
            </w:r>
          </w:p>
        </w:tc>
        <w:tc>
          <w:tcPr>
            <w:tcW w:w="980" w:type="dxa"/>
            <w:tcBorders>
              <w:top w:val="nil"/>
              <w:left w:val="nil"/>
              <w:bottom w:val="single" w:sz="4" w:space="0" w:color="auto"/>
              <w:right w:val="single" w:sz="4" w:space="0" w:color="auto"/>
            </w:tcBorders>
            <w:shd w:val="clear" w:color="auto" w:fill="auto"/>
            <w:noWrap/>
            <w:vAlign w:val="bottom"/>
            <w:hideMark/>
          </w:tcPr>
          <w:p w14:paraId="23649DF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w:t>
            </w:r>
          </w:p>
        </w:tc>
        <w:tc>
          <w:tcPr>
            <w:tcW w:w="980" w:type="dxa"/>
            <w:tcBorders>
              <w:top w:val="nil"/>
              <w:left w:val="nil"/>
              <w:bottom w:val="single" w:sz="4" w:space="0" w:color="auto"/>
              <w:right w:val="single" w:sz="4" w:space="0" w:color="auto"/>
            </w:tcBorders>
            <w:shd w:val="clear" w:color="auto" w:fill="auto"/>
            <w:noWrap/>
            <w:vAlign w:val="bottom"/>
            <w:hideMark/>
          </w:tcPr>
          <w:p w14:paraId="660C9C3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4.50</w:t>
            </w:r>
          </w:p>
        </w:tc>
        <w:tc>
          <w:tcPr>
            <w:tcW w:w="980" w:type="dxa"/>
            <w:tcBorders>
              <w:top w:val="nil"/>
              <w:left w:val="nil"/>
              <w:bottom w:val="single" w:sz="4" w:space="0" w:color="auto"/>
              <w:right w:val="single" w:sz="4" w:space="0" w:color="auto"/>
            </w:tcBorders>
            <w:shd w:val="clear" w:color="auto" w:fill="auto"/>
            <w:noWrap/>
            <w:vAlign w:val="bottom"/>
            <w:hideMark/>
          </w:tcPr>
          <w:p w14:paraId="0CD2C10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2190.29</w:t>
            </w:r>
          </w:p>
        </w:tc>
      </w:tr>
      <w:tr w:rsidR="00AC69E7" w:rsidRPr="00AC69E7" w14:paraId="5B9EFDFF"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2F0350"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3D9EBBDA"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B00</w:t>
            </w:r>
          </w:p>
        </w:tc>
        <w:tc>
          <w:tcPr>
            <w:tcW w:w="980" w:type="dxa"/>
            <w:tcBorders>
              <w:top w:val="nil"/>
              <w:left w:val="nil"/>
              <w:bottom w:val="single" w:sz="4" w:space="0" w:color="auto"/>
              <w:right w:val="single" w:sz="4" w:space="0" w:color="auto"/>
            </w:tcBorders>
            <w:shd w:val="clear" w:color="auto" w:fill="auto"/>
            <w:noWrap/>
            <w:vAlign w:val="bottom"/>
            <w:hideMark/>
          </w:tcPr>
          <w:p w14:paraId="0D995EF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18.77</w:t>
            </w:r>
          </w:p>
        </w:tc>
        <w:tc>
          <w:tcPr>
            <w:tcW w:w="980" w:type="dxa"/>
            <w:tcBorders>
              <w:top w:val="nil"/>
              <w:left w:val="nil"/>
              <w:bottom w:val="single" w:sz="4" w:space="0" w:color="auto"/>
              <w:right w:val="single" w:sz="4" w:space="0" w:color="auto"/>
            </w:tcBorders>
            <w:shd w:val="clear" w:color="auto" w:fill="auto"/>
            <w:noWrap/>
            <w:vAlign w:val="bottom"/>
            <w:hideMark/>
          </w:tcPr>
          <w:p w14:paraId="4FDDAA4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16.34</w:t>
            </w:r>
          </w:p>
        </w:tc>
        <w:tc>
          <w:tcPr>
            <w:tcW w:w="980" w:type="dxa"/>
            <w:tcBorders>
              <w:top w:val="nil"/>
              <w:left w:val="nil"/>
              <w:bottom w:val="single" w:sz="4" w:space="0" w:color="auto"/>
              <w:right w:val="single" w:sz="4" w:space="0" w:color="auto"/>
            </w:tcBorders>
            <w:shd w:val="clear" w:color="auto" w:fill="auto"/>
            <w:noWrap/>
            <w:vAlign w:val="bottom"/>
            <w:hideMark/>
          </w:tcPr>
          <w:p w14:paraId="05DA89F7"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18.18</w:t>
            </w:r>
          </w:p>
        </w:tc>
        <w:tc>
          <w:tcPr>
            <w:tcW w:w="980" w:type="dxa"/>
            <w:tcBorders>
              <w:top w:val="nil"/>
              <w:left w:val="nil"/>
              <w:bottom w:val="single" w:sz="4" w:space="0" w:color="auto"/>
              <w:right w:val="single" w:sz="4" w:space="0" w:color="auto"/>
            </w:tcBorders>
            <w:shd w:val="clear" w:color="auto" w:fill="auto"/>
            <w:noWrap/>
            <w:vAlign w:val="bottom"/>
            <w:hideMark/>
          </w:tcPr>
          <w:p w14:paraId="2BEB7B3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03E3709C"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4763D2E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1013.40</w:t>
            </w:r>
          </w:p>
        </w:tc>
      </w:tr>
      <w:tr w:rsidR="00AC69E7" w:rsidRPr="00AC69E7" w14:paraId="1DE9EEA9"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83192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2969784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B03</w:t>
            </w:r>
          </w:p>
        </w:tc>
        <w:tc>
          <w:tcPr>
            <w:tcW w:w="980" w:type="dxa"/>
            <w:tcBorders>
              <w:top w:val="nil"/>
              <w:left w:val="nil"/>
              <w:bottom w:val="single" w:sz="4" w:space="0" w:color="auto"/>
              <w:right w:val="single" w:sz="4" w:space="0" w:color="auto"/>
            </w:tcBorders>
            <w:shd w:val="clear" w:color="auto" w:fill="auto"/>
            <w:noWrap/>
            <w:vAlign w:val="bottom"/>
            <w:hideMark/>
          </w:tcPr>
          <w:p w14:paraId="4E38777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8.54</w:t>
            </w:r>
          </w:p>
        </w:tc>
        <w:tc>
          <w:tcPr>
            <w:tcW w:w="980" w:type="dxa"/>
            <w:tcBorders>
              <w:top w:val="nil"/>
              <w:left w:val="nil"/>
              <w:bottom w:val="single" w:sz="4" w:space="0" w:color="auto"/>
              <w:right w:val="single" w:sz="4" w:space="0" w:color="auto"/>
            </w:tcBorders>
            <w:shd w:val="clear" w:color="auto" w:fill="auto"/>
            <w:noWrap/>
            <w:vAlign w:val="bottom"/>
            <w:hideMark/>
          </w:tcPr>
          <w:p w14:paraId="674CD09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8.68</w:t>
            </w:r>
          </w:p>
        </w:tc>
        <w:tc>
          <w:tcPr>
            <w:tcW w:w="980" w:type="dxa"/>
            <w:tcBorders>
              <w:top w:val="nil"/>
              <w:left w:val="nil"/>
              <w:bottom w:val="single" w:sz="4" w:space="0" w:color="auto"/>
              <w:right w:val="single" w:sz="4" w:space="0" w:color="auto"/>
            </w:tcBorders>
            <w:shd w:val="clear" w:color="auto" w:fill="auto"/>
            <w:noWrap/>
            <w:vAlign w:val="bottom"/>
            <w:hideMark/>
          </w:tcPr>
          <w:p w14:paraId="08EC584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29.85</w:t>
            </w:r>
          </w:p>
        </w:tc>
        <w:tc>
          <w:tcPr>
            <w:tcW w:w="980" w:type="dxa"/>
            <w:tcBorders>
              <w:top w:val="nil"/>
              <w:left w:val="nil"/>
              <w:bottom w:val="single" w:sz="4" w:space="0" w:color="auto"/>
              <w:right w:val="single" w:sz="4" w:space="0" w:color="auto"/>
            </w:tcBorders>
            <w:shd w:val="clear" w:color="auto" w:fill="auto"/>
            <w:noWrap/>
            <w:vAlign w:val="bottom"/>
            <w:hideMark/>
          </w:tcPr>
          <w:p w14:paraId="6E036093"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w:t>
            </w:r>
          </w:p>
        </w:tc>
        <w:tc>
          <w:tcPr>
            <w:tcW w:w="980" w:type="dxa"/>
            <w:tcBorders>
              <w:top w:val="nil"/>
              <w:left w:val="nil"/>
              <w:bottom w:val="single" w:sz="4" w:space="0" w:color="auto"/>
              <w:right w:val="single" w:sz="4" w:space="0" w:color="auto"/>
            </w:tcBorders>
            <w:shd w:val="clear" w:color="auto" w:fill="auto"/>
            <w:noWrap/>
            <w:vAlign w:val="bottom"/>
            <w:hideMark/>
          </w:tcPr>
          <w:p w14:paraId="129CDDD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11.08</w:t>
            </w:r>
          </w:p>
        </w:tc>
        <w:tc>
          <w:tcPr>
            <w:tcW w:w="980" w:type="dxa"/>
            <w:tcBorders>
              <w:top w:val="nil"/>
              <w:left w:val="nil"/>
              <w:bottom w:val="single" w:sz="4" w:space="0" w:color="auto"/>
              <w:right w:val="single" w:sz="4" w:space="0" w:color="auto"/>
            </w:tcBorders>
            <w:shd w:val="clear" w:color="auto" w:fill="auto"/>
            <w:noWrap/>
            <w:vAlign w:val="bottom"/>
            <w:hideMark/>
          </w:tcPr>
          <w:p w14:paraId="26F847D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2380.34</w:t>
            </w:r>
          </w:p>
        </w:tc>
      </w:tr>
      <w:tr w:rsidR="00AC69E7" w:rsidRPr="00AC69E7" w14:paraId="5154AB83"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758929"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621BB379"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B07</w:t>
            </w:r>
          </w:p>
        </w:tc>
        <w:tc>
          <w:tcPr>
            <w:tcW w:w="980" w:type="dxa"/>
            <w:tcBorders>
              <w:top w:val="nil"/>
              <w:left w:val="nil"/>
              <w:bottom w:val="single" w:sz="4" w:space="0" w:color="auto"/>
              <w:right w:val="single" w:sz="4" w:space="0" w:color="auto"/>
            </w:tcBorders>
            <w:shd w:val="clear" w:color="auto" w:fill="auto"/>
            <w:noWrap/>
            <w:vAlign w:val="bottom"/>
            <w:hideMark/>
          </w:tcPr>
          <w:p w14:paraId="5BC1110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7.38</w:t>
            </w:r>
          </w:p>
        </w:tc>
        <w:tc>
          <w:tcPr>
            <w:tcW w:w="980" w:type="dxa"/>
            <w:tcBorders>
              <w:top w:val="nil"/>
              <w:left w:val="nil"/>
              <w:bottom w:val="single" w:sz="4" w:space="0" w:color="auto"/>
              <w:right w:val="single" w:sz="4" w:space="0" w:color="auto"/>
            </w:tcBorders>
            <w:shd w:val="clear" w:color="auto" w:fill="auto"/>
            <w:noWrap/>
            <w:vAlign w:val="bottom"/>
            <w:hideMark/>
          </w:tcPr>
          <w:p w14:paraId="18B7453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10.17</w:t>
            </w:r>
          </w:p>
        </w:tc>
        <w:tc>
          <w:tcPr>
            <w:tcW w:w="980" w:type="dxa"/>
            <w:tcBorders>
              <w:top w:val="nil"/>
              <w:left w:val="nil"/>
              <w:bottom w:val="single" w:sz="4" w:space="0" w:color="auto"/>
              <w:right w:val="single" w:sz="4" w:space="0" w:color="auto"/>
            </w:tcBorders>
            <w:shd w:val="clear" w:color="auto" w:fill="auto"/>
            <w:noWrap/>
            <w:vAlign w:val="bottom"/>
            <w:hideMark/>
          </w:tcPr>
          <w:p w14:paraId="49E6F24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40.32</w:t>
            </w:r>
          </w:p>
        </w:tc>
        <w:tc>
          <w:tcPr>
            <w:tcW w:w="980" w:type="dxa"/>
            <w:tcBorders>
              <w:top w:val="nil"/>
              <w:left w:val="nil"/>
              <w:bottom w:val="single" w:sz="4" w:space="0" w:color="auto"/>
              <w:right w:val="single" w:sz="4" w:space="0" w:color="auto"/>
            </w:tcBorders>
            <w:shd w:val="clear" w:color="auto" w:fill="auto"/>
            <w:noWrap/>
            <w:vAlign w:val="bottom"/>
            <w:hideMark/>
          </w:tcPr>
          <w:p w14:paraId="3BE9301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w:t>
            </w:r>
          </w:p>
        </w:tc>
        <w:tc>
          <w:tcPr>
            <w:tcW w:w="980" w:type="dxa"/>
            <w:tcBorders>
              <w:top w:val="nil"/>
              <w:left w:val="nil"/>
              <w:bottom w:val="single" w:sz="4" w:space="0" w:color="auto"/>
              <w:right w:val="single" w:sz="4" w:space="0" w:color="auto"/>
            </w:tcBorders>
            <w:shd w:val="clear" w:color="auto" w:fill="auto"/>
            <w:noWrap/>
            <w:vAlign w:val="bottom"/>
            <w:hideMark/>
          </w:tcPr>
          <w:p w14:paraId="7BE7835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12.75</w:t>
            </w:r>
          </w:p>
        </w:tc>
        <w:tc>
          <w:tcPr>
            <w:tcW w:w="980" w:type="dxa"/>
            <w:tcBorders>
              <w:top w:val="nil"/>
              <w:left w:val="nil"/>
              <w:bottom w:val="single" w:sz="4" w:space="0" w:color="auto"/>
              <w:right w:val="single" w:sz="4" w:space="0" w:color="auto"/>
            </w:tcBorders>
            <w:shd w:val="clear" w:color="auto" w:fill="auto"/>
            <w:noWrap/>
            <w:vAlign w:val="bottom"/>
            <w:hideMark/>
          </w:tcPr>
          <w:p w14:paraId="7BA7041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2078.20</w:t>
            </w:r>
          </w:p>
        </w:tc>
      </w:tr>
      <w:tr w:rsidR="00AC69E7" w:rsidRPr="00AC69E7" w14:paraId="2FA84FAD"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44B39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3EAB142E"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B17</w:t>
            </w:r>
          </w:p>
        </w:tc>
        <w:tc>
          <w:tcPr>
            <w:tcW w:w="980" w:type="dxa"/>
            <w:tcBorders>
              <w:top w:val="nil"/>
              <w:left w:val="nil"/>
              <w:bottom w:val="single" w:sz="4" w:space="0" w:color="auto"/>
              <w:right w:val="single" w:sz="4" w:space="0" w:color="auto"/>
            </w:tcBorders>
            <w:shd w:val="clear" w:color="auto" w:fill="auto"/>
            <w:noWrap/>
            <w:vAlign w:val="bottom"/>
            <w:hideMark/>
          </w:tcPr>
          <w:p w14:paraId="4431FE8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6.50</w:t>
            </w:r>
          </w:p>
        </w:tc>
        <w:tc>
          <w:tcPr>
            <w:tcW w:w="980" w:type="dxa"/>
            <w:tcBorders>
              <w:top w:val="nil"/>
              <w:left w:val="nil"/>
              <w:bottom w:val="single" w:sz="4" w:space="0" w:color="auto"/>
              <w:right w:val="single" w:sz="4" w:space="0" w:color="auto"/>
            </w:tcBorders>
            <w:shd w:val="clear" w:color="auto" w:fill="auto"/>
            <w:noWrap/>
            <w:vAlign w:val="bottom"/>
            <w:hideMark/>
          </w:tcPr>
          <w:p w14:paraId="4CFD73E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4.52</w:t>
            </w:r>
          </w:p>
        </w:tc>
        <w:tc>
          <w:tcPr>
            <w:tcW w:w="980" w:type="dxa"/>
            <w:tcBorders>
              <w:top w:val="nil"/>
              <w:left w:val="nil"/>
              <w:bottom w:val="single" w:sz="4" w:space="0" w:color="auto"/>
              <w:right w:val="single" w:sz="4" w:space="0" w:color="auto"/>
            </w:tcBorders>
            <w:shd w:val="clear" w:color="auto" w:fill="auto"/>
            <w:noWrap/>
            <w:vAlign w:val="bottom"/>
            <w:hideMark/>
          </w:tcPr>
          <w:p w14:paraId="3253507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26.19</w:t>
            </w:r>
          </w:p>
        </w:tc>
        <w:tc>
          <w:tcPr>
            <w:tcW w:w="980" w:type="dxa"/>
            <w:tcBorders>
              <w:top w:val="nil"/>
              <w:left w:val="nil"/>
              <w:bottom w:val="single" w:sz="4" w:space="0" w:color="auto"/>
              <w:right w:val="single" w:sz="4" w:space="0" w:color="auto"/>
            </w:tcBorders>
            <w:shd w:val="clear" w:color="auto" w:fill="auto"/>
            <w:noWrap/>
            <w:vAlign w:val="bottom"/>
            <w:hideMark/>
          </w:tcPr>
          <w:p w14:paraId="4143856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w:t>
            </w:r>
          </w:p>
        </w:tc>
        <w:tc>
          <w:tcPr>
            <w:tcW w:w="980" w:type="dxa"/>
            <w:tcBorders>
              <w:top w:val="nil"/>
              <w:left w:val="nil"/>
              <w:bottom w:val="single" w:sz="4" w:space="0" w:color="auto"/>
              <w:right w:val="single" w:sz="4" w:space="0" w:color="auto"/>
            </w:tcBorders>
            <w:shd w:val="clear" w:color="auto" w:fill="auto"/>
            <w:noWrap/>
            <w:vAlign w:val="bottom"/>
            <w:hideMark/>
          </w:tcPr>
          <w:p w14:paraId="5661B0E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8.50</w:t>
            </w:r>
          </w:p>
        </w:tc>
        <w:tc>
          <w:tcPr>
            <w:tcW w:w="980" w:type="dxa"/>
            <w:tcBorders>
              <w:top w:val="nil"/>
              <w:left w:val="nil"/>
              <w:bottom w:val="single" w:sz="4" w:space="0" w:color="auto"/>
              <w:right w:val="single" w:sz="4" w:space="0" w:color="auto"/>
            </w:tcBorders>
            <w:shd w:val="clear" w:color="auto" w:fill="auto"/>
            <w:noWrap/>
            <w:vAlign w:val="bottom"/>
            <w:hideMark/>
          </w:tcPr>
          <w:p w14:paraId="7CCBC09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1833.33</w:t>
            </w:r>
          </w:p>
        </w:tc>
      </w:tr>
      <w:tr w:rsidR="00AC69E7" w:rsidRPr="00AC69E7" w14:paraId="5407388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056C3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5614BDE3"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B19</w:t>
            </w:r>
          </w:p>
        </w:tc>
        <w:tc>
          <w:tcPr>
            <w:tcW w:w="980" w:type="dxa"/>
            <w:tcBorders>
              <w:top w:val="nil"/>
              <w:left w:val="nil"/>
              <w:bottom w:val="single" w:sz="4" w:space="0" w:color="auto"/>
              <w:right w:val="single" w:sz="4" w:space="0" w:color="auto"/>
            </w:tcBorders>
            <w:shd w:val="clear" w:color="auto" w:fill="auto"/>
            <w:noWrap/>
            <w:vAlign w:val="bottom"/>
            <w:hideMark/>
          </w:tcPr>
          <w:p w14:paraId="74C593B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6.51</w:t>
            </w:r>
          </w:p>
        </w:tc>
        <w:tc>
          <w:tcPr>
            <w:tcW w:w="980" w:type="dxa"/>
            <w:tcBorders>
              <w:top w:val="nil"/>
              <w:left w:val="nil"/>
              <w:bottom w:val="single" w:sz="4" w:space="0" w:color="auto"/>
              <w:right w:val="single" w:sz="4" w:space="0" w:color="auto"/>
            </w:tcBorders>
            <w:shd w:val="clear" w:color="auto" w:fill="auto"/>
            <w:noWrap/>
            <w:vAlign w:val="bottom"/>
            <w:hideMark/>
          </w:tcPr>
          <w:p w14:paraId="5AC1B78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6.27</w:t>
            </w:r>
          </w:p>
        </w:tc>
        <w:tc>
          <w:tcPr>
            <w:tcW w:w="980" w:type="dxa"/>
            <w:tcBorders>
              <w:top w:val="nil"/>
              <w:left w:val="nil"/>
              <w:bottom w:val="single" w:sz="4" w:space="0" w:color="auto"/>
              <w:right w:val="single" w:sz="4" w:space="0" w:color="auto"/>
            </w:tcBorders>
            <w:shd w:val="clear" w:color="auto" w:fill="auto"/>
            <w:noWrap/>
            <w:vAlign w:val="bottom"/>
            <w:hideMark/>
          </w:tcPr>
          <w:p w14:paraId="54AB08F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28.31</w:t>
            </w:r>
          </w:p>
        </w:tc>
        <w:tc>
          <w:tcPr>
            <w:tcW w:w="980" w:type="dxa"/>
            <w:tcBorders>
              <w:top w:val="nil"/>
              <w:left w:val="nil"/>
              <w:bottom w:val="single" w:sz="4" w:space="0" w:color="auto"/>
              <w:right w:val="single" w:sz="4" w:space="0" w:color="auto"/>
            </w:tcBorders>
            <w:shd w:val="clear" w:color="auto" w:fill="auto"/>
            <w:noWrap/>
            <w:vAlign w:val="bottom"/>
            <w:hideMark/>
          </w:tcPr>
          <w:p w14:paraId="4083D1C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14</w:t>
            </w:r>
          </w:p>
        </w:tc>
        <w:tc>
          <w:tcPr>
            <w:tcW w:w="980" w:type="dxa"/>
            <w:tcBorders>
              <w:top w:val="nil"/>
              <w:left w:val="nil"/>
              <w:bottom w:val="single" w:sz="4" w:space="0" w:color="auto"/>
              <w:right w:val="single" w:sz="4" w:space="0" w:color="auto"/>
            </w:tcBorders>
            <w:shd w:val="clear" w:color="auto" w:fill="auto"/>
            <w:noWrap/>
            <w:vAlign w:val="bottom"/>
            <w:hideMark/>
          </w:tcPr>
          <w:p w14:paraId="1C13CEA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1.58</w:t>
            </w:r>
          </w:p>
        </w:tc>
        <w:tc>
          <w:tcPr>
            <w:tcW w:w="980" w:type="dxa"/>
            <w:tcBorders>
              <w:top w:val="nil"/>
              <w:left w:val="nil"/>
              <w:bottom w:val="single" w:sz="4" w:space="0" w:color="auto"/>
              <w:right w:val="single" w:sz="4" w:space="0" w:color="auto"/>
            </w:tcBorders>
            <w:shd w:val="clear" w:color="auto" w:fill="auto"/>
            <w:noWrap/>
            <w:vAlign w:val="bottom"/>
            <w:hideMark/>
          </w:tcPr>
          <w:p w14:paraId="3EEAE2A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1775.83</w:t>
            </w:r>
          </w:p>
        </w:tc>
      </w:tr>
      <w:tr w:rsidR="00AC69E7" w:rsidRPr="00AC69E7" w14:paraId="50B6A7CB"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F7A0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Cañada</w:t>
            </w:r>
          </w:p>
        </w:tc>
        <w:tc>
          <w:tcPr>
            <w:tcW w:w="640" w:type="dxa"/>
            <w:tcBorders>
              <w:top w:val="nil"/>
              <w:left w:val="nil"/>
              <w:bottom w:val="single" w:sz="4" w:space="0" w:color="auto"/>
              <w:right w:val="single" w:sz="4" w:space="0" w:color="auto"/>
            </w:tcBorders>
            <w:shd w:val="clear" w:color="auto" w:fill="auto"/>
            <w:noWrap/>
            <w:vAlign w:val="bottom"/>
            <w:hideMark/>
          </w:tcPr>
          <w:p w14:paraId="50C9AEEB"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B20</w:t>
            </w:r>
          </w:p>
        </w:tc>
        <w:tc>
          <w:tcPr>
            <w:tcW w:w="980" w:type="dxa"/>
            <w:tcBorders>
              <w:top w:val="nil"/>
              <w:left w:val="nil"/>
              <w:bottom w:val="single" w:sz="4" w:space="0" w:color="auto"/>
              <w:right w:val="single" w:sz="4" w:space="0" w:color="auto"/>
            </w:tcBorders>
            <w:shd w:val="clear" w:color="auto" w:fill="auto"/>
            <w:noWrap/>
            <w:vAlign w:val="bottom"/>
            <w:hideMark/>
          </w:tcPr>
          <w:p w14:paraId="64484CA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6.75</w:t>
            </w:r>
          </w:p>
        </w:tc>
        <w:tc>
          <w:tcPr>
            <w:tcW w:w="980" w:type="dxa"/>
            <w:tcBorders>
              <w:top w:val="nil"/>
              <w:left w:val="nil"/>
              <w:bottom w:val="single" w:sz="4" w:space="0" w:color="auto"/>
              <w:right w:val="single" w:sz="4" w:space="0" w:color="auto"/>
            </w:tcBorders>
            <w:shd w:val="clear" w:color="auto" w:fill="auto"/>
            <w:noWrap/>
            <w:vAlign w:val="bottom"/>
            <w:hideMark/>
          </w:tcPr>
          <w:p w14:paraId="44B28AD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tcBorders>
              <w:top w:val="nil"/>
              <w:left w:val="nil"/>
              <w:bottom w:val="single" w:sz="4" w:space="0" w:color="auto"/>
              <w:right w:val="single" w:sz="4" w:space="0" w:color="auto"/>
            </w:tcBorders>
            <w:shd w:val="clear" w:color="auto" w:fill="auto"/>
            <w:noWrap/>
            <w:vAlign w:val="bottom"/>
            <w:hideMark/>
          </w:tcPr>
          <w:p w14:paraId="1085864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28.37</w:t>
            </w:r>
          </w:p>
        </w:tc>
        <w:tc>
          <w:tcPr>
            <w:tcW w:w="980" w:type="dxa"/>
            <w:tcBorders>
              <w:top w:val="nil"/>
              <w:left w:val="nil"/>
              <w:bottom w:val="single" w:sz="4" w:space="0" w:color="auto"/>
              <w:right w:val="single" w:sz="4" w:space="0" w:color="auto"/>
            </w:tcBorders>
            <w:shd w:val="clear" w:color="auto" w:fill="auto"/>
            <w:noWrap/>
            <w:vAlign w:val="bottom"/>
            <w:hideMark/>
          </w:tcPr>
          <w:p w14:paraId="6D7DAE7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33</w:t>
            </w:r>
          </w:p>
        </w:tc>
        <w:tc>
          <w:tcPr>
            <w:tcW w:w="980" w:type="dxa"/>
            <w:tcBorders>
              <w:top w:val="nil"/>
              <w:left w:val="nil"/>
              <w:bottom w:val="single" w:sz="4" w:space="0" w:color="auto"/>
              <w:right w:val="single" w:sz="4" w:space="0" w:color="auto"/>
            </w:tcBorders>
            <w:shd w:val="clear" w:color="auto" w:fill="auto"/>
            <w:noWrap/>
            <w:vAlign w:val="bottom"/>
            <w:hideMark/>
          </w:tcPr>
          <w:p w14:paraId="099A95B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0.00</w:t>
            </w:r>
          </w:p>
        </w:tc>
        <w:tc>
          <w:tcPr>
            <w:tcW w:w="980" w:type="dxa"/>
            <w:tcBorders>
              <w:top w:val="nil"/>
              <w:left w:val="nil"/>
              <w:bottom w:val="single" w:sz="4" w:space="0" w:color="auto"/>
              <w:right w:val="single" w:sz="4" w:space="0" w:color="auto"/>
            </w:tcBorders>
            <w:shd w:val="clear" w:color="auto" w:fill="auto"/>
            <w:noWrap/>
            <w:vAlign w:val="bottom"/>
            <w:hideMark/>
          </w:tcPr>
          <w:p w14:paraId="0A6E9E2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1860.21</w:t>
            </w:r>
          </w:p>
        </w:tc>
      </w:tr>
      <w:tr w:rsidR="00AC69E7" w:rsidRPr="00AC69E7" w14:paraId="7D8101F6"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4FFE3A"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39D8A4A1"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C00</w:t>
            </w:r>
          </w:p>
        </w:tc>
        <w:tc>
          <w:tcPr>
            <w:tcW w:w="980" w:type="dxa"/>
            <w:tcBorders>
              <w:top w:val="nil"/>
              <w:left w:val="nil"/>
              <w:bottom w:val="single" w:sz="4" w:space="0" w:color="auto"/>
              <w:right w:val="single" w:sz="4" w:space="0" w:color="auto"/>
            </w:tcBorders>
            <w:shd w:val="clear" w:color="auto" w:fill="auto"/>
            <w:noWrap/>
            <w:vAlign w:val="bottom"/>
            <w:hideMark/>
          </w:tcPr>
          <w:p w14:paraId="473078BF"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10.22</w:t>
            </w:r>
          </w:p>
        </w:tc>
        <w:tc>
          <w:tcPr>
            <w:tcW w:w="980" w:type="dxa"/>
            <w:tcBorders>
              <w:top w:val="nil"/>
              <w:left w:val="nil"/>
              <w:bottom w:val="single" w:sz="4" w:space="0" w:color="auto"/>
              <w:right w:val="single" w:sz="4" w:space="0" w:color="auto"/>
            </w:tcBorders>
            <w:shd w:val="clear" w:color="auto" w:fill="auto"/>
            <w:noWrap/>
            <w:vAlign w:val="bottom"/>
            <w:hideMark/>
          </w:tcPr>
          <w:p w14:paraId="2995236F"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10.71</w:t>
            </w:r>
          </w:p>
        </w:tc>
        <w:tc>
          <w:tcPr>
            <w:tcW w:w="980" w:type="dxa"/>
            <w:tcBorders>
              <w:top w:val="nil"/>
              <w:left w:val="nil"/>
              <w:bottom w:val="single" w:sz="4" w:space="0" w:color="auto"/>
              <w:right w:val="single" w:sz="4" w:space="0" w:color="auto"/>
            </w:tcBorders>
            <w:shd w:val="clear" w:color="auto" w:fill="auto"/>
            <w:noWrap/>
            <w:vAlign w:val="bottom"/>
            <w:hideMark/>
          </w:tcPr>
          <w:p w14:paraId="597D305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34.49</w:t>
            </w:r>
          </w:p>
        </w:tc>
        <w:tc>
          <w:tcPr>
            <w:tcW w:w="980" w:type="dxa"/>
            <w:tcBorders>
              <w:top w:val="nil"/>
              <w:left w:val="nil"/>
              <w:bottom w:val="single" w:sz="4" w:space="0" w:color="auto"/>
              <w:right w:val="single" w:sz="4" w:space="0" w:color="auto"/>
            </w:tcBorders>
            <w:shd w:val="clear" w:color="auto" w:fill="auto"/>
            <w:noWrap/>
            <w:vAlign w:val="bottom"/>
            <w:hideMark/>
          </w:tcPr>
          <w:p w14:paraId="32B368D8"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w:t>
            </w:r>
          </w:p>
        </w:tc>
        <w:tc>
          <w:tcPr>
            <w:tcW w:w="980" w:type="dxa"/>
            <w:tcBorders>
              <w:top w:val="nil"/>
              <w:left w:val="nil"/>
              <w:bottom w:val="single" w:sz="4" w:space="0" w:color="auto"/>
              <w:right w:val="single" w:sz="4" w:space="0" w:color="auto"/>
            </w:tcBorders>
            <w:shd w:val="clear" w:color="auto" w:fill="auto"/>
            <w:noWrap/>
            <w:vAlign w:val="bottom"/>
            <w:hideMark/>
          </w:tcPr>
          <w:p w14:paraId="27CA0302"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30.86</w:t>
            </w:r>
          </w:p>
        </w:tc>
        <w:tc>
          <w:tcPr>
            <w:tcW w:w="980" w:type="dxa"/>
            <w:tcBorders>
              <w:top w:val="nil"/>
              <w:left w:val="nil"/>
              <w:bottom w:val="single" w:sz="4" w:space="0" w:color="auto"/>
              <w:right w:val="single" w:sz="4" w:space="0" w:color="auto"/>
            </w:tcBorders>
            <w:shd w:val="clear" w:color="auto" w:fill="auto"/>
            <w:noWrap/>
            <w:vAlign w:val="bottom"/>
            <w:hideMark/>
          </w:tcPr>
          <w:p w14:paraId="0BE223B8"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3766.36</w:t>
            </w:r>
          </w:p>
        </w:tc>
      </w:tr>
      <w:tr w:rsidR="00AC69E7" w:rsidRPr="00AC69E7" w14:paraId="6467F26E"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53C7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6A5CA17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C06</w:t>
            </w:r>
          </w:p>
        </w:tc>
        <w:tc>
          <w:tcPr>
            <w:tcW w:w="980" w:type="dxa"/>
            <w:tcBorders>
              <w:top w:val="nil"/>
              <w:left w:val="nil"/>
              <w:bottom w:val="single" w:sz="4" w:space="0" w:color="auto"/>
              <w:right w:val="single" w:sz="4" w:space="0" w:color="auto"/>
            </w:tcBorders>
            <w:shd w:val="clear" w:color="auto" w:fill="auto"/>
            <w:noWrap/>
            <w:vAlign w:val="bottom"/>
            <w:hideMark/>
          </w:tcPr>
          <w:p w14:paraId="7EABAAC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6.84</w:t>
            </w:r>
          </w:p>
        </w:tc>
        <w:tc>
          <w:tcPr>
            <w:tcW w:w="980" w:type="dxa"/>
            <w:tcBorders>
              <w:top w:val="nil"/>
              <w:left w:val="nil"/>
              <w:bottom w:val="single" w:sz="4" w:space="0" w:color="auto"/>
              <w:right w:val="single" w:sz="4" w:space="0" w:color="auto"/>
            </w:tcBorders>
            <w:shd w:val="clear" w:color="auto" w:fill="auto"/>
            <w:noWrap/>
            <w:vAlign w:val="bottom"/>
            <w:hideMark/>
          </w:tcPr>
          <w:p w14:paraId="1AC34586"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5.27</w:t>
            </w:r>
          </w:p>
        </w:tc>
        <w:tc>
          <w:tcPr>
            <w:tcW w:w="980" w:type="dxa"/>
            <w:tcBorders>
              <w:top w:val="nil"/>
              <w:left w:val="nil"/>
              <w:bottom w:val="single" w:sz="4" w:space="0" w:color="auto"/>
              <w:right w:val="single" w:sz="4" w:space="0" w:color="auto"/>
            </w:tcBorders>
            <w:shd w:val="clear" w:color="auto" w:fill="auto"/>
            <w:noWrap/>
            <w:vAlign w:val="bottom"/>
            <w:hideMark/>
          </w:tcPr>
          <w:p w14:paraId="504EE63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23.90</w:t>
            </w:r>
          </w:p>
        </w:tc>
        <w:tc>
          <w:tcPr>
            <w:tcW w:w="980" w:type="dxa"/>
            <w:tcBorders>
              <w:top w:val="nil"/>
              <w:left w:val="nil"/>
              <w:bottom w:val="single" w:sz="4" w:space="0" w:color="auto"/>
              <w:right w:val="single" w:sz="4" w:space="0" w:color="auto"/>
            </w:tcBorders>
            <w:shd w:val="clear" w:color="auto" w:fill="auto"/>
            <w:noWrap/>
            <w:vAlign w:val="bottom"/>
            <w:hideMark/>
          </w:tcPr>
          <w:p w14:paraId="7DE1CEB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w:t>
            </w:r>
          </w:p>
        </w:tc>
        <w:tc>
          <w:tcPr>
            <w:tcW w:w="980" w:type="dxa"/>
            <w:tcBorders>
              <w:top w:val="nil"/>
              <w:left w:val="nil"/>
              <w:bottom w:val="single" w:sz="4" w:space="0" w:color="auto"/>
              <w:right w:val="single" w:sz="4" w:space="0" w:color="auto"/>
            </w:tcBorders>
            <w:shd w:val="clear" w:color="auto" w:fill="auto"/>
            <w:noWrap/>
            <w:vAlign w:val="bottom"/>
            <w:hideMark/>
          </w:tcPr>
          <w:p w14:paraId="5AC38E4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3.75</w:t>
            </w:r>
          </w:p>
        </w:tc>
        <w:tc>
          <w:tcPr>
            <w:tcW w:w="980" w:type="dxa"/>
            <w:tcBorders>
              <w:top w:val="nil"/>
              <w:left w:val="nil"/>
              <w:bottom w:val="single" w:sz="4" w:space="0" w:color="auto"/>
              <w:right w:val="single" w:sz="4" w:space="0" w:color="auto"/>
            </w:tcBorders>
            <w:shd w:val="clear" w:color="auto" w:fill="auto"/>
            <w:noWrap/>
            <w:vAlign w:val="bottom"/>
            <w:hideMark/>
          </w:tcPr>
          <w:p w14:paraId="1B353CB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1951.94</w:t>
            </w:r>
          </w:p>
        </w:tc>
      </w:tr>
      <w:tr w:rsidR="00AC69E7" w:rsidRPr="00AC69E7" w14:paraId="780534F1"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CC42A7"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7125A83A"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C18</w:t>
            </w:r>
          </w:p>
        </w:tc>
        <w:tc>
          <w:tcPr>
            <w:tcW w:w="980" w:type="dxa"/>
            <w:tcBorders>
              <w:top w:val="nil"/>
              <w:left w:val="nil"/>
              <w:bottom w:val="single" w:sz="4" w:space="0" w:color="auto"/>
              <w:right w:val="single" w:sz="4" w:space="0" w:color="auto"/>
            </w:tcBorders>
            <w:shd w:val="clear" w:color="auto" w:fill="auto"/>
            <w:noWrap/>
            <w:vAlign w:val="bottom"/>
            <w:hideMark/>
          </w:tcPr>
          <w:p w14:paraId="4CB3B5A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6.39</w:t>
            </w:r>
          </w:p>
        </w:tc>
        <w:tc>
          <w:tcPr>
            <w:tcW w:w="980" w:type="dxa"/>
            <w:tcBorders>
              <w:top w:val="nil"/>
              <w:left w:val="nil"/>
              <w:bottom w:val="single" w:sz="4" w:space="0" w:color="auto"/>
              <w:right w:val="single" w:sz="4" w:space="0" w:color="auto"/>
            </w:tcBorders>
            <w:shd w:val="clear" w:color="auto" w:fill="auto"/>
            <w:noWrap/>
            <w:vAlign w:val="bottom"/>
            <w:hideMark/>
          </w:tcPr>
          <w:p w14:paraId="254DA15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6.68</w:t>
            </w:r>
          </w:p>
        </w:tc>
        <w:tc>
          <w:tcPr>
            <w:tcW w:w="980" w:type="dxa"/>
            <w:tcBorders>
              <w:top w:val="nil"/>
              <w:left w:val="nil"/>
              <w:bottom w:val="single" w:sz="4" w:space="0" w:color="auto"/>
              <w:right w:val="single" w:sz="4" w:space="0" w:color="auto"/>
            </w:tcBorders>
            <w:shd w:val="clear" w:color="auto" w:fill="auto"/>
            <w:noWrap/>
            <w:vAlign w:val="bottom"/>
            <w:hideMark/>
          </w:tcPr>
          <w:p w14:paraId="2E32506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28.95</w:t>
            </w:r>
          </w:p>
        </w:tc>
        <w:tc>
          <w:tcPr>
            <w:tcW w:w="980" w:type="dxa"/>
            <w:tcBorders>
              <w:top w:val="nil"/>
              <w:left w:val="nil"/>
              <w:bottom w:val="single" w:sz="4" w:space="0" w:color="auto"/>
              <w:right w:val="single" w:sz="4" w:space="0" w:color="auto"/>
            </w:tcBorders>
            <w:shd w:val="clear" w:color="auto" w:fill="auto"/>
            <w:noWrap/>
            <w:vAlign w:val="bottom"/>
            <w:hideMark/>
          </w:tcPr>
          <w:p w14:paraId="5B427CA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20</w:t>
            </w:r>
          </w:p>
        </w:tc>
        <w:tc>
          <w:tcPr>
            <w:tcW w:w="980" w:type="dxa"/>
            <w:tcBorders>
              <w:top w:val="nil"/>
              <w:left w:val="nil"/>
              <w:bottom w:val="single" w:sz="4" w:space="0" w:color="auto"/>
              <w:right w:val="single" w:sz="4" w:space="0" w:color="auto"/>
            </w:tcBorders>
            <w:shd w:val="clear" w:color="auto" w:fill="auto"/>
            <w:noWrap/>
            <w:vAlign w:val="bottom"/>
            <w:hideMark/>
          </w:tcPr>
          <w:p w14:paraId="20B58763"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7.00</w:t>
            </w:r>
          </w:p>
        </w:tc>
        <w:tc>
          <w:tcPr>
            <w:tcW w:w="980" w:type="dxa"/>
            <w:tcBorders>
              <w:top w:val="nil"/>
              <w:left w:val="nil"/>
              <w:bottom w:val="single" w:sz="4" w:space="0" w:color="auto"/>
              <w:right w:val="single" w:sz="4" w:space="0" w:color="auto"/>
            </w:tcBorders>
            <w:shd w:val="clear" w:color="auto" w:fill="auto"/>
            <w:noWrap/>
            <w:vAlign w:val="bottom"/>
            <w:hideMark/>
          </w:tcPr>
          <w:p w14:paraId="6F179D9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1896.90</w:t>
            </w:r>
          </w:p>
        </w:tc>
      </w:tr>
      <w:tr w:rsidR="00AC69E7" w:rsidRPr="00AC69E7" w14:paraId="2DEB4803"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CFD4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251CA29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C19</w:t>
            </w:r>
          </w:p>
        </w:tc>
        <w:tc>
          <w:tcPr>
            <w:tcW w:w="980" w:type="dxa"/>
            <w:tcBorders>
              <w:top w:val="nil"/>
              <w:left w:val="nil"/>
              <w:bottom w:val="single" w:sz="4" w:space="0" w:color="auto"/>
              <w:right w:val="single" w:sz="4" w:space="0" w:color="auto"/>
            </w:tcBorders>
            <w:shd w:val="clear" w:color="auto" w:fill="auto"/>
            <w:noWrap/>
            <w:vAlign w:val="bottom"/>
            <w:hideMark/>
          </w:tcPr>
          <w:p w14:paraId="569778E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5.51</w:t>
            </w:r>
          </w:p>
        </w:tc>
        <w:tc>
          <w:tcPr>
            <w:tcW w:w="980" w:type="dxa"/>
            <w:tcBorders>
              <w:top w:val="nil"/>
              <w:left w:val="nil"/>
              <w:bottom w:val="single" w:sz="4" w:space="0" w:color="auto"/>
              <w:right w:val="single" w:sz="4" w:space="0" w:color="auto"/>
            </w:tcBorders>
            <w:shd w:val="clear" w:color="auto" w:fill="auto"/>
            <w:noWrap/>
            <w:vAlign w:val="bottom"/>
            <w:hideMark/>
          </w:tcPr>
          <w:p w14:paraId="0C0689F8"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4.51</w:t>
            </w:r>
          </w:p>
        </w:tc>
        <w:tc>
          <w:tcPr>
            <w:tcW w:w="980" w:type="dxa"/>
            <w:tcBorders>
              <w:top w:val="nil"/>
              <w:left w:val="nil"/>
              <w:bottom w:val="single" w:sz="4" w:space="0" w:color="auto"/>
              <w:right w:val="single" w:sz="4" w:space="0" w:color="auto"/>
            </w:tcBorders>
            <w:shd w:val="clear" w:color="auto" w:fill="auto"/>
            <w:noWrap/>
            <w:vAlign w:val="bottom"/>
            <w:hideMark/>
          </w:tcPr>
          <w:p w14:paraId="71E7A43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22.69</w:t>
            </w:r>
          </w:p>
        </w:tc>
        <w:tc>
          <w:tcPr>
            <w:tcW w:w="980" w:type="dxa"/>
            <w:tcBorders>
              <w:top w:val="nil"/>
              <w:left w:val="nil"/>
              <w:bottom w:val="single" w:sz="4" w:space="0" w:color="auto"/>
              <w:right w:val="single" w:sz="4" w:space="0" w:color="auto"/>
            </w:tcBorders>
            <w:shd w:val="clear" w:color="auto" w:fill="auto"/>
            <w:noWrap/>
            <w:vAlign w:val="bottom"/>
            <w:hideMark/>
          </w:tcPr>
          <w:p w14:paraId="5E93C9D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w:t>
            </w:r>
          </w:p>
        </w:tc>
        <w:tc>
          <w:tcPr>
            <w:tcW w:w="980" w:type="dxa"/>
            <w:tcBorders>
              <w:top w:val="nil"/>
              <w:left w:val="nil"/>
              <w:bottom w:val="single" w:sz="4" w:space="0" w:color="auto"/>
              <w:right w:val="single" w:sz="4" w:space="0" w:color="auto"/>
            </w:tcBorders>
            <w:shd w:val="clear" w:color="auto" w:fill="auto"/>
            <w:noWrap/>
            <w:vAlign w:val="bottom"/>
            <w:hideMark/>
          </w:tcPr>
          <w:p w14:paraId="66B4151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8.42</w:t>
            </w:r>
          </w:p>
        </w:tc>
        <w:tc>
          <w:tcPr>
            <w:tcW w:w="980" w:type="dxa"/>
            <w:tcBorders>
              <w:top w:val="nil"/>
              <w:left w:val="nil"/>
              <w:bottom w:val="single" w:sz="4" w:space="0" w:color="auto"/>
              <w:right w:val="single" w:sz="4" w:space="0" w:color="auto"/>
            </w:tcBorders>
            <w:shd w:val="clear" w:color="auto" w:fill="auto"/>
            <w:noWrap/>
            <w:vAlign w:val="bottom"/>
            <w:hideMark/>
          </w:tcPr>
          <w:p w14:paraId="259A5CE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1595.75</w:t>
            </w:r>
          </w:p>
        </w:tc>
      </w:tr>
      <w:tr w:rsidR="00AC69E7" w:rsidRPr="00AC69E7" w14:paraId="48AB6E8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366E1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Solana</w:t>
            </w:r>
          </w:p>
        </w:tc>
        <w:tc>
          <w:tcPr>
            <w:tcW w:w="640" w:type="dxa"/>
            <w:tcBorders>
              <w:top w:val="nil"/>
              <w:left w:val="nil"/>
              <w:bottom w:val="single" w:sz="4" w:space="0" w:color="auto"/>
              <w:right w:val="single" w:sz="4" w:space="0" w:color="auto"/>
            </w:tcBorders>
            <w:shd w:val="clear" w:color="auto" w:fill="auto"/>
            <w:noWrap/>
            <w:vAlign w:val="bottom"/>
            <w:hideMark/>
          </w:tcPr>
          <w:p w14:paraId="612B0BE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C20</w:t>
            </w:r>
          </w:p>
        </w:tc>
        <w:tc>
          <w:tcPr>
            <w:tcW w:w="980" w:type="dxa"/>
            <w:tcBorders>
              <w:top w:val="nil"/>
              <w:left w:val="nil"/>
              <w:bottom w:val="single" w:sz="4" w:space="0" w:color="auto"/>
              <w:right w:val="single" w:sz="4" w:space="0" w:color="auto"/>
            </w:tcBorders>
            <w:shd w:val="clear" w:color="auto" w:fill="auto"/>
            <w:noWrap/>
            <w:vAlign w:val="bottom"/>
            <w:hideMark/>
          </w:tcPr>
          <w:p w14:paraId="4B746DB1"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6.47</w:t>
            </w:r>
          </w:p>
        </w:tc>
        <w:tc>
          <w:tcPr>
            <w:tcW w:w="980" w:type="dxa"/>
            <w:tcBorders>
              <w:top w:val="nil"/>
              <w:left w:val="nil"/>
              <w:bottom w:val="single" w:sz="4" w:space="0" w:color="auto"/>
              <w:right w:val="single" w:sz="4" w:space="0" w:color="auto"/>
            </w:tcBorders>
            <w:shd w:val="clear" w:color="auto" w:fill="auto"/>
            <w:noWrap/>
            <w:vAlign w:val="bottom"/>
            <w:hideMark/>
          </w:tcPr>
          <w:p w14:paraId="4CA0F1C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7.51</w:t>
            </w:r>
          </w:p>
        </w:tc>
        <w:tc>
          <w:tcPr>
            <w:tcW w:w="980" w:type="dxa"/>
            <w:tcBorders>
              <w:top w:val="nil"/>
              <w:left w:val="nil"/>
              <w:bottom w:val="single" w:sz="4" w:space="0" w:color="auto"/>
              <w:right w:val="single" w:sz="4" w:space="0" w:color="auto"/>
            </w:tcBorders>
            <w:shd w:val="clear" w:color="auto" w:fill="auto"/>
            <w:noWrap/>
            <w:vAlign w:val="bottom"/>
            <w:hideMark/>
          </w:tcPr>
          <w:p w14:paraId="5568F86C"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27.95</w:t>
            </w:r>
          </w:p>
        </w:tc>
        <w:tc>
          <w:tcPr>
            <w:tcW w:w="980" w:type="dxa"/>
            <w:tcBorders>
              <w:top w:val="nil"/>
              <w:left w:val="nil"/>
              <w:bottom w:val="single" w:sz="4" w:space="0" w:color="auto"/>
              <w:right w:val="single" w:sz="4" w:space="0" w:color="auto"/>
            </w:tcBorders>
            <w:shd w:val="clear" w:color="auto" w:fill="auto"/>
            <w:noWrap/>
            <w:vAlign w:val="bottom"/>
            <w:hideMark/>
          </w:tcPr>
          <w:p w14:paraId="370F34D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w:t>
            </w:r>
          </w:p>
        </w:tc>
        <w:tc>
          <w:tcPr>
            <w:tcW w:w="980" w:type="dxa"/>
            <w:tcBorders>
              <w:top w:val="nil"/>
              <w:left w:val="nil"/>
              <w:bottom w:val="single" w:sz="4" w:space="0" w:color="auto"/>
              <w:right w:val="single" w:sz="4" w:space="0" w:color="auto"/>
            </w:tcBorders>
            <w:shd w:val="clear" w:color="auto" w:fill="auto"/>
            <w:noWrap/>
            <w:vAlign w:val="bottom"/>
            <w:hideMark/>
          </w:tcPr>
          <w:p w14:paraId="5D6B856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6.25</w:t>
            </w:r>
          </w:p>
        </w:tc>
        <w:tc>
          <w:tcPr>
            <w:tcW w:w="980" w:type="dxa"/>
            <w:tcBorders>
              <w:top w:val="nil"/>
              <w:left w:val="nil"/>
              <w:bottom w:val="single" w:sz="4" w:space="0" w:color="auto"/>
              <w:right w:val="single" w:sz="4" w:space="0" w:color="auto"/>
            </w:tcBorders>
            <w:shd w:val="clear" w:color="auto" w:fill="auto"/>
            <w:noWrap/>
            <w:vAlign w:val="bottom"/>
            <w:hideMark/>
          </w:tcPr>
          <w:p w14:paraId="00EABEE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1869.46</w:t>
            </w:r>
          </w:p>
        </w:tc>
      </w:tr>
      <w:tr w:rsidR="00AC69E7" w:rsidRPr="00AC69E7" w14:paraId="3743A97D"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BB0D9F"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proofErr w:type="spellStart"/>
            <w:r w:rsidRPr="00AC69E7">
              <w:rPr>
                <w:rFonts w:ascii="Calibri" w:eastAsia="Times New Roman" w:hAnsi="Calibri" w:cs="Calibri"/>
                <w:color w:val="000000"/>
                <w:kern w:val="0"/>
                <w:highlight w:val="yellow"/>
                <w:lang w:val="es-ES" w:eastAsia="es-ES"/>
                <w14:ligatures w14:val="none"/>
              </w:rPr>
              <w:t>Penauta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6A06925B" w14:textId="77777777" w:rsidR="00AC69E7" w:rsidRPr="00AC69E7" w:rsidRDefault="00AC69E7" w:rsidP="00AC69E7">
            <w:pPr>
              <w:spacing w:after="0" w:line="240" w:lineRule="auto"/>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D00</w:t>
            </w:r>
          </w:p>
        </w:tc>
        <w:tc>
          <w:tcPr>
            <w:tcW w:w="980" w:type="dxa"/>
            <w:tcBorders>
              <w:top w:val="nil"/>
              <w:left w:val="nil"/>
              <w:bottom w:val="single" w:sz="4" w:space="0" w:color="auto"/>
              <w:right w:val="single" w:sz="4" w:space="0" w:color="auto"/>
            </w:tcBorders>
            <w:shd w:val="clear" w:color="auto" w:fill="auto"/>
            <w:noWrap/>
            <w:vAlign w:val="bottom"/>
            <w:hideMark/>
          </w:tcPr>
          <w:p w14:paraId="1929A82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8.92</w:t>
            </w:r>
          </w:p>
        </w:tc>
        <w:tc>
          <w:tcPr>
            <w:tcW w:w="980" w:type="dxa"/>
            <w:tcBorders>
              <w:top w:val="nil"/>
              <w:left w:val="nil"/>
              <w:bottom w:val="single" w:sz="4" w:space="0" w:color="auto"/>
              <w:right w:val="single" w:sz="4" w:space="0" w:color="auto"/>
            </w:tcBorders>
            <w:shd w:val="clear" w:color="auto" w:fill="auto"/>
            <w:noWrap/>
            <w:vAlign w:val="bottom"/>
            <w:hideMark/>
          </w:tcPr>
          <w:p w14:paraId="6E253DCE"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8.11</w:t>
            </w:r>
          </w:p>
        </w:tc>
        <w:tc>
          <w:tcPr>
            <w:tcW w:w="980" w:type="dxa"/>
            <w:tcBorders>
              <w:top w:val="nil"/>
              <w:left w:val="nil"/>
              <w:bottom w:val="single" w:sz="4" w:space="0" w:color="auto"/>
              <w:right w:val="single" w:sz="4" w:space="0" w:color="auto"/>
            </w:tcBorders>
            <w:shd w:val="clear" w:color="auto" w:fill="auto"/>
            <w:noWrap/>
            <w:vAlign w:val="bottom"/>
            <w:hideMark/>
          </w:tcPr>
          <w:p w14:paraId="25C0ECEB"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30.38</w:t>
            </w:r>
          </w:p>
        </w:tc>
        <w:tc>
          <w:tcPr>
            <w:tcW w:w="980" w:type="dxa"/>
            <w:tcBorders>
              <w:top w:val="nil"/>
              <w:left w:val="nil"/>
              <w:bottom w:val="single" w:sz="4" w:space="0" w:color="auto"/>
              <w:right w:val="single" w:sz="4" w:space="0" w:color="auto"/>
            </w:tcBorders>
            <w:shd w:val="clear" w:color="auto" w:fill="auto"/>
            <w:noWrap/>
            <w:vAlign w:val="bottom"/>
            <w:hideMark/>
          </w:tcPr>
          <w:p w14:paraId="754DA831"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51</w:t>
            </w:r>
          </w:p>
        </w:tc>
        <w:tc>
          <w:tcPr>
            <w:tcW w:w="980" w:type="dxa"/>
            <w:tcBorders>
              <w:top w:val="nil"/>
              <w:left w:val="nil"/>
              <w:bottom w:val="single" w:sz="4" w:space="0" w:color="auto"/>
              <w:right w:val="single" w:sz="4" w:space="0" w:color="auto"/>
            </w:tcBorders>
            <w:shd w:val="clear" w:color="auto" w:fill="auto"/>
            <w:noWrap/>
            <w:vAlign w:val="bottom"/>
            <w:hideMark/>
          </w:tcPr>
          <w:p w14:paraId="3F3A622D"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58.26</w:t>
            </w:r>
          </w:p>
        </w:tc>
        <w:tc>
          <w:tcPr>
            <w:tcW w:w="980" w:type="dxa"/>
            <w:tcBorders>
              <w:top w:val="nil"/>
              <w:left w:val="nil"/>
              <w:bottom w:val="single" w:sz="4" w:space="0" w:color="auto"/>
              <w:right w:val="single" w:sz="4" w:space="0" w:color="auto"/>
            </w:tcBorders>
            <w:shd w:val="clear" w:color="auto" w:fill="auto"/>
            <w:noWrap/>
            <w:vAlign w:val="bottom"/>
            <w:hideMark/>
          </w:tcPr>
          <w:p w14:paraId="3DD53449" w14:textId="77777777" w:rsidR="00AC69E7" w:rsidRPr="00AC69E7" w:rsidRDefault="00AC69E7" w:rsidP="00AC69E7">
            <w:pPr>
              <w:spacing w:after="0" w:line="240" w:lineRule="auto"/>
              <w:jc w:val="right"/>
              <w:rPr>
                <w:rFonts w:ascii="Calibri" w:eastAsia="Times New Roman" w:hAnsi="Calibri" w:cs="Calibri"/>
                <w:color w:val="000000"/>
                <w:kern w:val="0"/>
                <w:highlight w:val="yellow"/>
                <w:lang w:val="es-ES" w:eastAsia="es-ES"/>
                <w14:ligatures w14:val="none"/>
              </w:rPr>
            </w:pPr>
            <w:r w:rsidRPr="00AC69E7">
              <w:rPr>
                <w:rFonts w:ascii="Calibri" w:eastAsia="Times New Roman" w:hAnsi="Calibri" w:cs="Calibri"/>
                <w:color w:val="000000"/>
                <w:kern w:val="0"/>
                <w:highlight w:val="yellow"/>
                <w:lang w:val="es-ES" w:eastAsia="es-ES"/>
                <w14:ligatures w14:val="none"/>
              </w:rPr>
              <w:t>3883.65</w:t>
            </w:r>
          </w:p>
        </w:tc>
      </w:tr>
      <w:tr w:rsidR="00AC69E7" w:rsidRPr="00AC69E7" w14:paraId="0B17DB70"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9F980"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14757C38"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D11</w:t>
            </w:r>
          </w:p>
        </w:tc>
        <w:tc>
          <w:tcPr>
            <w:tcW w:w="980" w:type="dxa"/>
            <w:tcBorders>
              <w:top w:val="nil"/>
              <w:left w:val="nil"/>
              <w:bottom w:val="single" w:sz="4" w:space="0" w:color="auto"/>
              <w:right w:val="single" w:sz="4" w:space="0" w:color="auto"/>
            </w:tcBorders>
            <w:shd w:val="clear" w:color="auto" w:fill="auto"/>
            <w:noWrap/>
            <w:vAlign w:val="bottom"/>
            <w:hideMark/>
          </w:tcPr>
          <w:p w14:paraId="7A2B263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6.60</w:t>
            </w:r>
          </w:p>
        </w:tc>
        <w:tc>
          <w:tcPr>
            <w:tcW w:w="980" w:type="dxa"/>
            <w:tcBorders>
              <w:top w:val="nil"/>
              <w:left w:val="nil"/>
              <w:bottom w:val="single" w:sz="4" w:space="0" w:color="auto"/>
              <w:right w:val="single" w:sz="4" w:space="0" w:color="auto"/>
            </w:tcBorders>
            <w:shd w:val="clear" w:color="auto" w:fill="auto"/>
            <w:noWrap/>
            <w:vAlign w:val="bottom"/>
            <w:hideMark/>
          </w:tcPr>
          <w:p w14:paraId="6465FCD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5.31</w:t>
            </w:r>
          </w:p>
        </w:tc>
        <w:tc>
          <w:tcPr>
            <w:tcW w:w="980" w:type="dxa"/>
            <w:tcBorders>
              <w:top w:val="nil"/>
              <w:left w:val="nil"/>
              <w:bottom w:val="single" w:sz="4" w:space="0" w:color="auto"/>
              <w:right w:val="single" w:sz="4" w:space="0" w:color="auto"/>
            </w:tcBorders>
            <w:shd w:val="clear" w:color="auto" w:fill="auto"/>
            <w:noWrap/>
            <w:vAlign w:val="bottom"/>
            <w:hideMark/>
          </w:tcPr>
          <w:p w14:paraId="37A0F36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25.56</w:t>
            </w:r>
          </w:p>
        </w:tc>
        <w:tc>
          <w:tcPr>
            <w:tcW w:w="980" w:type="dxa"/>
            <w:tcBorders>
              <w:top w:val="nil"/>
              <w:left w:val="nil"/>
              <w:bottom w:val="single" w:sz="4" w:space="0" w:color="auto"/>
              <w:right w:val="single" w:sz="4" w:space="0" w:color="auto"/>
            </w:tcBorders>
            <w:shd w:val="clear" w:color="auto" w:fill="auto"/>
            <w:noWrap/>
            <w:vAlign w:val="bottom"/>
            <w:hideMark/>
          </w:tcPr>
          <w:p w14:paraId="34A6C4E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w:t>
            </w:r>
          </w:p>
        </w:tc>
        <w:tc>
          <w:tcPr>
            <w:tcW w:w="980" w:type="dxa"/>
            <w:tcBorders>
              <w:top w:val="nil"/>
              <w:left w:val="nil"/>
              <w:bottom w:val="single" w:sz="4" w:space="0" w:color="auto"/>
              <w:right w:val="single" w:sz="4" w:space="0" w:color="auto"/>
            </w:tcBorders>
            <w:shd w:val="clear" w:color="auto" w:fill="auto"/>
            <w:noWrap/>
            <w:vAlign w:val="bottom"/>
            <w:hideMark/>
          </w:tcPr>
          <w:p w14:paraId="7CDDCABB"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12.17</w:t>
            </w:r>
          </w:p>
        </w:tc>
        <w:tc>
          <w:tcPr>
            <w:tcW w:w="980" w:type="dxa"/>
            <w:tcBorders>
              <w:top w:val="nil"/>
              <w:left w:val="nil"/>
              <w:bottom w:val="single" w:sz="4" w:space="0" w:color="auto"/>
              <w:right w:val="single" w:sz="4" w:space="0" w:color="auto"/>
            </w:tcBorders>
            <w:shd w:val="clear" w:color="auto" w:fill="auto"/>
            <w:noWrap/>
            <w:vAlign w:val="bottom"/>
            <w:hideMark/>
          </w:tcPr>
          <w:p w14:paraId="63B753D4"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1975.60</w:t>
            </w:r>
          </w:p>
        </w:tc>
      </w:tr>
      <w:tr w:rsidR="00AC69E7" w:rsidRPr="00AC69E7" w14:paraId="35230187"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4A0EFC"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0D2DB556"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D12</w:t>
            </w:r>
          </w:p>
        </w:tc>
        <w:tc>
          <w:tcPr>
            <w:tcW w:w="980" w:type="dxa"/>
            <w:tcBorders>
              <w:top w:val="nil"/>
              <w:left w:val="nil"/>
              <w:bottom w:val="single" w:sz="4" w:space="0" w:color="auto"/>
              <w:right w:val="single" w:sz="4" w:space="0" w:color="auto"/>
            </w:tcBorders>
            <w:shd w:val="clear" w:color="auto" w:fill="auto"/>
            <w:noWrap/>
            <w:vAlign w:val="bottom"/>
            <w:hideMark/>
          </w:tcPr>
          <w:p w14:paraId="2D926B47"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7.98</w:t>
            </w:r>
          </w:p>
        </w:tc>
        <w:tc>
          <w:tcPr>
            <w:tcW w:w="980" w:type="dxa"/>
            <w:tcBorders>
              <w:top w:val="nil"/>
              <w:left w:val="nil"/>
              <w:bottom w:val="single" w:sz="4" w:space="0" w:color="auto"/>
              <w:right w:val="single" w:sz="4" w:space="0" w:color="auto"/>
            </w:tcBorders>
            <w:shd w:val="clear" w:color="auto" w:fill="auto"/>
            <w:noWrap/>
            <w:vAlign w:val="bottom"/>
            <w:hideMark/>
          </w:tcPr>
          <w:p w14:paraId="652A3DC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7.56</w:t>
            </w:r>
          </w:p>
        </w:tc>
        <w:tc>
          <w:tcPr>
            <w:tcW w:w="980" w:type="dxa"/>
            <w:tcBorders>
              <w:top w:val="nil"/>
              <w:left w:val="nil"/>
              <w:bottom w:val="single" w:sz="4" w:space="0" w:color="auto"/>
              <w:right w:val="single" w:sz="4" w:space="0" w:color="auto"/>
            </w:tcBorders>
            <w:shd w:val="clear" w:color="auto" w:fill="auto"/>
            <w:noWrap/>
            <w:vAlign w:val="bottom"/>
            <w:hideMark/>
          </w:tcPr>
          <w:p w14:paraId="209039CF"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31.26</w:t>
            </w:r>
          </w:p>
        </w:tc>
        <w:tc>
          <w:tcPr>
            <w:tcW w:w="980" w:type="dxa"/>
            <w:tcBorders>
              <w:top w:val="nil"/>
              <w:left w:val="nil"/>
              <w:bottom w:val="single" w:sz="4" w:space="0" w:color="auto"/>
              <w:right w:val="single" w:sz="4" w:space="0" w:color="auto"/>
            </w:tcBorders>
            <w:shd w:val="clear" w:color="auto" w:fill="auto"/>
            <w:noWrap/>
            <w:vAlign w:val="bottom"/>
            <w:hideMark/>
          </w:tcPr>
          <w:p w14:paraId="5806771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6</w:t>
            </w:r>
          </w:p>
        </w:tc>
        <w:tc>
          <w:tcPr>
            <w:tcW w:w="980" w:type="dxa"/>
            <w:tcBorders>
              <w:top w:val="nil"/>
              <w:left w:val="nil"/>
              <w:bottom w:val="single" w:sz="4" w:space="0" w:color="auto"/>
              <w:right w:val="single" w:sz="4" w:space="0" w:color="auto"/>
            </w:tcBorders>
            <w:shd w:val="clear" w:color="auto" w:fill="auto"/>
            <w:noWrap/>
            <w:vAlign w:val="bottom"/>
            <w:hideMark/>
          </w:tcPr>
          <w:p w14:paraId="0B14873A"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4.17</w:t>
            </w:r>
          </w:p>
        </w:tc>
        <w:tc>
          <w:tcPr>
            <w:tcW w:w="980" w:type="dxa"/>
            <w:tcBorders>
              <w:top w:val="nil"/>
              <w:left w:val="nil"/>
              <w:bottom w:val="single" w:sz="4" w:space="0" w:color="auto"/>
              <w:right w:val="single" w:sz="4" w:space="0" w:color="auto"/>
            </w:tcBorders>
            <w:shd w:val="clear" w:color="auto" w:fill="auto"/>
            <w:noWrap/>
            <w:vAlign w:val="bottom"/>
            <w:hideMark/>
          </w:tcPr>
          <w:p w14:paraId="2D9480EE"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2341.53</w:t>
            </w:r>
          </w:p>
        </w:tc>
      </w:tr>
      <w:tr w:rsidR="00AC69E7" w:rsidRPr="00AC69E7" w14:paraId="4A0F98AF" w14:textId="77777777" w:rsidTr="00AC69E7">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FE746F"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proofErr w:type="spellStart"/>
            <w:r w:rsidRPr="00AC69E7">
              <w:rPr>
                <w:rFonts w:ascii="Calibri" w:eastAsia="Times New Roman" w:hAnsi="Calibri" w:cs="Calibri"/>
                <w:color w:val="000000"/>
                <w:kern w:val="0"/>
                <w:lang w:val="es-ES" w:eastAsia="es-ES"/>
                <w14:ligatures w14:val="none"/>
              </w:rPr>
              <w:t>Penouta</w:t>
            </w:r>
            <w:proofErr w:type="spellEnd"/>
          </w:p>
        </w:tc>
        <w:tc>
          <w:tcPr>
            <w:tcW w:w="640" w:type="dxa"/>
            <w:tcBorders>
              <w:top w:val="nil"/>
              <w:left w:val="nil"/>
              <w:bottom w:val="single" w:sz="4" w:space="0" w:color="auto"/>
              <w:right w:val="single" w:sz="4" w:space="0" w:color="auto"/>
            </w:tcBorders>
            <w:shd w:val="clear" w:color="auto" w:fill="auto"/>
            <w:noWrap/>
            <w:vAlign w:val="bottom"/>
            <w:hideMark/>
          </w:tcPr>
          <w:p w14:paraId="2EC57861" w14:textId="77777777" w:rsidR="00AC69E7" w:rsidRPr="00AC69E7" w:rsidRDefault="00AC69E7" w:rsidP="00AC69E7">
            <w:pPr>
              <w:spacing w:after="0" w:line="240" w:lineRule="auto"/>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D19</w:t>
            </w:r>
          </w:p>
        </w:tc>
        <w:tc>
          <w:tcPr>
            <w:tcW w:w="980" w:type="dxa"/>
            <w:tcBorders>
              <w:top w:val="nil"/>
              <w:left w:val="nil"/>
              <w:bottom w:val="single" w:sz="4" w:space="0" w:color="auto"/>
              <w:right w:val="single" w:sz="4" w:space="0" w:color="auto"/>
            </w:tcBorders>
            <w:shd w:val="clear" w:color="auto" w:fill="auto"/>
            <w:noWrap/>
            <w:vAlign w:val="bottom"/>
            <w:hideMark/>
          </w:tcPr>
          <w:p w14:paraId="68A7E19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4.83</w:t>
            </w:r>
          </w:p>
        </w:tc>
        <w:tc>
          <w:tcPr>
            <w:tcW w:w="980" w:type="dxa"/>
            <w:tcBorders>
              <w:top w:val="nil"/>
              <w:left w:val="nil"/>
              <w:bottom w:val="single" w:sz="4" w:space="0" w:color="auto"/>
              <w:right w:val="single" w:sz="4" w:space="0" w:color="auto"/>
            </w:tcBorders>
            <w:shd w:val="clear" w:color="auto" w:fill="auto"/>
            <w:noWrap/>
            <w:vAlign w:val="bottom"/>
            <w:hideMark/>
          </w:tcPr>
          <w:p w14:paraId="0B86ABE9"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2.69</w:t>
            </w:r>
          </w:p>
        </w:tc>
        <w:tc>
          <w:tcPr>
            <w:tcW w:w="980" w:type="dxa"/>
            <w:tcBorders>
              <w:top w:val="nil"/>
              <w:left w:val="nil"/>
              <w:bottom w:val="single" w:sz="4" w:space="0" w:color="auto"/>
              <w:right w:val="single" w:sz="4" w:space="0" w:color="auto"/>
            </w:tcBorders>
            <w:shd w:val="clear" w:color="auto" w:fill="auto"/>
            <w:noWrap/>
            <w:vAlign w:val="bottom"/>
            <w:hideMark/>
          </w:tcPr>
          <w:p w14:paraId="487DD0C0"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16.90</w:t>
            </w:r>
          </w:p>
        </w:tc>
        <w:tc>
          <w:tcPr>
            <w:tcW w:w="980" w:type="dxa"/>
            <w:tcBorders>
              <w:top w:val="nil"/>
              <w:left w:val="nil"/>
              <w:bottom w:val="single" w:sz="4" w:space="0" w:color="auto"/>
              <w:right w:val="single" w:sz="4" w:space="0" w:color="auto"/>
            </w:tcBorders>
            <w:shd w:val="clear" w:color="auto" w:fill="auto"/>
            <w:noWrap/>
            <w:vAlign w:val="bottom"/>
            <w:hideMark/>
          </w:tcPr>
          <w:p w14:paraId="1DBE3E0D"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56</w:t>
            </w:r>
          </w:p>
        </w:tc>
        <w:tc>
          <w:tcPr>
            <w:tcW w:w="980" w:type="dxa"/>
            <w:tcBorders>
              <w:top w:val="nil"/>
              <w:left w:val="nil"/>
              <w:bottom w:val="single" w:sz="4" w:space="0" w:color="auto"/>
              <w:right w:val="single" w:sz="4" w:space="0" w:color="auto"/>
            </w:tcBorders>
            <w:shd w:val="clear" w:color="auto" w:fill="auto"/>
            <w:noWrap/>
            <w:vAlign w:val="bottom"/>
            <w:hideMark/>
          </w:tcPr>
          <w:p w14:paraId="265F4C92"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5.00</w:t>
            </w:r>
          </w:p>
        </w:tc>
        <w:tc>
          <w:tcPr>
            <w:tcW w:w="980" w:type="dxa"/>
            <w:tcBorders>
              <w:top w:val="nil"/>
              <w:left w:val="nil"/>
              <w:bottom w:val="single" w:sz="4" w:space="0" w:color="auto"/>
              <w:right w:val="single" w:sz="4" w:space="0" w:color="auto"/>
            </w:tcBorders>
            <w:shd w:val="clear" w:color="auto" w:fill="auto"/>
            <w:noWrap/>
            <w:vAlign w:val="bottom"/>
            <w:hideMark/>
          </w:tcPr>
          <w:p w14:paraId="31093A55" w14:textId="77777777" w:rsidR="00AC69E7" w:rsidRPr="00AC69E7" w:rsidRDefault="00AC69E7" w:rsidP="00AC69E7">
            <w:pPr>
              <w:spacing w:after="0" w:line="240" w:lineRule="auto"/>
              <w:jc w:val="right"/>
              <w:rPr>
                <w:rFonts w:ascii="Calibri" w:eastAsia="Times New Roman" w:hAnsi="Calibri" w:cs="Calibri"/>
                <w:color w:val="000000"/>
                <w:kern w:val="0"/>
                <w:lang w:val="es-ES" w:eastAsia="es-ES"/>
                <w14:ligatures w14:val="none"/>
              </w:rPr>
            </w:pPr>
            <w:r w:rsidRPr="00AC69E7">
              <w:rPr>
                <w:rFonts w:ascii="Calibri" w:eastAsia="Times New Roman" w:hAnsi="Calibri" w:cs="Calibri"/>
                <w:color w:val="000000"/>
                <w:kern w:val="0"/>
                <w:lang w:val="es-ES" w:eastAsia="es-ES"/>
                <w14:ligatures w14:val="none"/>
              </w:rPr>
              <w:t>1375.27</w:t>
            </w:r>
          </w:p>
        </w:tc>
      </w:tr>
    </w:tbl>
    <w:p w14:paraId="10CC4179" w14:textId="77777777" w:rsidR="00387ECF" w:rsidRDefault="00387ECF" w:rsidP="00387ECF"/>
    <w:p w14:paraId="6FD8C960" w14:textId="7788ABFE" w:rsidR="00F94D14" w:rsidRDefault="00401EB1" w:rsidP="00387ECF">
      <w:r>
        <w:rPr>
          <w:noProof/>
        </w:rPr>
        <w:lastRenderedPageBreak/>
        <w:drawing>
          <wp:inline distT="0" distB="0" distL="0" distR="0" wp14:anchorId="513B2C7A" wp14:editId="582AD0BE">
            <wp:extent cx="5400040" cy="3496945"/>
            <wp:effectExtent l="0" t="0" r="0" b="8255"/>
            <wp:docPr id="77161773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17736"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400040" cy="3496945"/>
                    </a:xfrm>
                    <a:prstGeom prst="rect">
                      <a:avLst/>
                    </a:prstGeom>
                  </pic:spPr>
                </pic:pic>
              </a:graphicData>
            </a:graphic>
          </wp:inline>
        </w:drawing>
      </w:r>
    </w:p>
    <w:p w14:paraId="1CCE740C" w14:textId="77777777" w:rsidR="00F5753E" w:rsidRPr="00387ECF" w:rsidRDefault="00F5753E" w:rsidP="00387ECF"/>
    <w:p w14:paraId="6AC9B9A2" w14:textId="3E5E8499" w:rsidR="00AF329C" w:rsidRPr="00AF329C" w:rsidRDefault="00B405BD" w:rsidP="00AF329C">
      <w:r>
        <w:rPr>
          <w:noProof/>
        </w:rPr>
        <w:lastRenderedPageBreak/>
        <w:drawing>
          <wp:inline distT="0" distB="0" distL="0" distR="0" wp14:anchorId="4B11C0BE" wp14:editId="1EEE8719">
            <wp:extent cx="5400040" cy="7273925"/>
            <wp:effectExtent l="0" t="0" r="0" b="3175"/>
            <wp:docPr id="163032756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27561" name="Imagen 1" descr="Escala de tiemp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400040" cy="7273925"/>
                    </a:xfrm>
                    <a:prstGeom prst="rect">
                      <a:avLst/>
                    </a:prstGeom>
                  </pic:spPr>
                </pic:pic>
              </a:graphicData>
            </a:graphic>
          </wp:inline>
        </w:drawing>
      </w:r>
    </w:p>
    <w:p w14:paraId="4C739DA1" w14:textId="77777777" w:rsidR="00DD17C4" w:rsidRDefault="00DD17C4" w:rsidP="00DD17C4">
      <w:pPr>
        <w:pStyle w:val="Ttulo3"/>
      </w:pPr>
      <w:r>
        <w:t xml:space="preserve">3.2. Immediate sowing </w:t>
      </w:r>
    </w:p>
    <w:p w14:paraId="0A72FC96" w14:textId="77777777" w:rsidR="00DD17C4" w:rsidRDefault="00DD17C4" w:rsidP="00DD17C4">
      <w:r>
        <w:t>Table with full germination summary “immediate_germsummary.csv” for all plots</w:t>
      </w:r>
    </w:p>
    <w:p w14:paraId="7850CAD3" w14:textId="77777777" w:rsidR="00DD17C4" w:rsidRDefault="00DD17C4" w:rsidP="00DD17C4">
      <w:r>
        <w:t>Individual plots for each dianthus subpopulation in results/Dianthus ID graph/immediate</w:t>
      </w:r>
    </w:p>
    <w:p w14:paraId="651BEC5B" w14:textId="3CF304B6" w:rsidR="0096757A" w:rsidRDefault="0096757A" w:rsidP="00DD17C4">
      <w:r>
        <w:t>Combined</w:t>
      </w:r>
      <w:r w:rsidR="00D5780F">
        <w:t xml:space="preserve"> cumulation germination plot</w:t>
      </w:r>
    </w:p>
    <w:p w14:paraId="204F4EC0" w14:textId="4727BED1" w:rsidR="00D5780F" w:rsidRDefault="00BE79FF" w:rsidP="00DD17C4">
      <w:r>
        <w:rPr>
          <w:noProof/>
        </w:rPr>
        <w:lastRenderedPageBreak/>
        <w:drawing>
          <wp:inline distT="0" distB="0" distL="0" distR="0" wp14:anchorId="591F45A0" wp14:editId="154B2758">
            <wp:extent cx="5195697" cy="3047418"/>
            <wp:effectExtent l="0" t="0" r="5080" b="635"/>
            <wp:docPr id="93248638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5911" cy="3059274"/>
                    </a:xfrm>
                    <a:prstGeom prst="rect">
                      <a:avLst/>
                    </a:prstGeom>
                    <a:noFill/>
                  </pic:spPr>
                </pic:pic>
              </a:graphicData>
            </a:graphic>
          </wp:inline>
        </w:drawing>
      </w:r>
    </w:p>
    <w:p w14:paraId="4E81F3AB" w14:textId="77777777" w:rsidR="00DD17C4" w:rsidRDefault="00DD17C4" w:rsidP="00DD17C4">
      <w:r>
        <w:t>Table with full base water potential summary “immediate_bwpsummary.csv” for all plots</w:t>
      </w:r>
    </w:p>
    <w:p w14:paraId="0EB9BE57" w14:textId="50007438" w:rsidR="00AC17DE" w:rsidRDefault="007A5434" w:rsidP="00DD17C4">
      <w:r>
        <w:rPr>
          <w:noProof/>
        </w:rPr>
        <w:drawing>
          <wp:inline distT="0" distB="0" distL="0" distR="0" wp14:anchorId="4E2A4403" wp14:editId="110E08D9">
            <wp:extent cx="5259699" cy="3084957"/>
            <wp:effectExtent l="0" t="0" r="0" b="1270"/>
            <wp:docPr id="646043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159" cy="3094611"/>
                    </a:xfrm>
                    <a:prstGeom prst="rect">
                      <a:avLst/>
                    </a:prstGeom>
                    <a:noFill/>
                  </pic:spPr>
                </pic:pic>
              </a:graphicData>
            </a:graphic>
          </wp:inline>
        </w:drawing>
      </w:r>
    </w:p>
    <w:p w14:paraId="2992886A" w14:textId="0FFCBC2F" w:rsidR="0042434E" w:rsidRDefault="000506EA" w:rsidP="008B3D65">
      <w:pPr>
        <w:spacing w:line="360" w:lineRule="auto"/>
        <w:jc w:val="both"/>
      </w:pPr>
      <w:r>
        <w:t>Combine total germination</w:t>
      </w:r>
      <w:r w:rsidR="001119CE">
        <w:t xml:space="preserve">, </w:t>
      </w:r>
      <w:r>
        <w:t>mean germination rate</w:t>
      </w:r>
      <w:r w:rsidR="001119CE">
        <w:t xml:space="preserve"> and synchrony</w:t>
      </w:r>
      <w:r>
        <w:t xml:space="preserve"> (calculated with </w:t>
      </w:r>
      <w:proofErr w:type="spellStart"/>
      <w:r>
        <w:t>GerminaR</w:t>
      </w:r>
      <w:proofErr w:type="spellEnd"/>
      <w:r>
        <w:t>) to check possible correlation with the response according to bioclimatic indices</w:t>
      </w:r>
      <w:r w:rsidR="001119CE">
        <w:t xml:space="preserve">. No patterns visually detected but bioclimatic values need to be updated and </w:t>
      </w:r>
      <w:r w:rsidR="0017435F">
        <w:t>homogenised</w:t>
      </w:r>
      <w:r w:rsidR="006C420B">
        <w:t>.</w:t>
      </w:r>
    </w:p>
    <w:p w14:paraId="431832F8" w14:textId="312E2508" w:rsidR="000506EA" w:rsidRDefault="0017435F" w:rsidP="008B3D65">
      <w:pPr>
        <w:spacing w:line="360" w:lineRule="auto"/>
        <w:jc w:val="both"/>
      </w:pPr>
      <w:r>
        <w:rPr>
          <w:noProof/>
        </w:rPr>
        <w:lastRenderedPageBreak/>
        <w:drawing>
          <wp:inline distT="0" distB="0" distL="0" distR="0" wp14:anchorId="510F08DB" wp14:editId="5F0E07C5">
            <wp:extent cx="5363129" cy="3145622"/>
            <wp:effectExtent l="0" t="0" r="0" b="0"/>
            <wp:docPr id="14911147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3738" cy="3157710"/>
                    </a:xfrm>
                    <a:prstGeom prst="rect">
                      <a:avLst/>
                    </a:prstGeom>
                    <a:noFill/>
                  </pic:spPr>
                </pic:pic>
              </a:graphicData>
            </a:graphic>
          </wp:inline>
        </w:drawing>
      </w:r>
    </w:p>
    <w:p w14:paraId="72415508" w14:textId="3E501828" w:rsidR="00AA47BB" w:rsidRDefault="00AF4FE8" w:rsidP="00AF4FE8">
      <w:pPr>
        <w:pStyle w:val="Ttulo3"/>
      </w:pPr>
      <w:r>
        <w:t>4. Discussion</w:t>
      </w:r>
    </w:p>
    <w:p w14:paraId="6C3FA611" w14:textId="79DD9885" w:rsidR="00AF4FE8" w:rsidRPr="000F5A47" w:rsidRDefault="00D0291A" w:rsidP="00E83EC8">
      <w:pPr>
        <w:autoSpaceDE w:val="0"/>
        <w:autoSpaceDN w:val="0"/>
        <w:adjustRightInd w:val="0"/>
        <w:spacing w:after="0" w:line="240" w:lineRule="auto"/>
        <w:rPr>
          <w:highlight w:val="yellow"/>
        </w:rPr>
      </w:pPr>
      <w:commentRangeStart w:id="167"/>
      <w:r w:rsidRPr="0003269E">
        <w:rPr>
          <w:highlight w:val="yellow"/>
        </w:rPr>
        <w:t xml:space="preserve">Germination temperature </w:t>
      </w:r>
      <w:commentRangeEnd w:id="167"/>
      <w:r w:rsidR="003F2A29">
        <w:rPr>
          <w:rStyle w:val="Refdecomentario"/>
        </w:rPr>
        <w:commentReference w:id="167"/>
      </w:r>
      <w:r w:rsidRPr="0003269E">
        <w:rPr>
          <w:highlight w:val="yellow"/>
        </w:rPr>
        <w:t>and water potential had significant and positive main effects: overall, germination was higher at higher temperatures and at comparatively higher water potentials.</w:t>
      </w:r>
      <w:r w:rsidR="00DE6FA6" w:rsidRPr="0003269E">
        <w:rPr>
          <w:highlight w:val="yellow"/>
        </w:rPr>
        <w:t xml:space="preserve"> </w:t>
      </w:r>
      <w:r w:rsidR="00DE6FA6" w:rsidRPr="000F5A47">
        <w:rPr>
          <w:highlight w:val="yellow"/>
        </w:rPr>
        <w:t>The different communities (</w:t>
      </w:r>
      <w:r w:rsidR="00505BC6" w:rsidRPr="000F5A47">
        <w:rPr>
          <w:highlight w:val="yellow"/>
        </w:rPr>
        <w:t xml:space="preserve">lichen heath, grassland, meadow, snowbed) </w:t>
      </w:r>
      <w:r w:rsidR="00DE6FA6" w:rsidRPr="000F5A47">
        <w:rPr>
          <w:highlight w:val="yellow"/>
        </w:rPr>
        <w:t>did not differ in their response to water potential</w:t>
      </w:r>
      <w:r w:rsidR="00D75ABE" w:rsidRPr="000F5A47">
        <w:rPr>
          <w:highlight w:val="yellow"/>
        </w:rPr>
        <w:t xml:space="preserve">. </w:t>
      </w:r>
      <w:r w:rsidR="00EE51FF" w:rsidRPr="000F5A47">
        <w:rPr>
          <w:highlight w:val="yellow"/>
        </w:rPr>
        <w:t>This finding suggests</w:t>
      </w:r>
      <w:r w:rsidR="00F85EE4" w:rsidRPr="000F5A47">
        <w:rPr>
          <w:highlight w:val="yellow"/>
        </w:rPr>
        <w:t xml:space="preserve"> </w:t>
      </w:r>
      <w:r w:rsidR="00EE51FF" w:rsidRPr="000F5A47">
        <w:rPr>
          <w:highlight w:val="yellow"/>
        </w:rPr>
        <w:t>that snowbed species might not depend entirely on habitat</w:t>
      </w:r>
      <w:r w:rsidR="00F85EE4" w:rsidRPr="000F5A47">
        <w:rPr>
          <w:highlight w:val="yellow"/>
        </w:rPr>
        <w:t xml:space="preserve"> </w:t>
      </w:r>
      <w:r w:rsidR="00EE51FF" w:rsidRPr="000F5A47">
        <w:rPr>
          <w:highlight w:val="yellow"/>
        </w:rPr>
        <w:t>specific</w:t>
      </w:r>
      <w:r w:rsidR="00F85EE4" w:rsidRPr="000F5A47">
        <w:rPr>
          <w:highlight w:val="yellow"/>
        </w:rPr>
        <w:t xml:space="preserve"> </w:t>
      </w:r>
      <w:r w:rsidR="00EE51FF" w:rsidRPr="000F5A47">
        <w:rPr>
          <w:highlight w:val="yellow"/>
        </w:rPr>
        <w:t>ample meltwater supply during germination and</w:t>
      </w:r>
      <w:r w:rsidR="00F85EE4" w:rsidRPr="000F5A47">
        <w:rPr>
          <w:highlight w:val="yellow"/>
        </w:rPr>
        <w:t xml:space="preserve"> </w:t>
      </w:r>
      <w:r w:rsidR="00EE51FF" w:rsidRPr="000F5A47">
        <w:rPr>
          <w:highlight w:val="yellow"/>
        </w:rPr>
        <w:t>can tolerate short-term</w:t>
      </w:r>
      <w:r w:rsidR="00F85EE4" w:rsidRPr="000F5A47">
        <w:rPr>
          <w:highlight w:val="yellow"/>
        </w:rPr>
        <w:t xml:space="preserve"> </w:t>
      </w:r>
      <w:r w:rsidR="00EE51FF" w:rsidRPr="000F5A47">
        <w:rPr>
          <w:highlight w:val="yellow"/>
        </w:rPr>
        <w:t>summer droughts common in years</w:t>
      </w:r>
      <w:r w:rsidR="00F85EE4" w:rsidRPr="000F5A47">
        <w:rPr>
          <w:highlight w:val="yellow"/>
        </w:rPr>
        <w:t xml:space="preserve"> </w:t>
      </w:r>
      <w:r w:rsidR="00EE51FF" w:rsidRPr="000F5A47">
        <w:rPr>
          <w:highlight w:val="yellow"/>
        </w:rPr>
        <w:t xml:space="preserve">with low precipitation. </w:t>
      </w:r>
      <w:r w:rsidR="00184562" w:rsidRPr="000F5A47">
        <w:rPr>
          <w:highlight w:val="yellow"/>
        </w:rPr>
        <w:t>In its turn, the overall positive effects of low osmotic potentials on the germination of the focal species confirms the evidence that seedling establishment in terrestrial habitats with seasonal climates, including arctic and alpine</w:t>
      </w:r>
      <w:r w:rsidR="00F85EE4" w:rsidRPr="000F5A47">
        <w:rPr>
          <w:highlight w:val="yellow"/>
        </w:rPr>
        <w:t xml:space="preserve"> </w:t>
      </w:r>
      <w:r w:rsidR="00184562" w:rsidRPr="000F5A47">
        <w:rPr>
          <w:highlight w:val="yellow"/>
        </w:rPr>
        <w:t>environments (</w:t>
      </w:r>
      <w:commentRangeStart w:id="168"/>
      <w:r w:rsidR="00184562" w:rsidRPr="000F5A47">
        <w:rPr>
          <w:highlight w:val="yellow"/>
        </w:rPr>
        <w:t>Bell and Bliss 1980</w:t>
      </w:r>
      <w:commentRangeEnd w:id="168"/>
      <w:r w:rsidR="00FA16FF">
        <w:rPr>
          <w:rStyle w:val="Refdecomentario"/>
        </w:rPr>
        <w:commentReference w:id="168"/>
      </w:r>
      <w:r w:rsidR="00184562" w:rsidRPr="000F5A47">
        <w:rPr>
          <w:highlight w:val="yellow"/>
        </w:rPr>
        <w:t xml:space="preserve">; </w:t>
      </w:r>
      <w:commentRangeStart w:id="169"/>
      <w:r w:rsidR="00184562" w:rsidRPr="000F5A47">
        <w:rPr>
          <w:highlight w:val="yellow"/>
        </w:rPr>
        <w:t>Oberbauer and Miller 1982</w:t>
      </w:r>
      <w:commentRangeEnd w:id="169"/>
      <w:r w:rsidR="00FA16FF">
        <w:rPr>
          <w:rStyle w:val="Refdecomentario"/>
        </w:rPr>
        <w:commentReference w:id="169"/>
      </w:r>
      <w:r w:rsidR="00184562" w:rsidRPr="000F5A47">
        <w:rPr>
          <w:highlight w:val="yellow"/>
        </w:rPr>
        <w:t xml:space="preserve">; </w:t>
      </w:r>
      <w:commentRangeStart w:id="170"/>
      <w:r w:rsidR="00184562" w:rsidRPr="000F5A47">
        <w:rPr>
          <w:highlight w:val="yellow"/>
        </w:rPr>
        <w:t>Tudela-</w:t>
      </w:r>
      <w:proofErr w:type="spellStart"/>
      <w:r w:rsidR="00184562" w:rsidRPr="000F5A47">
        <w:rPr>
          <w:highlight w:val="yellow"/>
        </w:rPr>
        <w:t>Isanta</w:t>
      </w:r>
      <w:proofErr w:type="spellEnd"/>
      <w:r w:rsidR="00184562" w:rsidRPr="000F5A47">
        <w:rPr>
          <w:highlight w:val="yellow"/>
        </w:rPr>
        <w:t xml:space="preserve"> et al. 2018b</w:t>
      </w:r>
      <w:commentRangeEnd w:id="170"/>
      <w:r w:rsidR="006243DA">
        <w:rPr>
          <w:rStyle w:val="Refdecomentario"/>
        </w:rPr>
        <w:commentReference w:id="170"/>
      </w:r>
      <w:r w:rsidR="00184562" w:rsidRPr="000F5A47">
        <w:rPr>
          <w:highlight w:val="yellow"/>
        </w:rPr>
        <w:t>), is water-limited (</w:t>
      </w:r>
      <w:commentRangeStart w:id="171"/>
      <w:proofErr w:type="spellStart"/>
      <w:r w:rsidR="00184562" w:rsidRPr="000F5A47">
        <w:rPr>
          <w:highlight w:val="yellow"/>
        </w:rPr>
        <w:t>Orsenigo</w:t>
      </w:r>
      <w:proofErr w:type="spellEnd"/>
      <w:r w:rsidR="00184562" w:rsidRPr="000F5A47">
        <w:rPr>
          <w:highlight w:val="yellow"/>
        </w:rPr>
        <w:t xml:space="preserve"> et al. 2015</w:t>
      </w:r>
      <w:commentRangeEnd w:id="171"/>
      <w:r w:rsidR="006243DA">
        <w:rPr>
          <w:rStyle w:val="Refdecomentario"/>
        </w:rPr>
        <w:commentReference w:id="171"/>
      </w:r>
      <w:r w:rsidR="00184562" w:rsidRPr="000F5A47">
        <w:rPr>
          <w:highlight w:val="yellow"/>
        </w:rPr>
        <w:t xml:space="preserve">; </w:t>
      </w:r>
      <w:commentRangeStart w:id="172"/>
      <w:r w:rsidR="00184562" w:rsidRPr="000F5A47">
        <w:rPr>
          <w:highlight w:val="yellow"/>
        </w:rPr>
        <w:t xml:space="preserve">Walder and </w:t>
      </w:r>
      <w:proofErr w:type="spellStart"/>
      <w:r w:rsidR="00184562" w:rsidRPr="000F5A47">
        <w:rPr>
          <w:highlight w:val="yellow"/>
        </w:rPr>
        <w:t>Erschbamer</w:t>
      </w:r>
      <w:proofErr w:type="spellEnd"/>
      <w:r w:rsidR="00184562" w:rsidRPr="000F5A47">
        <w:rPr>
          <w:highlight w:val="yellow"/>
        </w:rPr>
        <w:t xml:space="preserve"> 2015</w:t>
      </w:r>
      <w:commentRangeEnd w:id="172"/>
      <w:r w:rsidR="00500DC0">
        <w:rPr>
          <w:rStyle w:val="Refdecomentario"/>
        </w:rPr>
        <w:commentReference w:id="172"/>
      </w:r>
      <w:r w:rsidR="00184562" w:rsidRPr="000F5A47">
        <w:rPr>
          <w:highlight w:val="yellow"/>
        </w:rPr>
        <w:t>).</w:t>
      </w:r>
      <w:r w:rsidR="00E83EC8" w:rsidRPr="000F5A47">
        <w:rPr>
          <w:highlight w:val="yellow"/>
        </w:rPr>
        <w:t xml:space="preserve"> From the ecological</w:t>
      </w:r>
      <w:r w:rsidR="00F85EE4" w:rsidRPr="000F5A47">
        <w:rPr>
          <w:highlight w:val="yellow"/>
        </w:rPr>
        <w:t xml:space="preserve"> </w:t>
      </w:r>
      <w:r w:rsidR="00E83EC8" w:rsidRPr="000F5A47">
        <w:rPr>
          <w:highlight w:val="yellow"/>
        </w:rPr>
        <w:t>point of view, it implies that alpine seed germination is triggered</w:t>
      </w:r>
      <w:r w:rsidR="00F85EE4" w:rsidRPr="000F5A47">
        <w:rPr>
          <w:highlight w:val="yellow"/>
        </w:rPr>
        <w:t xml:space="preserve"> </w:t>
      </w:r>
      <w:r w:rsidR="00E83EC8" w:rsidRPr="000F5A47">
        <w:rPr>
          <w:highlight w:val="yellow"/>
        </w:rPr>
        <w:t>by comparatively high soil moisture levels (</w:t>
      </w:r>
      <w:proofErr w:type="gramStart"/>
      <w:r w:rsidR="00E83EC8" w:rsidRPr="000F5A47">
        <w:rPr>
          <w:highlight w:val="yellow"/>
        </w:rPr>
        <w:t>e.g.</w:t>
      </w:r>
      <w:proofErr w:type="gramEnd"/>
      <w:r w:rsidR="00E83EC8" w:rsidRPr="000F5A47">
        <w:rPr>
          <w:highlight w:val="yellow"/>
        </w:rPr>
        <w:t xml:space="preserve"> after</w:t>
      </w:r>
      <w:r w:rsidR="00F85EE4" w:rsidRPr="000F5A47">
        <w:rPr>
          <w:highlight w:val="yellow"/>
        </w:rPr>
        <w:t xml:space="preserve"> </w:t>
      </w:r>
      <w:r w:rsidR="00E83EC8" w:rsidRPr="000F5A47">
        <w:rPr>
          <w:highlight w:val="yellow"/>
        </w:rPr>
        <w:t>a snowmelt or summer rainfalls), a key adaptation to avoid</w:t>
      </w:r>
      <w:r w:rsidR="00F85EE4" w:rsidRPr="000F5A47">
        <w:rPr>
          <w:highlight w:val="yellow"/>
        </w:rPr>
        <w:t xml:space="preserve"> </w:t>
      </w:r>
      <w:r w:rsidR="00E83EC8" w:rsidRPr="000F5A47">
        <w:rPr>
          <w:highlight w:val="yellow"/>
        </w:rPr>
        <w:t>seedling emergence on commonly desiccated surfaces of</w:t>
      </w:r>
      <w:r w:rsidR="00F85EE4" w:rsidRPr="000F5A47">
        <w:rPr>
          <w:highlight w:val="yellow"/>
        </w:rPr>
        <w:t xml:space="preserve"> </w:t>
      </w:r>
      <w:r w:rsidR="00E83EC8" w:rsidRPr="000F5A47">
        <w:rPr>
          <w:highlight w:val="yellow"/>
        </w:rPr>
        <w:t>summer alpine soils (Körner 2021) known to be</w:t>
      </w:r>
      <w:r w:rsidR="00F85EE4" w:rsidRPr="000F5A47">
        <w:rPr>
          <w:highlight w:val="yellow"/>
        </w:rPr>
        <w:t xml:space="preserve"> </w:t>
      </w:r>
      <w:r w:rsidR="00E83EC8" w:rsidRPr="000F5A47">
        <w:rPr>
          <w:highlight w:val="yellow"/>
        </w:rPr>
        <w:t>one of the main</w:t>
      </w:r>
      <w:r w:rsidR="00F85EE4" w:rsidRPr="000F5A47">
        <w:rPr>
          <w:highlight w:val="yellow"/>
        </w:rPr>
        <w:t xml:space="preserve"> </w:t>
      </w:r>
      <w:r w:rsidR="00E83EC8" w:rsidRPr="000F5A47">
        <w:rPr>
          <w:highlight w:val="yellow"/>
        </w:rPr>
        <w:t>reasons for seedling mortality in alpine regions (</w:t>
      </w:r>
      <w:commentRangeStart w:id="173"/>
      <w:r w:rsidR="00E83EC8" w:rsidRPr="000F5A47">
        <w:rPr>
          <w:highlight w:val="yellow"/>
        </w:rPr>
        <w:t>Welling</w:t>
      </w:r>
      <w:r w:rsidR="00F85EE4" w:rsidRPr="000F5A47">
        <w:rPr>
          <w:highlight w:val="yellow"/>
        </w:rPr>
        <w:t xml:space="preserve"> </w:t>
      </w:r>
      <w:r w:rsidR="00E83EC8" w:rsidRPr="000F5A47">
        <w:rPr>
          <w:highlight w:val="yellow"/>
        </w:rPr>
        <w:t>and Laine 2000</w:t>
      </w:r>
      <w:commentRangeEnd w:id="173"/>
      <w:r w:rsidR="00500DC0">
        <w:rPr>
          <w:rStyle w:val="Refdecomentario"/>
        </w:rPr>
        <w:commentReference w:id="173"/>
      </w:r>
      <w:r w:rsidR="00E83EC8" w:rsidRPr="000F5A47">
        <w:rPr>
          <w:highlight w:val="yellow"/>
        </w:rPr>
        <w:t xml:space="preserve">; </w:t>
      </w:r>
      <w:commentRangeStart w:id="174"/>
      <w:r w:rsidR="00E83EC8" w:rsidRPr="000F5A47">
        <w:rPr>
          <w:highlight w:val="yellow"/>
        </w:rPr>
        <w:t>Forbis 2003</w:t>
      </w:r>
      <w:commentRangeEnd w:id="174"/>
      <w:r w:rsidR="00FF1154">
        <w:rPr>
          <w:rStyle w:val="Refdecomentario"/>
        </w:rPr>
        <w:commentReference w:id="174"/>
      </w:r>
      <w:r w:rsidR="00E83EC8" w:rsidRPr="000F5A47">
        <w:rPr>
          <w:highlight w:val="yellow"/>
        </w:rPr>
        <w:t>). High soil moisture is necessary</w:t>
      </w:r>
      <w:r w:rsidR="00F85EE4" w:rsidRPr="000F5A47">
        <w:rPr>
          <w:highlight w:val="yellow"/>
        </w:rPr>
        <w:t xml:space="preserve"> </w:t>
      </w:r>
      <w:r w:rsidR="00E83EC8" w:rsidRPr="000F5A47">
        <w:rPr>
          <w:highlight w:val="yellow"/>
        </w:rPr>
        <w:t>for germination and seedling establishment because</w:t>
      </w:r>
      <w:r w:rsidR="00F85EE4" w:rsidRPr="000F5A47">
        <w:rPr>
          <w:highlight w:val="yellow"/>
        </w:rPr>
        <w:t xml:space="preserve"> </w:t>
      </w:r>
      <w:r w:rsidR="00E83EC8" w:rsidRPr="000F5A47">
        <w:rPr>
          <w:highlight w:val="yellow"/>
        </w:rPr>
        <w:t>small seeds do not contain sufficient carbohydrate reserves</w:t>
      </w:r>
      <w:r w:rsidR="00F85EE4" w:rsidRPr="000F5A47">
        <w:rPr>
          <w:highlight w:val="yellow"/>
        </w:rPr>
        <w:t xml:space="preserve"> </w:t>
      </w:r>
      <w:r w:rsidR="00E83EC8" w:rsidRPr="000F5A47">
        <w:rPr>
          <w:highlight w:val="yellow"/>
        </w:rPr>
        <w:t>for rapid production of deep roots in a drying</w:t>
      </w:r>
      <w:r w:rsidR="00F85EE4" w:rsidRPr="000F5A47">
        <w:rPr>
          <w:highlight w:val="yellow"/>
        </w:rPr>
        <w:t xml:space="preserve"> </w:t>
      </w:r>
      <w:r w:rsidR="00E83EC8" w:rsidRPr="000F5A47">
        <w:rPr>
          <w:highlight w:val="yellow"/>
        </w:rPr>
        <w:t>environment</w:t>
      </w:r>
      <w:r w:rsidR="00F85EE4" w:rsidRPr="000F5A47">
        <w:rPr>
          <w:highlight w:val="yellow"/>
        </w:rPr>
        <w:t xml:space="preserve"> </w:t>
      </w:r>
      <w:r w:rsidR="00E83EC8" w:rsidRPr="000F5A47">
        <w:rPr>
          <w:highlight w:val="yellow"/>
        </w:rPr>
        <w:t>(Oberbauer and Miller 1982).</w:t>
      </w:r>
    </w:p>
    <w:p w14:paraId="0D949376" w14:textId="439A5E3D" w:rsidR="002D2B32" w:rsidRDefault="0049360F" w:rsidP="0049360F">
      <w:pPr>
        <w:pStyle w:val="Ttulo2"/>
        <w:rPr>
          <w:lang w:val="en-US"/>
        </w:rPr>
      </w:pPr>
      <w:r>
        <w:rPr>
          <w:lang w:val="en-US"/>
        </w:rPr>
        <w:t>5. References</w:t>
      </w:r>
    </w:p>
    <w:p w14:paraId="6C82213C" w14:textId="3AB6BE88" w:rsidR="0049360F" w:rsidRDefault="001C407B" w:rsidP="0049360F">
      <w:pPr>
        <w:rPr>
          <w:lang w:val="en-US"/>
        </w:rPr>
      </w:pPr>
      <w:r>
        <w:rPr>
          <w:lang w:val="en-US"/>
        </w:rPr>
        <w:t>R Core Team (2022). R: A language and environment for statistical computing. R Foundation for Statistical Computing</w:t>
      </w:r>
      <w:r w:rsidR="004D0CB8">
        <w:rPr>
          <w:lang w:val="en-US"/>
        </w:rPr>
        <w:t xml:space="preserve">, Vienna, Austria. URL </w:t>
      </w:r>
      <w:hyperlink r:id="rId14" w:history="1">
        <w:r w:rsidR="00D6256B" w:rsidRPr="002C3E99">
          <w:rPr>
            <w:rStyle w:val="Hipervnculo"/>
            <w:lang w:val="en-US"/>
          </w:rPr>
          <w:t>https://www.R-project.org/</w:t>
        </w:r>
      </w:hyperlink>
      <w:r w:rsidR="004D0CB8">
        <w:rPr>
          <w:lang w:val="en-US"/>
        </w:rPr>
        <w:t>.</w:t>
      </w:r>
    </w:p>
    <w:p w14:paraId="153FC29C" w14:textId="2766BD55" w:rsidR="00D6256B" w:rsidRPr="00BC6FBD" w:rsidRDefault="00D6256B" w:rsidP="00BC6FBD">
      <w:pPr>
        <w:pStyle w:val="HTMLconformatoprevio"/>
        <w:wordWrap w:val="0"/>
        <w:rPr>
          <w:rFonts w:asciiTheme="minorHAnsi" w:eastAsiaTheme="minorHAnsi" w:hAnsiTheme="minorHAnsi" w:cstheme="minorBidi"/>
          <w:color w:val="000000" w:themeColor="text1"/>
          <w:kern w:val="2"/>
          <w:sz w:val="22"/>
          <w:szCs w:val="22"/>
          <w:lang w:val="en-US" w:eastAsia="en-US"/>
          <w14:ligatures w14:val="standardContextual"/>
        </w:rPr>
      </w:pPr>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Fernández-Pascual Eduardo and González-Rodríguez Gil (2020).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seedr</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Hydro and Thermal Time Seed Germination Models</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 R. R package version 0.3.0. https://CRAN.R-project.org/package=seedr</w:t>
      </w:r>
    </w:p>
    <w:p w14:paraId="582B5804" w14:textId="49FC624E" w:rsidR="00BC6FBD" w:rsidRPr="00BC6FBD" w:rsidRDefault="00BC6FBD" w:rsidP="00BC6FBD">
      <w:pPr>
        <w:pStyle w:val="HTMLconformatoprevio"/>
        <w:wordWrap w:val="0"/>
        <w:rPr>
          <w:rFonts w:asciiTheme="minorHAnsi" w:eastAsiaTheme="minorHAnsi" w:hAnsiTheme="minorHAnsi" w:cstheme="minorBidi"/>
          <w:color w:val="000000" w:themeColor="text1"/>
          <w:kern w:val="2"/>
          <w:sz w:val="22"/>
          <w:szCs w:val="22"/>
          <w:lang w:val="en-US" w:eastAsia="en-US"/>
          <w14:ligatures w14:val="standardContextual"/>
        </w:rPr>
      </w:pPr>
      <w:r w:rsidRPr="00C85516">
        <w:rPr>
          <w:rFonts w:asciiTheme="minorHAnsi" w:eastAsiaTheme="minorHAnsi" w:hAnsiTheme="minorHAnsi" w:cstheme="minorBidi"/>
          <w:color w:val="000000" w:themeColor="text1"/>
          <w:kern w:val="2"/>
          <w:sz w:val="22"/>
          <w:szCs w:val="22"/>
          <w:lang w:val="en-CA" w:eastAsia="en-US"/>
          <w14:ligatures w14:val="standardContextual"/>
        </w:rPr>
        <w:t xml:space="preserve">Lozano-Isla, F, Benites-Alfaro, OE, </w:t>
      </w:r>
      <w:proofErr w:type="spellStart"/>
      <w:r w:rsidRPr="00C85516">
        <w:rPr>
          <w:rFonts w:asciiTheme="minorHAnsi" w:eastAsiaTheme="minorHAnsi" w:hAnsiTheme="minorHAnsi" w:cstheme="minorBidi"/>
          <w:color w:val="000000" w:themeColor="text1"/>
          <w:kern w:val="2"/>
          <w:sz w:val="22"/>
          <w:szCs w:val="22"/>
          <w:lang w:val="en-CA" w:eastAsia="en-US"/>
          <w14:ligatures w14:val="standardContextual"/>
        </w:rPr>
        <w:t>Pompelli</w:t>
      </w:r>
      <w:proofErr w:type="spellEnd"/>
      <w:r w:rsidRPr="00C85516">
        <w:rPr>
          <w:rFonts w:asciiTheme="minorHAnsi" w:eastAsiaTheme="minorHAnsi" w:hAnsiTheme="minorHAnsi" w:cstheme="minorBidi"/>
          <w:color w:val="000000" w:themeColor="text1"/>
          <w:kern w:val="2"/>
          <w:sz w:val="22"/>
          <w:szCs w:val="22"/>
          <w:lang w:val="en-CA" w:eastAsia="en-US"/>
          <w14:ligatures w14:val="standardContextual"/>
        </w:rPr>
        <w:t xml:space="preserve">, MF. </w:t>
      </w:r>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(2019).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GerminaR</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An R package for germinati</w:t>
      </w:r>
      <w:r w:rsidR="00512A9D">
        <w:rPr>
          <w:rFonts w:asciiTheme="minorHAnsi" w:eastAsiaTheme="minorHAnsi" w:hAnsiTheme="minorHAnsi" w:cstheme="minorBidi"/>
          <w:color w:val="000000" w:themeColor="text1"/>
          <w:kern w:val="2"/>
          <w:sz w:val="22"/>
          <w:szCs w:val="22"/>
          <w:lang w:val="en-US" w:eastAsia="en-US"/>
          <w14:ligatures w14:val="standardContextual"/>
        </w:rPr>
        <w:t>o</w:t>
      </w:r>
      <w:r w:rsidRPr="00BC6FBD">
        <w:rPr>
          <w:rFonts w:asciiTheme="minorHAnsi" w:eastAsiaTheme="minorHAnsi" w:hAnsiTheme="minorHAnsi" w:cstheme="minorBidi"/>
          <w:color w:val="000000" w:themeColor="text1"/>
          <w:kern w:val="2"/>
          <w:sz w:val="22"/>
          <w:szCs w:val="22"/>
          <w:lang w:val="en-US" w:eastAsia="en-US"/>
          <w14:ligatures w14:val="standardContextual"/>
        </w:rPr>
        <w:t>n analysis with the</w:t>
      </w:r>
      <w:r w:rsidR="00512A9D">
        <w:rPr>
          <w:rFonts w:asciiTheme="minorHAnsi" w:eastAsiaTheme="minorHAnsi" w:hAnsiTheme="minorHAnsi" w:cstheme="minorBidi"/>
          <w:color w:val="000000" w:themeColor="text1"/>
          <w:kern w:val="2"/>
          <w:sz w:val="22"/>
          <w:szCs w:val="22"/>
          <w:lang w:val="en-US" w:eastAsia="en-US"/>
          <w14:ligatures w14:val="standardContextual"/>
        </w:rPr>
        <w:t xml:space="preserve"> </w:t>
      </w:r>
      <w:r w:rsidRPr="00BC6FBD">
        <w:rPr>
          <w:rFonts w:asciiTheme="minorHAnsi" w:eastAsiaTheme="minorHAnsi" w:hAnsiTheme="minorHAnsi" w:cstheme="minorBidi"/>
          <w:color w:val="000000" w:themeColor="text1"/>
          <w:kern w:val="2"/>
          <w:sz w:val="22"/>
          <w:szCs w:val="22"/>
          <w:lang w:val="en-US" w:eastAsia="en-US"/>
          <w14:ligatures w14:val="standardContextual"/>
        </w:rPr>
        <w:t>interactive web application “</w:t>
      </w:r>
      <w:proofErr w:type="spellStart"/>
      <w:r w:rsidRPr="00BC6FBD">
        <w:rPr>
          <w:rFonts w:asciiTheme="minorHAnsi" w:eastAsiaTheme="minorHAnsi" w:hAnsiTheme="minorHAnsi" w:cstheme="minorBidi"/>
          <w:color w:val="000000" w:themeColor="text1"/>
          <w:kern w:val="2"/>
          <w:sz w:val="22"/>
          <w:szCs w:val="22"/>
          <w:lang w:val="en-US" w:eastAsia="en-US"/>
          <w14:ligatures w14:val="standardContextual"/>
        </w:rPr>
        <w:t>GerminaQuant</w:t>
      </w:r>
      <w:proofErr w:type="spellEnd"/>
      <w:r w:rsidRPr="00BC6FBD">
        <w:rPr>
          <w:rFonts w:asciiTheme="minorHAnsi" w:eastAsiaTheme="minorHAnsi" w:hAnsiTheme="minorHAnsi" w:cstheme="minorBidi"/>
          <w:color w:val="000000" w:themeColor="text1"/>
          <w:kern w:val="2"/>
          <w:sz w:val="22"/>
          <w:szCs w:val="22"/>
          <w:lang w:val="en-US" w:eastAsia="en-US"/>
          <w14:ligatures w14:val="standardContextual"/>
        </w:rPr>
        <w:t xml:space="preserve"> for R.” Ecological Research, 34(2), 339-346. URL https://doi.org/10.1111/1440-1703.1275.</w:t>
      </w:r>
    </w:p>
    <w:p w14:paraId="218C57E8" w14:textId="77777777" w:rsidR="00D6256B" w:rsidRDefault="00D6256B" w:rsidP="0049360F">
      <w:pPr>
        <w:rPr>
          <w:lang w:val="en-US"/>
        </w:rPr>
      </w:pPr>
    </w:p>
    <w:p w14:paraId="0D6E56E9" w14:textId="7E5B4C74" w:rsidR="0098581D" w:rsidRPr="0049360F" w:rsidRDefault="0098581D" w:rsidP="0049360F">
      <w:pPr>
        <w:rPr>
          <w:lang w:val="en-US"/>
        </w:rPr>
      </w:pPr>
      <w:r>
        <w:rPr>
          <w:lang w:val="en-US"/>
        </w:rPr>
        <w:t>Wickham, H. 2016. Ggplot2: elegant Graphics for Data Analysis. Springer-Verlag New York</w:t>
      </w:r>
      <w:r w:rsidR="00143588">
        <w:rPr>
          <w:lang w:val="en-US"/>
        </w:rPr>
        <w:t>. URL https:// ggplot2.tidyverse.org</w:t>
      </w:r>
    </w:p>
    <w:sectPr w:rsidR="0098581D" w:rsidRPr="0049360F" w:rsidSect="00191F7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3-10-04T15:35:00Z" w:initials="CE">
    <w:p w14:paraId="537AD467" w14:textId="77777777" w:rsidR="00FF1154" w:rsidRDefault="00FF1154">
      <w:pPr>
        <w:pStyle w:val="Textocomentario"/>
      </w:pPr>
      <w:r>
        <w:rPr>
          <w:rStyle w:val="Refdecomentario"/>
        </w:rPr>
        <w:annotationRef/>
      </w:r>
      <w:r>
        <w:rPr>
          <w:color w:val="000000"/>
        </w:rPr>
        <w:t>Winkler DE, Butz RJ, Germino MJ, Reinhardt K, Kueppers LM (2018)</w:t>
      </w:r>
    </w:p>
    <w:p w14:paraId="2A334D69" w14:textId="77777777" w:rsidR="00FF1154" w:rsidRDefault="00FF1154">
      <w:pPr>
        <w:pStyle w:val="Textocomentario"/>
      </w:pPr>
      <w:r>
        <w:rPr>
          <w:color w:val="000000"/>
        </w:rPr>
        <w:t>Snowmelt timing regulates community composition, phenology,</w:t>
      </w:r>
    </w:p>
    <w:p w14:paraId="0D2D6E65" w14:textId="77777777" w:rsidR="00FF1154" w:rsidRDefault="00FF1154">
      <w:pPr>
        <w:pStyle w:val="Textocomentario"/>
      </w:pPr>
      <w:r>
        <w:rPr>
          <w:color w:val="000000"/>
        </w:rPr>
        <w:t>and physiological performance of alpine plants. Front Plant Sci</w:t>
      </w:r>
    </w:p>
    <w:p w14:paraId="0E248326" w14:textId="77777777" w:rsidR="00FF1154" w:rsidRDefault="00FF1154" w:rsidP="005A5757">
      <w:pPr>
        <w:pStyle w:val="Textocomentario"/>
      </w:pPr>
      <w:r>
        <w:rPr>
          <w:color w:val="000000"/>
        </w:rPr>
        <w:t xml:space="preserve">9:1140. </w:t>
      </w:r>
      <w:r>
        <w:rPr>
          <w:color w:val="0000FF"/>
        </w:rPr>
        <w:t>https:// doi. org/ 10. 3389/ fpls. 2018. 01140</w:t>
      </w:r>
    </w:p>
  </w:comment>
  <w:comment w:id="1" w:author="CLARA ESPINOSA DEL ALBA" w:date="2023-10-04T15:36:00Z" w:initials="CE">
    <w:p w14:paraId="3F6C17DF" w14:textId="77777777" w:rsidR="0000430E" w:rsidRDefault="0000430E">
      <w:pPr>
        <w:pStyle w:val="Textocomentario"/>
      </w:pPr>
      <w:r>
        <w:rPr>
          <w:rStyle w:val="Refdecomentario"/>
        </w:rPr>
        <w:annotationRef/>
      </w:r>
      <w:r>
        <w:t>Bewley JD, Bradford KJ, Hilhorst HWM, Nonogaki H (2013) Germination.</w:t>
      </w:r>
    </w:p>
    <w:p w14:paraId="30DC9E47" w14:textId="77777777" w:rsidR="0000430E" w:rsidRDefault="0000430E">
      <w:pPr>
        <w:pStyle w:val="Textocomentario"/>
      </w:pPr>
      <w:r>
        <w:t>In: Bewley B et al (eds) Seeds: physiology of development.</w:t>
      </w:r>
    </w:p>
    <w:p w14:paraId="722BC28D" w14:textId="77777777" w:rsidR="0000430E" w:rsidRDefault="0000430E" w:rsidP="007947B5">
      <w:pPr>
        <w:pStyle w:val="Textocomentario"/>
      </w:pPr>
      <w:r>
        <w:t>Springer, pp 133–181</w:t>
      </w:r>
    </w:p>
  </w:comment>
  <w:comment w:id="2" w:author="CLARA ESPINOSA DEL ALBA" w:date="2023-10-04T15:36:00Z" w:initials="CE">
    <w:p w14:paraId="4C86E3C4" w14:textId="77777777" w:rsidR="0000430E" w:rsidRDefault="0000430E">
      <w:pPr>
        <w:pStyle w:val="Textocomentario"/>
      </w:pPr>
      <w:r>
        <w:rPr>
          <w:rStyle w:val="Refdecomentario"/>
        </w:rPr>
        <w:annotationRef/>
      </w:r>
      <w:r>
        <w:t>Onipchenko VG (2004) Alpine ecosystems in the Northwest Caucasus.</w:t>
      </w:r>
    </w:p>
    <w:p w14:paraId="3C74C739" w14:textId="77777777" w:rsidR="0000430E" w:rsidRDefault="0000430E" w:rsidP="00F32708">
      <w:pPr>
        <w:pStyle w:val="Textocomentario"/>
      </w:pPr>
      <w:r>
        <w:t>Springer Science &amp; Business Media</w:t>
      </w:r>
    </w:p>
  </w:comment>
  <w:comment w:id="6" w:author="Diana María Cruz Tejada" w:date="2023-10-04T16:58:00Z" w:initials="DC">
    <w:p w14:paraId="60A8B9A7" w14:textId="77777777" w:rsidR="001631D3" w:rsidRDefault="001631D3" w:rsidP="008769ED">
      <w:pPr>
        <w:pStyle w:val="Textocomentario"/>
      </w:pPr>
      <w:r>
        <w:rPr>
          <w:rStyle w:val="Refdecomentario"/>
        </w:rPr>
        <w:annotationRef/>
      </w:r>
      <w:r>
        <w:t>Siembra intermedia</w:t>
      </w:r>
    </w:p>
  </w:comment>
  <w:comment w:id="8" w:author="CLARA ESPINOSA DEL ALBA" w:date="2023-10-03T16:30:00Z" w:initials="CE">
    <w:p w14:paraId="5279DFD5" w14:textId="703D11E5" w:rsidR="0039142E" w:rsidRDefault="0039142E" w:rsidP="00E277D8">
      <w:pPr>
        <w:pStyle w:val="Textocomentario"/>
      </w:pPr>
      <w:r>
        <w:rPr>
          <w:rStyle w:val="Refdecomentario"/>
        </w:rPr>
        <w:annotationRef/>
      </w:r>
      <w:r>
        <w:t>Posibilidad de añadir climograma de uno de los sitios.</w:t>
      </w:r>
    </w:p>
  </w:comment>
  <w:comment w:id="9" w:author="CLARA ESPINOSA DEL ALBA" w:date="2023-10-04T15:04:00Z" w:initials="CE">
    <w:p w14:paraId="6B1D6146" w14:textId="77777777" w:rsidR="000B054E" w:rsidRDefault="000B054E" w:rsidP="00482688">
      <w:pPr>
        <w:pStyle w:val="Textocomentario"/>
      </w:pPr>
      <w:r>
        <w:rPr>
          <w:rStyle w:val="Refdecomentario"/>
        </w:rPr>
        <w:annotationRef/>
      </w:r>
      <w:r>
        <w:t>Añadir también foto de Dianthus langeanus!</w:t>
      </w:r>
    </w:p>
  </w:comment>
  <w:comment w:id="10" w:author="CLARA ESPINOSA DEL ALBA" w:date="2023-10-03T16:35:00Z" w:initials="CE">
    <w:p w14:paraId="74ABA07F" w14:textId="1300CFB4" w:rsidR="0039142E" w:rsidRDefault="0039142E" w:rsidP="00445524">
      <w:pPr>
        <w:pStyle w:val="Textocomentario"/>
      </w:pPr>
      <w:r>
        <w:rPr>
          <w:rStyle w:val="Refdecomentario"/>
        </w:rPr>
        <w:annotationRef/>
      </w:r>
      <w:r>
        <w:t>Add some info about number of days with water stress</w:t>
      </w:r>
    </w:p>
  </w:comment>
  <w:comment w:id="11" w:author="CLARA ESPINOSA DEL ALBA" w:date="2023-10-04T10:46:00Z" w:initials="CE">
    <w:p w14:paraId="50FB7AB8" w14:textId="77777777" w:rsidR="009F5875" w:rsidRDefault="009F5875" w:rsidP="00283E3F">
      <w:pPr>
        <w:pStyle w:val="Textocomentario"/>
      </w:pPr>
      <w:r>
        <w:rPr>
          <w:rStyle w:val="Refdecomentario"/>
        </w:rPr>
        <w:annotationRef/>
      </w:r>
      <w:r>
        <w:t>Añadir mapa con las cruces y resaltar los puntos con recolección de Dianthus</w:t>
      </w:r>
    </w:p>
  </w:comment>
  <w:comment w:id="12" w:author="CLARA ESPINOSA DEL ALBA" w:date="2023-10-04T11:44:00Z" w:initials="CE">
    <w:p w14:paraId="31BF38E6" w14:textId="77777777" w:rsidR="00390BF5" w:rsidRDefault="00390BF5" w:rsidP="00546A51">
      <w:pPr>
        <w:pStyle w:val="Textocomentario"/>
      </w:pPr>
      <w:r>
        <w:rPr>
          <w:rStyle w:val="Refdecomentario"/>
        </w:rPr>
        <w:annotationRef/>
      </w:r>
      <w:r>
        <w:t>Update value with new data from oct 23</w:t>
      </w:r>
    </w:p>
  </w:comment>
  <w:comment w:id="67" w:author="Diana María Cruz Tejada" w:date="2023-10-04T16:32:00Z" w:initials="DC">
    <w:p w14:paraId="5DE3405D" w14:textId="77777777" w:rsidR="003845EA" w:rsidRDefault="003845EA" w:rsidP="00C71838">
      <w:pPr>
        <w:pStyle w:val="Textocomentario"/>
      </w:pPr>
      <w:r>
        <w:rPr>
          <w:rStyle w:val="Refdecomentario"/>
        </w:rPr>
        <w:annotationRef/>
      </w:r>
      <w:r>
        <w:t>Tal vez esto no es necesario mencionarlo? (vamos a usar el peso individual?)</w:t>
      </w:r>
    </w:p>
  </w:comment>
  <w:comment w:id="84" w:author="Diana María Cruz Tejada" w:date="2023-10-04T17:01:00Z" w:initials="DC">
    <w:p w14:paraId="0DF26748" w14:textId="77777777" w:rsidR="001631D3" w:rsidRDefault="001631D3" w:rsidP="007F0C1F">
      <w:pPr>
        <w:pStyle w:val="Textocomentario"/>
      </w:pPr>
      <w:r>
        <w:rPr>
          <w:rStyle w:val="Refdecomentario"/>
        </w:rPr>
        <w:annotationRef/>
      </w:r>
      <w:r>
        <w:t>Para usar luego</w:t>
      </w:r>
    </w:p>
  </w:comment>
  <w:comment w:id="157" w:author="Diana María Cruz Tejada" w:date="2023-09-27T13:43:00Z" w:initials="DC">
    <w:p w14:paraId="24D5B7E9" w14:textId="77777777" w:rsidR="00862CB7" w:rsidRDefault="00862CB7" w:rsidP="00862CB7">
      <w:pPr>
        <w:pStyle w:val="Textocomentario"/>
      </w:pPr>
      <w:r>
        <w:rPr>
          <w:rStyle w:val="Refdecomentario"/>
        </w:rPr>
        <w:annotationRef/>
      </w:r>
      <w:r>
        <w:t>References to change</w:t>
      </w:r>
    </w:p>
  </w:comment>
  <w:comment w:id="164" w:author="CLARA ESPINOSA DEL ALBA" w:date="2023-10-04T12:18:00Z" w:initials="CEDA">
    <w:p w14:paraId="4910A250" w14:textId="6385B1B5" w:rsidR="00E12693" w:rsidRDefault="00E12693" w:rsidP="00561300">
      <w:pPr>
        <w:pStyle w:val="Textocomentario"/>
      </w:pPr>
      <w:r>
        <w:rPr>
          <w:rStyle w:val="Refdecomentario"/>
        </w:rPr>
        <w:annotationRef/>
      </w:r>
      <w:r>
        <w:t>Add graph from central plots microlog SP3 (with new data)</w:t>
      </w:r>
    </w:p>
  </w:comment>
  <w:comment w:id="165" w:author="CLARA ESPINOSA DEL ALBA" w:date="2023-10-04T12:23:00Z" w:initials="CEDA">
    <w:p w14:paraId="69C8241F" w14:textId="77777777" w:rsidR="00502A37" w:rsidRDefault="00502A37" w:rsidP="00062CA2">
      <w:pPr>
        <w:pStyle w:val="Textocomentario"/>
      </w:pPr>
      <w:r>
        <w:rPr>
          <w:rStyle w:val="Refdecomentario"/>
        </w:rPr>
        <w:annotationRef/>
      </w:r>
      <w:r>
        <w:t>Update data from central plots (data incomplete)</w:t>
      </w:r>
    </w:p>
  </w:comment>
  <w:comment w:id="166" w:author="CLARA ESPINOSA DEL ALBA" w:date="2023-10-04T12:58:00Z" w:initials="CEDA">
    <w:p w14:paraId="24CE353C" w14:textId="77777777" w:rsidR="00F52E55" w:rsidRDefault="00F52E55" w:rsidP="00E5259C">
      <w:pPr>
        <w:pStyle w:val="Textocomentario"/>
      </w:pPr>
      <w:r>
        <w:rPr>
          <w:rStyle w:val="Refdecomentario"/>
        </w:rPr>
        <w:annotationRef/>
      </w:r>
      <w:r>
        <w:t>Homogenize data using iButtons dates!!</w:t>
      </w:r>
    </w:p>
  </w:comment>
  <w:comment w:id="167" w:author="CLARA ESPINOSA DEL ALBA" w:date="2023-10-04T15:32:00Z" w:initials="CE">
    <w:p w14:paraId="5C63C609" w14:textId="77777777" w:rsidR="003F2A29" w:rsidRDefault="003F2A29">
      <w:pPr>
        <w:pStyle w:val="Textocomentario"/>
      </w:pPr>
      <w:r>
        <w:rPr>
          <w:rStyle w:val="Refdecomentario"/>
        </w:rPr>
        <w:annotationRef/>
      </w:r>
      <w:r>
        <w:t>From Rosbackh 2022 Alpine plant communities differ in their seed germination</w:t>
      </w:r>
    </w:p>
    <w:p w14:paraId="1AE45C75" w14:textId="77777777" w:rsidR="003F2A29" w:rsidRDefault="003F2A29" w:rsidP="00564904">
      <w:pPr>
        <w:pStyle w:val="Textocomentario"/>
      </w:pPr>
      <w:r>
        <w:t>requirements along a snowmelt gradient in the Caucasus. Alpine Botany 132.</w:t>
      </w:r>
    </w:p>
  </w:comment>
  <w:comment w:id="168" w:author="CLARA ESPINOSA DEL ALBA" w:date="2023-10-04T15:33:00Z" w:initials="CE">
    <w:p w14:paraId="6D893885" w14:textId="77777777" w:rsidR="00FA16FF" w:rsidRDefault="00FA16FF">
      <w:pPr>
        <w:pStyle w:val="Textocomentario"/>
      </w:pPr>
      <w:r>
        <w:rPr>
          <w:rStyle w:val="Refdecomentario"/>
        </w:rPr>
        <w:annotationRef/>
      </w:r>
      <w:r>
        <w:rPr>
          <w:color w:val="000000"/>
        </w:rPr>
        <w:t>Bell KL, Bliss LC (1980) Plant reproduction in a high Arctic environment.</w:t>
      </w:r>
    </w:p>
    <w:p w14:paraId="444A38E2" w14:textId="77777777" w:rsidR="00FA16FF" w:rsidRDefault="00FA16FF">
      <w:pPr>
        <w:pStyle w:val="Textocomentario"/>
      </w:pPr>
      <w:r>
        <w:rPr>
          <w:color w:val="000000"/>
        </w:rPr>
        <w:t xml:space="preserve">Arct Alp Res 12:1–10. </w:t>
      </w:r>
      <w:r>
        <w:rPr>
          <w:color w:val="0000FF"/>
        </w:rPr>
        <w:t>https:// doi. org/ 10. 1080/ 00040 851.</w:t>
      </w:r>
    </w:p>
    <w:p w14:paraId="63925857" w14:textId="77777777" w:rsidR="00FA16FF" w:rsidRDefault="00FA16FF" w:rsidP="00F627D2">
      <w:pPr>
        <w:pStyle w:val="Textocomentario"/>
      </w:pPr>
      <w:r>
        <w:rPr>
          <w:color w:val="0000FF"/>
        </w:rPr>
        <w:t>1980. 12004 158</w:t>
      </w:r>
    </w:p>
  </w:comment>
  <w:comment w:id="169" w:author="CLARA ESPINOSA DEL ALBA" w:date="2023-10-04T15:33:00Z" w:initials="CE">
    <w:p w14:paraId="794A41D1" w14:textId="77777777" w:rsidR="00FA16FF" w:rsidRDefault="00FA16FF">
      <w:pPr>
        <w:pStyle w:val="Textocomentario"/>
      </w:pPr>
      <w:r>
        <w:rPr>
          <w:rStyle w:val="Refdecomentario"/>
        </w:rPr>
        <w:annotationRef/>
      </w:r>
      <w:r>
        <w:rPr>
          <w:color w:val="000000"/>
        </w:rPr>
        <w:t>Oberbauer S, Miller PC (1982) Effect of water potential on seed germination.</w:t>
      </w:r>
    </w:p>
    <w:p w14:paraId="30CBF37A" w14:textId="77777777" w:rsidR="00FA16FF" w:rsidRDefault="00FA16FF">
      <w:pPr>
        <w:pStyle w:val="Textocomentario"/>
      </w:pPr>
      <w:r>
        <w:rPr>
          <w:color w:val="000000"/>
        </w:rPr>
        <w:t xml:space="preserve">Ecography 5:218–220. </w:t>
      </w:r>
      <w:r>
        <w:rPr>
          <w:color w:val="0000FF"/>
        </w:rPr>
        <w:t>https:// doi. org/ 10. 1111/j. 1600-</w:t>
      </w:r>
    </w:p>
    <w:p w14:paraId="676AB0C6" w14:textId="77777777" w:rsidR="00FA16FF" w:rsidRDefault="00FA16FF" w:rsidP="00685EEC">
      <w:pPr>
        <w:pStyle w:val="Textocomentario"/>
      </w:pPr>
      <w:r>
        <w:rPr>
          <w:color w:val="0000FF"/>
        </w:rPr>
        <w:t>0587. 1982. tb010 40.x</w:t>
      </w:r>
    </w:p>
  </w:comment>
  <w:comment w:id="170" w:author="CLARA ESPINOSA DEL ALBA" w:date="2023-10-04T15:34:00Z" w:initials="CE">
    <w:p w14:paraId="4F1450AB" w14:textId="77777777" w:rsidR="006243DA" w:rsidRDefault="006243DA">
      <w:pPr>
        <w:pStyle w:val="Textocomentario"/>
      </w:pPr>
      <w:r>
        <w:rPr>
          <w:rStyle w:val="Refdecomentario"/>
        </w:rPr>
        <w:annotationRef/>
      </w:r>
      <w:r>
        <w:rPr>
          <w:color w:val="000000"/>
        </w:rPr>
        <w:t>Tudela-Isanta M, Ladouceur E, Wijayasinghe M, Pritchard HW, Mondoni</w:t>
      </w:r>
    </w:p>
    <w:p w14:paraId="59678E01" w14:textId="77777777" w:rsidR="006243DA" w:rsidRDefault="006243DA">
      <w:pPr>
        <w:pStyle w:val="Textocomentario"/>
      </w:pPr>
      <w:r>
        <w:rPr>
          <w:color w:val="000000"/>
        </w:rPr>
        <w:t>A (2018b) The seed germination niche limits the distribution</w:t>
      </w:r>
    </w:p>
    <w:p w14:paraId="74BFAD0D" w14:textId="77777777" w:rsidR="006243DA" w:rsidRDefault="006243DA">
      <w:pPr>
        <w:pStyle w:val="Textocomentario"/>
      </w:pPr>
      <w:r>
        <w:rPr>
          <w:color w:val="000000"/>
        </w:rPr>
        <w:t>of some plant species in calcareous or siliceous alpine bedrocks.</w:t>
      </w:r>
    </w:p>
    <w:p w14:paraId="07F3C726" w14:textId="77777777" w:rsidR="006243DA" w:rsidRDefault="006243DA" w:rsidP="00AF2ED6">
      <w:pPr>
        <w:pStyle w:val="Textocomentario"/>
      </w:pPr>
      <w:r>
        <w:rPr>
          <w:color w:val="000000"/>
        </w:rPr>
        <w:t xml:space="preserve">Alp Bot 128:83–95. </w:t>
      </w:r>
      <w:r>
        <w:rPr>
          <w:color w:val="0000FF"/>
        </w:rPr>
        <w:t>https:// doi. org/ 10. 1007/ s00035- 018- 0199-0</w:t>
      </w:r>
    </w:p>
  </w:comment>
  <w:comment w:id="171" w:author="CLARA ESPINOSA DEL ALBA" w:date="2023-10-04T15:34:00Z" w:initials="CE">
    <w:p w14:paraId="4F8E6DA4" w14:textId="77777777" w:rsidR="006243DA" w:rsidRDefault="006243DA">
      <w:pPr>
        <w:pStyle w:val="Textocomentario"/>
      </w:pPr>
      <w:r>
        <w:rPr>
          <w:rStyle w:val="Refdecomentario"/>
        </w:rPr>
        <w:annotationRef/>
      </w:r>
      <w:r>
        <w:rPr>
          <w:color w:val="000000"/>
        </w:rPr>
        <w:t>Orsenigo S, Abeli T, Rossi G, Bonasoni P, Pasquaretta C, Gandini</w:t>
      </w:r>
    </w:p>
    <w:p w14:paraId="2610FBB4" w14:textId="77777777" w:rsidR="006243DA" w:rsidRDefault="006243DA">
      <w:pPr>
        <w:pStyle w:val="Textocomentario"/>
      </w:pPr>
      <w:r>
        <w:rPr>
          <w:color w:val="000000"/>
        </w:rPr>
        <w:t>M, Mondoni A (2015) Effects of autumn and spring heat</w:t>
      </w:r>
    </w:p>
    <w:p w14:paraId="7494FB09" w14:textId="77777777" w:rsidR="006243DA" w:rsidRDefault="006243DA">
      <w:pPr>
        <w:pStyle w:val="Textocomentario"/>
      </w:pPr>
      <w:r>
        <w:rPr>
          <w:color w:val="000000"/>
        </w:rPr>
        <w:t>waves on seed germination of high mountain plants. PLoS ONE</w:t>
      </w:r>
    </w:p>
    <w:p w14:paraId="67F0FE6C" w14:textId="77777777" w:rsidR="006243DA" w:rsidRDefault="006243DA" w:rsidP="006C4C2E">
      <w:pPr>
        <w:pStyle w:val="Textocomentario"/>
      </w:pPr>
      <w:r>
        <w:rPr>
          <w:color w:val="000000"/>
        </w:rPr>
        <w:t xml:space="preserve">10:e0133626. </w:t>
      </w:r>
      <w:r>
        <w:rPr>
          <w:color w:val="0000FF"/>
        </w:rPr>
        <w:t>https:// doi. org/ 10. 1371/ journ al. pone. 01336 26</w:t>
      </w:r>
    </w:p>
  </w:comment>
  <w:comment w:id="172" w:author="CLARA ESPINOSA DEL ALBA" w:date="2023-10-04T15:34:00Z" w:initials="CE">
    <w:p w14:paraId="4771F646" w14:textId="77777777" w:rsidR="00500DC0" w:rsidRDefault="00500DC0">
      <w:pPr>
        <w:pStyle w:val="Textocomentario"/>
      </w:pPr>
      <w:r>
        <w:rPr>
          <w:rStyle w:val="Refdecomentario"/>
        </w:rPr>
        <w:annotationRef/>
      </w:r>
      <w:r>
        <w:rPr>
          <w:color w:val="000000"/>
        </w:rPr>
        <w:t>Walder T, Erschbamer B (2015) Temperature and drought drive differences</w:t>
      </w:r>
    </w:p>
    <w:p w14:paraId="7A01C274" w14:textId="77777777" w:rsidR="00500DC0" w:rsidRDefault="00500DC0">
      <w:pPr>
        <w:pStyle w:val="Textocomentario"/>
      </w:pPr>
      <w:r>
        <w:rPr>
          <w:color w:val="000000"/>
        </w:rPr>
        <w:t>in germination responses between congeneric species along</w:t>
      </w:r>
    </w:p>
    <w:p w14:paraId="308DD2FA" w14:textId="77777777" w:rsidR="00500DC0" w:rsidRDefault="00500DC0">
      <w:pPr>
        <w:pStyle w:val="Textocomentario"/>
      </w:pPr>
      <w:r>
        <w:rPr>
          <w:color w:val="000000"/>
        </w:rPr>
        <w:t xml:space="preserve">altitudinal gradients. Plant Ecol 216:1297–1309. </w:t>
      </w:r>
      <w:r>
        <w:rPr>
          <w:color w:val="0000FF"/>
        </w:rPr>
        <w:t>https:// doi. org/</w:t>
      </w:r>
    </w:p>
    <w:p w14:paraId="7435AD7B" w14:textId="77777777" w:rsidR="00500DC0" w:rsidRDefault="00500DC0" w:rsidP="00AA7FA5">
      <w:pPr>
        <w:pStyle w:val="Textocomentario"/>
      </w:pPr>
      <w:r>
        <w:rPr>
          <w:color w:val="0000FF"/>
        </w:rPr>
        <w:t>10. 1007/ s11258- 015- 0509-1</w:t>
      </w:r>
    </w:p>
  </w:comment>
  <w:comment w:id="173" w:author="CLARA ESPINOSA DEL ALBA" w:date="2023-10-04T15:35:00Z" w:initials="CE">
    <w:p w14:paraId="2F38B02B" w14:textId="77777777" w:rsidR="00500DC0" w:rsidRDefault="00500DC0">
      <w:pPr>
        <w:pStyle w:val="Textocomentario"/>
      </w:pPr>
      <w:r>
        <w:rPr>
          <w:rStyle w:val="Refdecomentario"/>
        </w:rPr>
        <w:annotationRef/>
      </w:r>
      <w:r>
        <w:t>Welling P, Laine K (2000) Characteristics of the seedling flora in alpine</w:t>
      </w:r>
    </w:p>
    <w:p w14:paraId="2CCB3CCF" w14:textId="77777777" w:rsidR="00500DC0" w:rsidRDefault="00500DC0">
      <w:pPr>
        <w:pStyle w:val="Textocomentario"/>
      </w:pPr>
      <w:r>
        <w:t>vegetation, subarctic Finland, I. Seedling densities in 15 plant</w:t>
      </w:r>
    </w:p>
    <w:p w14:paraId="0BA10A4E" w14:textId="77777777" w:rsidR="00500DC0" w:rsidRDefault="00500DC0" w:rsidP="007F5425">
      <w:pPr>
        <w:pStyle w:val="Textocomentario"/>
      </w:pPr>
      <w:r>
        <w:t>communities. Ann Bot Fenn 37:69–76</w:t>
      </w:r>
    </w:p>
  </w:comment>
  <w:comment w:id="174" w:author="CLARA ESPINOSA DEL ALBA" w:date="2023-10-04T15:35:00Z" w:initials="CE">
    <w:p w14:paraId="4F380DB0" w14:textId="77777777" w:rsidR="00FF1154" w:rsidRDefault="00FF1154">
      <w:pPr>
        <w:pStyle w:val="Textocomentario"/>
      </w:pPr>
      <w:r>
        <w:rPr>
          <w:rStyle w:val="Refdecomentario"/>
        </w:rPr>
        <w:annotationRef/>
      </w:r>
      <w:r>
        <w:rPr>
          <w:color w:val="000000"/>
        </w:rPr>
        <w:t>Forbis TA (2003) Seedling demography in an alpine ecosystem. Am J</w:t>
      </w:r>
    </w:p>
    <w:p w14:paraId="4871A32C" w14:textId="77777777" w:rsidR="00FF1154" w:rsidRDefault="00FF1154" w:rsidP="008057CC">
      <w:pPr>
        <w:pStyle w:val="Textocomentario"/>
      </w:pPr>
      <w:r>
        <w:rPr>
          <w:color w:val="000000"/>
        </w:rPr>
        <w:t xml:space="preserve">Bot 90:1197–1206. </w:t>
      </w:r>
      <w:r>
        <w:rPr>
          <w:color w:val="0000FF"/>
        </w:rPr>
        <w:t>https:// doi. org/ 10. 3732/ ajb. 90.8. 1197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248326" w15:done="0"/>
  <w15:commentEx w15:paraId="722BC28D" w15:done="0"/>
  <w15:commentEx w15:paraId="3C74C739" w15:done="0"/>
  <w15:commentEx w15:paraId="60A8B9A7" w15:done="0"/>
  <w15:commentEx w15:paraId="5279DFD5" w15:done="0"/>
  <w15:commentEx w15:paraId="6B1D6146" w15:paraIdParent="5279DFD5" w15:done="0"/>
  <w15:commentEx w15:paraId="74ABA07F" w15:done="0"/>
  <w15:commentEx w15:paraId="50FB7AB8" w15:done="0"/>
  <w15:commentEx w15:paraId="31BF38E6" w15:done="0"/>
  <w15:commentEx w15:paraId="5DE3405D" w15:done="0"/>
  <w15:commentEx w15:paraId="0DF26748" w15:done="0"/>
  <w15:commentEx w15:paraId="24D5B7E9" w15:done="0"/>
  <w15:commentEx w15:paraId="4910A250" w15:done="0"/>
  <w15:commentEx w15:paraId="69C8241F" w15:paraIdParent="4910A250" w15:done="0"/>
  <w15:commentEx w15:paraId="24CE353C" w15:paraIdParent="4910A250" w15:done="0"/>
  <w15:commentEx w15:paraId="1AE45C75" w15:done="0"/>
  <w15:commentEx w15:paraId="63925857" w15:done="0"/>
  <w15:commentEx w15:paraId="676AB0C6" w15:done="0"/>
  <w15:commentEx w15:paraId="07F3C726" w15:done="0"/>
  <w15:commentEx w15:paraId="67F0FE6C" w15:done="0"/>
  <w15:commentEx w15:paraId="7435AD7B" w15:done="0"/>
  <w15:commentEx w15:paraId="0BA10A4E" w15:done="0"/>
  <w15:commentEx w15:paraId="4871A3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B9C050" w16cex:dateUtc="2023-10-04T13:35:00Z"/>
  <w16cex:commentExtensible w16cex:durableId="08F589A3" w16cex:dateUtc="2023-10-04T13:36:00Z"/>
  <w16cex:commentExtensible w16cex:durableId="78FB7BE6" w16cex:dateUtc="2023-10-04T13:36:00Z"/>
  <w16cex:commentExtensible w16cex:durableId="6768BE14" w16cex:dateUtc="2023-10-04T14:58:00Z"/>
  <w16cex:commentExtensible w16cex:durableId="6A0D82F9" w16cex:dateUtc="2023-10-03T14:30:00Z"/>
  <w16cex:commentExtensible w16cex:durableId="1A3D7338" w16cex:dateUtc="2023-10-04T13:04:00Z"/>
  <w16cex:commentExtensible w16cex:durableId="2655ED90" w16cex:dateUtc="2023-10-03T14:35:00Z"/>
  <w16cex:commentExtensible w16cex:durableId="7A9D3499" w16cex:dateUtc="2023-10-04T08:46:00Z"/>
  <w16cex:commentExtensible w16cex:durableId="7B133AB6" w16cex:dateUtc="2023-10-04T09:44:00Z"/>
  <w16cex:commentExtensible w16cex:durableId="3317A731" w16cex:dateUtc="2023-10-04T14:32:00Z"/>
  <w16cex:commentExtensible w16cex:durableId="0B66BCFA" w16cex:dateUtc="2023-10-04T15:01:00Z"/>
  <w16cex:commentExtensible w16cex:durableId="625CF5AD" w16cex:dateUtc="2023-09-27T11:43:00Z"/>
  <w16cex:commentExtensible w16cex:durableId="0C1ED544" w16cex:dateUtc="2023-10-04T10:18:00Z"/>
  <w16cex:commentExtensible w16cex:durableId="221E7BF0" w16cex:dateUtc="2023-10-04T10:23:00Z"/>
  <w16cex:commentExtensible w16cex:durableId="4A234959" w16cex:dateUtc="2023-10-04T10:58:00Z"/>
  <w16cex:commentExtensible w16cex:durableId="1E51C425" w16cex:dateUtc="2023-10-04T13:32:00Z"/>
  <w16cex:commentExtensible w16cex:durableId="044D18B0" w16cex:dateUtc="2023-10-04T13:33:00Z"/>
  <w16cex:commentExtensible w16cex:durableId="3D122976" w16cex:dateUtc="2023-10-04T13:33:00Z"/>
  <w16cex:commentExtensible w16cex:durableId="32A74807" w16cex:dateUtc="2023-10-04T13:34:00Z"/>
  <w16cex:commentExtensible w16cex:durableId="2FE3B09B" w16cex:dateUtc="2023-10-04T13:34:00Z"/>
  <w16cex:commentExtensible w16cex:durableId="758349F7" w16cex:dateUtc="2023-10-04T13:34:00Z"/>
  <w16cex:commentExtensible w16cex:durableId="690395B3" w16cex:dateUtc="2023-10-04T13:35:00Z"/>
  <w16cex:commentExtensible w16cex:durableId="54D6BEB4" w16cex:dateUtc="2023-10-04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248326" w16cid:durableId="2DB9C050"/>
  <w16cid:commentId w16cid:paraId="722BC28D" w16cid:durableId="08F589A3"/>
  <w16cid:commentId w16cid:paraId="3C74C739" w16cid:durableId="78FB7BE6"/>
  <w16cid:commentId w16cid:paraId="60A8B9A7" w16cid:durableId="6768BE14"/>
  <w16cid:commentId w16cid:paraId="5279DFD5" w16cid:durableId="6A0D82F9"/>
  <w16cid:commentId w16cid:paraId="6B1D6146" w16cid:durableId="1A3D7338"/>
  <w16cid:commentId w16cid:paraId="74ABA07F" w16cid:durableId="2655ED90"/>
  <w16cid:commentId w16cid:paraId="50FB7AB8" w16cid:durableId="7A9D3499"/>
  <w16cid:commentId w16cid:paraId="31BF38E6" w16cid:durableId="7B133AB6"/>
  <w16cid:commentId w16cid:paraId="5DE3405D" w16cid:durableId="3317A731"/>
  <w16cid:commentId w16cid:paraId="0DF26748" w16cid:durableId="0B66BCFA"/>
  <w16cid:commentId w16cid:paraId="24D5B7E9" w16cid:durableId="625CF5AD"/>
  <w16cid:commentId w16cid:paraId="4910A250" w16cid:durableId="0C1ED544"/>
  <w16cid:commentId w16cid:paraId="69C8241F" w16cid:durableId="221E7BF0"/>
  <w16cid:commentId w16cid:paraId="24CE353C" w16cid:durableId="4A234959"/>
  <w16cid:commentId w16cid:paraId="1AE45C75" w16cid:durableId="1E51C425"/>
  <w16cid:commentId w16cid:paraId="63925857" w16cid:durableId="044D18B0"/>
  <w16cid:commentId w16cid:paraId="676AB0C6" w16cid:durableId="3D122976"/>
  <w16cid:commentId w16cid:paraId="07F3C726" w16cid:durableId="32A74807"/>
  <w16cid:commentId w16cid:paraId="67F0FE6C" w16cid:durableId="2FE3B09B"/>
  <w16cid:commentId w16cid:paraId="7435AD7B" w16cid:durableId="758349F7"/>
  <w16cid:commentId w16cid:paraId="0BA10A4E" w16cid:durableId="690395B3"/>
  <w16cid:commentId w16cid:paraId="4871A32C" w16cid:durableId="54D6BE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93D46"/>
    <w:multiLevelType w:val="hybridMultilevel"/>
    <w:tmpl w:val="3ABEEA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090432"/>
    <w:multiLevelType w:val="hybridMultilevel"/>
    <w:tmpl w:val="541C41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9C0D3B"/>
    <w:multiLevelType w:val="hybridMultilevel"/>
    <w:tmpl w:val="1CA2BC10"/>
    <w:lvl w:ilvl="0" w:tplc="227EB50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462CE5"/>
    <w:multiLevelType w:val="hybridMultilevel"/>
    <w:tmpl w:val="3ABEEA7A"/>
    <w:lvl w:ilvl="0" w:tplc="49C0D2A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C64757E"/>
    <w:multiLevelType w:val="hybridMultilevel"/>
    <w:tmpl w:val="9F528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28250852">
    <w:abstractNumId w:val="2"/>
  </w:num>
  <w:num w:numId="2" w16cid:durableId="79106986">
    <w:abstractNumId w:val="3"/>
  </w:num>
  <w:num w:numId="3" w16cid:durableId="1201747581">
    <w:abstractNumId w:val="1"/>
  </w:num>
  <w:num w:numId="4" w16cid:durableId="212817897">
    <w:abstractNumId w:val="4"/>
  </w:num>
  <w:num w:numId="5" w16cid:durableId="19197537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Diana María Cruz Tejada">
    <w15:presenceInfo w15:providerId="AD" w15:userId="S::d.cruztejada@studenti.unipi.it::7a15a3d9-7b1a-4b2b-8ac2-1976ed3902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A0MDQyNjE3MDewMDNV0lEKTi0uzszPAykwrAUATqjdBywAAAA="/>
  </w:docVars>
  <w:rsids>
    <w:rsidRoot w:val="003807AB"/>
    <w:rsid w:val="0000430E"/>
    <w:rsid w:val="00006EB2"/>
    <w:rsid w:val="00014E1D"/>
    <w:rsid w:val="00022585"/>
    <w:rsid w:val="00023A98"/>
    <w:rsid w:val="0003269E"/>
    <w:rsid w:val="000506EA"/>
    <w:rsid w:val="000811EF"/>
    <w:rsid w:val="00082D4C"/>
    <w:rsid w:val="000A5F58"/>
    <w:rsid w:val="000B054E"/>
    <w:rsid w:val="000E48E7"/>
    <w:rsid w:val="000F5A47"/>
    <w:rsid w:val="000F5E9F"/>
    <w:rsid w:val="001119CE"/>
    <w:rsid w:val="001157C6"/>
    <w:rsid w:val="00143588"/>
    <w:rsid w:val="001568DF"/>
    <w:rsid w:val="001631D3"/>
    <w:rsid w:val="00165571"/>
    <w:rsid w:val="001704A4"/>
    <w:rsid w:val="0017435F"/>
    <w:rsid w:val="00184562"/>
    <w:rsid w:val="00191F73"/>
    <w:rsid w:val="001A3F11"/>
    <w:rsid w:val="001B432A"/>
    <w:rsid w:val="001C407B"/>
    <w:rsid w:val="001E6AED"/>
    <w:rsid w:val="00216D67"/>
    <w:rsid w:val="00237EE6"/>
    <w:rsid w:val="00241824"/>
    <w:rsid w:val="00260CAF"/>
    <w:rsid w:val="00285198"/>
    <w:rsid w:val="002C39E4"/>
    <w:rsid w:val="002C4019"/>
    <w:rsid w:val="002C5196"/>
    <w:rsid w:val="002C57BD"/>
    <w:rsid w:val="002D2B32"/>
    <w:rsid w:val="002D727C"/>
    <w:rsid w:val="002F4B59"/>
    <w:rsid w:val="00311A0C"/>
    <w:rsid w:val="0037582F"/>
    <w:rsid w:val="003807AB"/>
    <w:rsid w:val="003845EA"/>
    <w:rsid w:val="00387ECF"/>
    <w:rsid w:val="00390BF5"/>
    <w:rsid w:val="0039142E"/>
    <w:rsid w:val="003F2A29"/>
    <w:rsid w:val="00401EB1"/>
    <w:rsid w:val="00416A70"/>
    <w:rsid w:val="00417006"/>
    <w:rsid w:val="0042434E"/>
    <w:rsid w:val="00426DDC"/>
    <w:rsid w:val="0042715C"/>
    <w:rsid w:val="004345B0"/>
    <w:rsid w:val="004404EB"/>
    <w:rsid w:val="00475789"/>
    <w:rsid w:val="0049360F"/>
    <w:rsid w:val="00493BEC"/>
    <w:rsid w:val="004B0087"/>
    <w:rsid w:val="004D0CB8"/>
    <w:rsid w:val="00500DC0"/>
    <w:rsid w:val="00502A37"/>
    <w:rsid w:val="00505BC6"/>
    <w:rsid w:val="00512A9D"/>
    <w:rsid w:val="00514A33"/>
    <w:rsid w:val="005433F2"/>
    <w:rsid w:val="005607E6"/>
    <w:rsid w:val="00587E81"/>
    <w:rsid w:val="005A5C83"/>
    <w:rsid w:val="00601EFA"/>
    <w:rsid w:val="00623C11"/>
    <w:rsid w:val="006243DA"/>
    <w:rsid w:val="0062654F"/>
    <w:rsid w:val="00632C04"/>
    <w:rsid w:val="0065695B"/>
    <w:rsid w:val="0066698D"/>
    <w:rsid w:val="0068503C"/>
    <w:rsid w:val="0069060F"/>
    <w:rsid w:val="006B343F"/>
    <w:rsid w:val="006C420B"/>
    <w:rsid w:val="006F1D36"/>
    <w:rsid w:val="00782121"/>
    <w:rsid w:val="00787B94"/>
    <w:rsid w:val="007A5434"/>
    <w:rsid w:val="007C50FF"/>
    <w:rsid w:val="007F2991"/>
    <w:rsid w:val="00823C9E"/>
    <w:rsid w:val="00833482"/>
    <w:rsid w:val="00862CB7"/>
    <w:rsid w:val="0086750D"/>
    <w:rsid w:val="0088106A"/>
    <w:rsid w:val="008B3D65"/>
    <w:rsid w:val="00910C3F"/>
    <w:rsid w:val="0094530E"/>
    <w:rsid w:val="0096757A"/>
    <w:rsid w:val="0098581D"/>
    <w:rsid w:val="009D0D73"/>
    <w:rsid w:val="009D24C6"/>
    <w:rsid w:val="009E1DE1"/>
    <w:rsid w:val="009E28D2"/>
    <w:rsid w:val="009F5875"/>
    <w:rsid w:val="00A00EEC"/>
    <w:rsid w:val="00A07ABE"/>
    <w:rsid w:val="00A21528"/>
    <w:rsid w:val="00A559B2"/>
    <w:rsid w:val="00A649DA"/>
    <w:rsid w:val="00A6520A"/>
    <w:rsid w:val="00A8767B"/>
    <w:rsid w:val="00AA47BB"/>
    <w:rsid w:val="00AC17DE"/>
    <w:rsid w:val="00AC69E7"/>
    <w:rsid w:val="00AD7CEA"/>
    <w:rsid w:val="00AF329C"/>
    <w:rsid w:val="00AF4FE8"/>
    <w:rsid w:val="00B05D3A"/>
    <w:rsid w:val="00B11695"/>
    <w:rsid w:val="00B12FDF"/>
    <w:rsid w:val="00B405BD"/>
    <w:rsid w:val="00B500F2"/>
    <w:rsid w:val="00B91291"/>
    <w:rsid w:val="00B94A6D"/>
    <w:rsid w:val="00B95219"/>
    <w:rsid w:val="00BA00E3"/>
    <w:rsid w:val="00BA3107"/>
    <w:rsid w:val="00BC6FBD"/>
    <w:rsid w:val="00BD1007"/>
    <w:rsid w:val="00BE79FF"/>
    <w:rsid w:val="00BF21FC"/>
    <w:rsid w:val="00BF4C77"/>
    <w:rsid w:val="00C02DF2"/>
    <w:rsid w:val="00C14326"/>
    <w:rsid w:val="00C16F9A"/>
    <w:rsid w:val="00C44289"/>
    <w:rsid w:val="00C4736A"/>
    <w:rsid w:val="00C652AF"/>
    <w:rsid w:val="00C85516"/>
    <w:rsid w:val="00C96405"/>
    <w:rsid w:val="00CB12E2"/>
    <w:rsid w:val="00D0291A"/>
    <w:rsid w:val="00D16065"/>
    <w:rsid w:val="00D45015"/>
    <w:rsid w:val="00D5780F"/>
    <w:rsid w:val="00D6256B"/>
    <w:rsid w:val="00D75ABE"/>
    <w:rsid w:val="00DA29EC"/>
    <w:rsid w:val="00DB3214"/>
    <w:rsid w:val="00DB3EE2"/>
    <w:rsid w:val="00DD17C4"/>
    <w:rsid w:val="00DE4F5E"/>
    <w:rsid w:val="00DE6FA6"/>
    <w:rsid w:val="00DE76B5"/>
    <w:rsid w:val="00DF38F3"/>
    <w:rsid w:val="00E12693"/>
    <w:rsid w:val="00E83EC8"/>
    <w:rsid w:val="00EC1C8D"/>
    <w:rsid w:val="00EC552C"/>
    <w:rsid w:val="00EC7A9E"/>
    <w:rsid w:val="00EE51FF"/>
    <w:rsid w:val="00F07FD2"/>
    <w:rsid w:val="00F22226"/>
    <w:rsid w:val="00F342F2"/>
    <w:rsid w:val="00F52E55"/>
    <w:rsid w:val="00F5753E"/>
    <w:rsid w:val="00F7375B"/>
    <w:rsid w:val="00F7734A"/>
    <w:rsid w:val="00F850DE"/>
    <w:rsid w:val="00F85EE4"/>
    <w:rsid w:val="00F94D14"/>
    <w:rsid w:val="00FA16FF"/>
    <w:rsid w:val="00FF1154"/>
    <w:rsid w:val="00FF25C7"/>
    <w:rsid w:val="00FF5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6A6D9"/>
  <w15:chartTrackingRefBased/>
  <w15:docId w15:val="{BD6C21F9-ED9C-4F66-B324-D7D8C8B1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85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50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07AB"/>
    <w:pPr>
      <w:ind w:left="720"/>
      <w:contextualSpacing/>
    </w:pPr>
  </w:style>
  <w:style w:type="character" w:styleId="Refdecomentario">
    <w:name w:val="annotation reference"/>
    <w:basedOn w:val="Fuentedeprrafopredeter"/>
    <w:uiPriority w:val="99"/>
    <w:semiHidden/>
    <w:unhideWhenUsed/>
    <w:rsid w:val="0039142E"/>
    <w:rPr>
      <w:sz w:val="16"/>
      <w:szCs w:val="16"/>
    </w:rPr>
  </w:style>
  <w:style w:type="paragraph" w:styleId="Textocomentario">
    <w:name w:val="annotation text"/>
    <w:basedOn w:val="Normal"/>
    <w:link w:val="TextocomentarioCar"/>
    <w:uiPriority w:val="99"/>
    <w:unhideWhenUsed/>
    <w:rsid w:val="0039142E"/>
    <w:pPr>
      <w:spacing w:line="240" w:lineRule="auto"/>
    </w:pPr>
    <w:rPr>
      <w:sz w:val="20"/>
      <w:szCs w:val="20"/>
    </w:rPr>
  </w:style>
  <w:style w:type="character" w:customStyle="1" w:styleId="TextocomentarioCar">
    <w:name w:val="Texto comentario Car"/>
    <w:basedOn w:val="Fuentedeprrafopredeter"/>
    <w:link w:val="Textocomentario"/>
    <w:uiPriority w:val="99"/>
    <w:rsid w:val="0039142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39142E"/>
    <w:rPr>
      <w:b/>
      <w:bCs/>
    </w:rPr>
  </w:style>
  <w:style w:type="character" w:customStyle="1" w:styleId="AsuntodelcomentarioCar">
    <w:name w:val="Asunto del comentario Car"/>
    <w:basedOn w:val="TextocomentarioCar"/>
    <w:link w:val="Asuntodelcomentario"/>
    <w:uiPriority w:val="99"/>
    <w:semiHidden/>
    <w:rsid w:val="0039142E"/>
    <w:rPr>
      <w:b/>
      <w:bCs/>
      <w:sz w:val="20"/>
      <w:szCs w:val="20"/>
      <w:lang w:val="en-GB"/>
    </w:rPr>
  </w:style>
  <w:style w:type="paragraph" w:styleId="Textoindependiente">
    <w:name w:val="Body Text"/>
    <w:basedOn w:val="Normal"/>
    <w:link w:val="TextoindependienteCar"/>
    <w:qFormat/>
    <w:rsid w:val="0068503C"/>
    <w:pPr>
      <w:spacing w:before="180" w:after="180" w:line="360" w:lineRule="auto"/>
      <w:jc w:val="both"/>
    </w:pPr>
    <w:rPr>
      <w:rFonts w:ascii="Arial" w:hAnsi="Arial" w:cs="Arial"/>
      <w:kern w:val="0"/>
      <w:sz w:val="24"/>
      <w:szCs w:val="24"/>
      <w:lang w:val="en-US"/>
      <w14:ligatures w14:val="none"/>
    </w:rPr>
  </w:style>
  <w:style w:type="character" w:customStyle="1" w:styleId="TextoindependienteCar">
    <w:name w:val="Texto independiente Car"/>
    <w:basedOn w:val="Fuentedeprrafopredeter"/>
    <w:link w:val="Textoindependiente"/>
    <w:rsid w:val="0068503C"/>
    <w:rPr>
      <w:rFonts w:ascii="Arial" w:hAnsi="Arial" w:cs="Arial"/>
      <w:kern w:val="0"/>
      <w:sz w:val="24"/>
      <w:szCs w:val="24"/>
      <w:lang w:val="en-US"/>
      <w14:ligatures w14:val="none"/>
    </w:rPr>
  </w:style>
  <w:style w:type="character" w:customStyle="1" w:styleId="Ttulo1Car">
    <w:name w:val="Título 1 Car"/>
    <w:basedOn w:val="Fuentedeprrafopredeter"/>
    <w:link w:val="Ttulo1"/>
    <w:uiPriority w:val="9"/>
    <w:rsid w:val="0068503C"/>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68503C"/>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68503C"/>
    <w:rPr>
      <w:rFonts w:asciiTheme="majorHAnsi" w:eastAsiaTheme="majorEastAsia" w:hAnsiTheme="majorHAnsi" w:cstheme="majorBidi"/>
      <w:color w:val="1F3763" w:themeColor="accent1" w:themeShade="7F"/>
      <w:sz w:val="24"/>
      <w:szCs w:val="24"/>
      <w:lang w:val="en-GB"/>
    </w:rPr>
  </w:style>
  <w:style w:type="character" w:styleId="Nmerodelnea">
    <w:name w:val="line number"/>
    <w:basedOn w:val="Fuentedeprrafopredeter"/>
    <w:uiPriority w:val="99"/>
    <w:semiHidden/>
    <w:unhideWhenUsed/>
    <w:rsid w:val="00191F73"/>
  </w:style>
  <w:style w:type="paragraph" w:styleId="HTMLconformatoprevio">
    <w:name w:val="HTML Preformatted"/>
    <w:basedOn w:val="Normal"/>
    <w:link w:val="HTMLconformatoprevioCar"/>
    <w:uiPriority w:val="99"/>
    <w:semiHidden/>
    <w:unhideWhenUsed/>
    <w:rsid w:val="002D2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ES" w:eastAsia="es-ES"/>
      <w14:ligatures w14:val="none"/>
    </w:rPr>
  </w:style>
  <w:style w:type="character" w:customStyle="1" w:styleId="HTMLconformatoprevioCar">
    <w:name w:val="HTML con formato previo Car"/>
    <w:basedOn w:val="Fuentedeprrafopredeter"/>
    <w:link w:val="HTMLconformatoprevio"/>
    <w:uiPriority w:val="99"/>
    <w:semiHidden/>
    <w:rsid w:val="002D2B32"/>
    <w:rPr>
      <w:rFonts w:ascii="Courier New" w:eastAsia="Times New Roman" w:hAnsi="Courier New" w:cs="Courier New"/>
      <w:kern w:val="0"/>
      <w:sz w:val="20"/>
      <w:szCs w:val="20"/>
      <w:lang w:eastAsia="es-ES"/>
      <w14:ligatures w14:val="none"/>
    </w:rPr>
  </w:style>
  <w:style w:type="character" w:customStyle="1" w:styleId="gnd-iwgdh3b">
    <w:name w:val="gnd-iwgdh3b"/>
    <w:basedOn w:val="Fuentedeprrafopredeter"/>
    <w:rsid w:val="002D2B32"/>
  </w:style>
  <w:style w:type="character" w:styleId="Hipervnculo">
    <w:name w:val="Hyperlink"/>
    <w:basedOn w:val="Fuentedeprrafopredeter"/>
    <w:uiPriority w:val="99"/>
    <w:unhideWhenUsed/>
    <w:rsid w:val="00D6256B"/>
    <w:rPr>
      <w:color w:val="0563C1" w:themeColor="hyperlink"/>
      <w:u w:val="single"/>
    </w:rPr>
  </w:style>
  <w:style w:type="character" w:styleId="Mencinsinresolver">
    <w:name w:val="Unresolved Mention"/>
    <w:basedOn w:val="Fuentedeprrafopredeter"/>
    <w:uiPriority w:val="99"/>
    <w:semiHidden/>
    <w:unhideWhenUsed/>
    <w:rsid w:val="00D6256B"/>
    <w:rPr>
      <w:color w:val="605E5C"/>
      <w:shd w:val="clear" w:color="auto" w:fill="E1DFDD"/>
    </w:rPr>
  </w:style>
  <w:style w:type="paragraph" w:styleId="Revisin">
    <w:name w:val="Revision"/>
    <w:hidden/>
    <w:uiPriority w:val="99"/>
    <w:semiHidden/>
    <w:rsid w:val="00C85516"/>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18337">
      <w:bodyDiv w:val="1"/>
      <w:marLeft w:val="0"/>
      <w:marRight w:val="0"/>
      <w:marTop w:val="0"/>
      <w:marBottom w:val="0"/>
      <w:divBdr>
        <w:top w:val="none" w:sz="0" w:space="0" w:color="auto"/>
        <w:left w:val="none" w:sz="0" w:space="0" w:color="auto"/>
        <w:bottom w:val="none" w:sz="0" w:space="0" w:color="auto"/>
        <w:right w:val="none" w:sz="0" w:space="0" w:color="auto"/>
      </w:divBdr>
    </w:div>
    <w:div w:id="213934851">
      <w:bodyDiv w:val="1"/>
      <w:marLeft w:val="0"/>
      <w:marRight w:val="0"/>
      <w:marTop w:val="0"/>
      <w:marBottom w:val="0"/>
      <w:divBdr>
        <w:top w:val="none" w:sz="0" w:space="0" w:color="auto"/>
        <w:left w:val="none" w:sz="0" w:space="0" w:color="auto"/>
        <w:bottom w:val="none" w:sz="0" w:space="0" w:color="auto"/>
        <w:right w:val="none" w:sz="0" w:space="0" w:color="auto"/>
      </w:divBdr>
    </w:div>
    <w:div w:id="611786349">
      <w:bodyDiv w:val="1"/>
      <w:marLeft w:val="0"/>
      <w:marRight w:val="0"/>
      <w:marTop w:val="0"/>
      <w:marBottom w:val="0"/>
      <w:divBdr>
        <w:top w:val="none" w:sz="0" w:space="0" w:color="auto"/>
        <w:left w:val="none" w:sz="0" w:space="0" w:color="auto"/>
        <w:bottom w:val="none" w:sz="0" w:space="0" w:color="auto"/>
        <w:right w:val="none" w:sz="0" w:space="0" w:color="auto"/>
      </w:divBdr>
    </w:div>
    <w:div w:id="948585215">
      <w:bodyDiv w:val="1"/>
      <w:marLeft w:val="0"/>
      <w:marRight w:val="0"/>
      <w:marTop w:val="0"/>
      <w:marBottom w:val="0"/>
      <w:divBdr>
        <w:top w:val="none" w:sz="0" w:space="0" w:color="auto"/>
        <w:left w:val="none" w:sz="0" w:space="0" w:color="auto"/>
        <w:bottom w:val="none" w:sz="0" w:space="0" w:color="auto"/>
        <w:right w:val="none" w:sz="0" w:space="0" w:color="auto"/>
      </w:divBdr>
    </w:div>
    <w:div w:id="1655403881">
      <w:bodyDiv w:val="1"/>
      <w:marLeft w:val="0"/>
      <w:marRight w:val="0"/>
      <w:marTop w:val="0"/>
      <w:marBottom w:val="0"/>
      <w:divBdr>
        <w:top w:val="none" w:sz="0" w:space="0" w:color="auto"/>
        <w:left w:val="none" w:sz="0" w:space="0" w:color="auto"/>
        <w:bottom w:val="none" w:sz="0" w:space="0" w:color="auto"/>
        <w:right w:val="none" w:sz="0" w:space="0" w:color="auto"/>
      </w:divBdr>
    </w:div>
    <w:div w:id="1942103950">
      <w:bodyDiv w:val="1"/>
      <w:marLeft w:val="0"/>
      <w:marRight w:val="0"/>
      <w:marTop w:val="0"/>
      <w:marBottom w:val="0"/>
      <w:divBdr>
        <w:top w:val="none" w:sz="0" w:space="0" w:color="auto"/>
        <w:left w:val="none" w:sz="0" w:space="0" w:color="auto"/>
        <w:bottom w:val="none" w:sz="0" w:space="0" w:color="auto"/>
        <w:right w:val="none" w:sz="0" w:space="0" w:color="auto"/>
      </w:divBdr>
    </w:div>
    <w:div w:id="197062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9</Pages>
  <Words>2902</Words>
  <Characters>16314</Characters>
  <Application>Microsoft Office Word</Application>
  <DocSecurity>0</DocSecurity>
  <Lines>479</Lines>
  <Paragraphs>343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Diana María Cruz Tejada</cp:lastModifiedBy>
  <cp:revision>155</cp:revision>
  <dcterms:created xsi:type="dcterms:W3CDTF">2023-10-03T13:37:00Z</dcterms:created>
  <dcterms:modified xsi:type="dcterms:W3CDTF">2023-10-04T15:24:00Z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5e8bf4af-f419-4d43-a150-d67814541a5b</vt:lpwstr>
  </property>
</Properties>
</file>